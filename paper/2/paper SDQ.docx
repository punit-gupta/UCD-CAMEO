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0337C" w14:textId="76526ED9" w:rsidR="00D44ED3" w:rsidRPr="004B2335" w:rsidRDefault="008B3DC2" w:rsidP="008B3DC2">
      <w:pPr>
        <w:jc w:val="center"/>
        <w:rPr>
          <w:rFonts w:ascii="Times New Roman" w:hAnsi="Times New Roman" w:cs="Times New Roman"/>
          <w:b/>
          <w:bCs/>
          <w:sz w:val="36"/>
          <w:szCs w:val="36"/>
          <w:lang w:val="en-IE"/>
        </w:rPr>
      </w:pPr>
      <w:commentRangeStart w:id="0"/>
      <w:r w:rsidRPr="004B2335">
        <w:rPr>
          <w:rFonts w:ascii="Times New Roman" w:hAnsi="Times New Roman" w:cs="Times New Roman"/>
          <w:b/>
          <w:bCs/>
          <w:sz w:val="36"/>
          <w:szCs w:val="36"/>
          <w:lang w:val="en-IE"/>
        </w:rPr>
        <w:t xml:space="preserve">ROLE OF SPARTIAL DATA QUALITY IN GIS DATA </w:t>
      </w:r>
      <w:commentRangeEnd w:id="0"/>
      <w:r w:rsidR="009B04DF">
        <w:rPr>
          <w:rStyle w:val="CommentReference"/>
        </w:rPr>
        <w:commentReference w:id="0"/>
      </w:r>
    </w:p>
    <w:p w14:paraId="40E0DB46" w14:textId="77777777" w:rsidR="00D44ED3" w:rsidRPr="00D81ABF" w:rsidRDefault="00D44ED3">
      <w:pPr>
        <w:rPr>
          <w:rFonts w:ascii="Times New Roman" w:hAnsi="Times New Roman" w:cs="Times New Roman"/>
          <w:b/>
          <w:bCs/>
          <w:lang w:val="en-IE"/>
        </w:rPr>
      </w:pPr>
    </w:p>
    <w:p w14:paraId="60004E04" w14:textId="6343F37D" w:rsidR="003A3E94" w:rsidRPr="00D81ABF" w:rsidRDefault="00D44ED3">
      <w:pPr>
        <w:rPr>
          <w:rFonts w:ascii="Times New Roman" w:hAnsi="Times New Roman" w:cs="Times New Roman"/>
          <w:b/>
          <w:bCs/>
          <w:lang w:val="en-IE"/>
        </w:rPr>
      </w:pPr>
      <w:r w:rsidRPr="00D81ABF">
        <w:rPr>
          <w:rFonts w:ascii="Times New Roman" w:hAnsi="Times New Roman" w:cs="Times New Roman"/>
          <w:b/>
          <w:bCs/>
          <w:lang w:val="en-IE"/>
        </w:rPr>
        <w:t>Introduction:</w:t>
      </w:r>
    </w:p>
    <w:p w14:paraId="08127184" w14:textId="14962C69" w:rsidR="002E5930" w:rsidRPr="00D81ABF" w:rsidRDefault="00D44ED3" w:rsidP="00FF340C">
      <w:pPr>
        <w:jc w:val="both"/>
        <w:rPr>
          <w:rFonts w:ascii="Times New Roman" w:hAnsi="Times New Roman" w:cs="Times New Roman"/>
          <w:lang w:val="en-IE"/>
        </w:rPr>
      </w:pPr>
      <w:r w:rsidRPr="00D81ABF">
        <w:rPr>
          <w:rFonts w:ascii="Times New Roman" w:hAnsi="Times New Roman" w:cs="Times New Roman"/>
          <w:lang w:val="en-IE"/>
        </w:rPr>
        <w:t>Data Quality plays an important role in any form of data analysis and predictive analysis o</w:t>
      </w:r>
      <w:r w:rsidR="003C39A0">
        <w:rPr>
          <w:rFonts w:ascii="Times New Roman" w:hAnsi="Times New Roman" w:cs="Times New Roman"/>
          <w:lang w:val="en-IE"/>
        </w:rPr>
        <w:t>f</w:t>
      </w:r>
      <w:r w:rsidRPr="00D81ABF">
        <w:rPr>
          <w:rFonts w:ascii="Times New Roman" w:hAnsi="Times New Roman" w:cs="Times New Roman"/>
          <w:lang w:val="en-IE"/>
        </w:rPr>
        <w:t xml:space="preserve"> the data. Over the years Big data environments like cloud computing, geographic information (satellite images and other earth observatory data) and healthcare have attracted researchers. These fields have huge scope and findings</w:t>
      </w:r>
      <w:r w:rsidR="003F556B" w:rsidRPr="00D81ABF">
        <w:rPr>
          <w:rFonts w:ascii="Times New Roman" w:hAnsi="Times New Roman" w:cs="Times New Roman"/>
          <w:lang w:val="en-IE"/>
        </w:rPr>
        <w:t xml:space="preserve"> that can be disclosed using data analysis but the data quality plays an important role </w:t>
      </w:r>
      <w:r w:rsidR="002E5930" w:rsidRPr="00D81ABF">
        <w:rPr>
          <w:rFonts w:ascii="Times New Roman" w:hAnsi="Times New Roman" w:cs="Times New Roman"/>
          <w:lang w:val="en-IE"/>
        </w:rPr>
        <w:t>to conclude a strong finding, else it may result in error</w:t>
      </w:r>
      <w:r w:rsidR="003C39A0">
        <w:rPr>
          <w:rFonts w:ascii="Times New Roman" w:hAnsi="Times New Roman" w:cs="Times New Roman"/>
          <w:lang w:val="en-IE"/>
        </w:rPr>
        <w:t>-</w:t>
      </w:r>
      <w:r w:rsidR="002E5930" w:rsidRPr="00D81ABF">
        <w:rPr>
          <w:rFonts w:ascii="Times New Roman" w:hAnsi="Times New Roman" w:cs="Times New Roman"/>
          <w:lang w:val="en-IE"/>
        </w:rPr>
        <w:t>prone analysis and predictions.</w:t>
      </w:r>
    </w:p>
    <w:p w14:paraId="0B6FB17F" w14:textId="13D0EAE1" w:rsidR="002E5930" w:rsidRPr="00D81ABF" w:rsidRDefault="000001A5" w:rsidP="00FF340C">
      <w:pPr>
        <w:jc w:val="both"/>
        <w:rPr>
          <w:rFonts w:ascii="Times New Roman" w:hAnsi="Times New Roman" w:cs="Times New Roman"/>
          <w:lang w:val="en-IE"/>
        </w:rPr>
      </w:pPr>
      <w:r w:rsidRPr="00D81ABF">
        <w:rPr>
          <w:rFonts w:ascii="Times New Roman" w:hAnsi="Times New Roman" w:cs="Times New Roman"/>
        </w:rPr>
        <w:t>Especially</w:t>
      </w:r>
      <w:r w:rsidR="006A2F3C" w:rsidRPr="00D81ABF">
        <w:rPr>
          <w:rFonts w:ascii="Times New Roman" w:hAnsi="Times New Roman" w:cs="Times New Roman"/>
          <w:lang w:val="en-IE"/>
        </w:rPr>
        <w:t xml:space="preserve"> in </w:t>
      </w:r>
      <w:r w:rsidRPr="00D81ABF">
        <w:rPr>
          <w:rFonts w:ascii="Times New Roman" w:hAnsi="Times New Roman" w:cs="Times New Roman"/>
          <w:lang w:val="en-IE"/>
        </w:rPr>
        <w:t xml:space="preserve">the field of earth observatory where the data is generated by various agencies using different tools and techniques, which result in </w:t>
      </w:r>
      <w:r w:rsidR="003C39A0">
        <w:rPr>
          <w:rFonts w:ascii="Times New Roman" w:hAnsi="Times New Roman" w:cs="Times New Roman"/>
          <w:lang w:val="en-IE"/>
        </w:rPr>
        <w:t xml:space="preserve">an </w:t>
      </w:r>
      <w:r w:rsidRPr="00D81ABF">
        <w:rPr>
          <w:rFonts w:ascii="Times New Roman" w:hAnsi="Times New Roman" w:cs="Times New Roman"/>
          <w:lang w:val="en-IE"/>
        </w:rPr>
        <w:t xml:space="preserve">error or incomplete data. </w:t>
      </w:r>
      <w:commentRangeStart w:id="1"/>
      <w:r w:rsidRPr="00D81ABF">
        <w:rPr>
          <w:rFonts w:ascii="Times New Roman" w:hAnsi="Times New Roman" w:cs="Times New Roman"/>
          <w:lang w:val="en-IE"/>
        </w:rPr>
        <w:t xml:space="preserve">Such </w:t>
      </w:r>
      <w:ins w:id="2" w:author="Library [MUJ]" w:date="2023-01-22T18:04:00Z">
        <w:r w:rsidR="00725395">
          <w:rPr>
            <w:rFonts w:ascii="Times New Roman" w:hAnsi="Times New Roman" w:cs="Times New Roman"/>
            <w:lang w:val="en-IE"/>
          </w:rPr>
          <w:t>incomplete data pr low quality data</w:t>
        </w:r>
      </w:ins>
      <w:ins w:id="3" w:author="Library [MUJ]" w:date="2023-01-22T18:05:00Z">
        <w:r w:rsidR="00725395">
          <w:rPr>
            <w:rFonts w:ascii="Times New Roman" w:hAnsi="Times New Roman" w:cs="Times New Roman"/>
            <w:lang w:val="en-IE"/>
          </w:rPr>
          <w:t xml:space="preserve"> used for </w:t>
        </w:r>
      </w:ins>
      <w:del w:id="4" w:author="Library [MUJ]" w:date="2023-01-22T18:04:00Z">
        <w:r w:rsidRPr="00D81ABF" w:rsidDel="00725395">
          <w:rPr>
            <w:rFonts w:ascii="Times New Roman" w:hAnsi="Times New Roman" w:cs="Times New Roman"/>
            <w:lang w:val="en-IE"/>
          </w:rPr>
          <w:delText>data with complete data in respect of the</w:delText>
        </w:r>
      </w:del>
      <w:r w:rsidRPr="00D81ABF">
        <w:rPr>
          <w:rFonts w:ascii="Times New Roman" w:hAnsi="Times New Roman" w:cs="Times New Roman"/>
          <w:lang w:val="en-IE"/>
        </w:rPr>
        <w:t xml:space="preserve"> data analysis </w:t>
      </w:r>
      <w:del w:id="5" w:author="Library [MUJ]" w:date="2023-01-22T18:05:00Z">
        <w:r w:rsidRPr="00D81ABF" w:rsidDel="00725395">
          <w:rPr>
            <w:rFonts w:ascii="Times New Roman" w:hAnsi="Times New Roman" w:cs="Times New Roman"/>
            <w:lang w:val="en-IE"/>
          </w:rPr>
          <w:delText xml:space="preserve">objective </w:delText>
        </w:r>
      </w:del>
      <w:r w:rsidRPr="00D81ABF">
        <w:rPr>
          <w:rFonts w:ascii="Times New Roman" w:hAnsi="Times New Roman" w:cs="Times New Roman"/>
          <w:lang w:val="en-IE"/>
        </w:rPr>
        <w:t>may result in low accuracy or even misleading results</w:t>
      </w:r>
      <w:commentRangeEnd w:id="1"/>
      <w:r w:rsidR="009B04DF">
        <w:rPr>
          <w:rStyle w:val="CommentReference"/>
        </w:rPr>
        <w:commentReference w:id="1"/>
      </w:r>
      <w:r w:rsidRPr="00D81ABF">
        <w:rPr>
          <w:rFonts w:ascii="Times New Roman" w:hAnsi="Times New Roman" w:cs="Times New Roman"/>
          <w:lang w:val="en-IE"/>
        </w:rPr>
        <w:t>.</w:t>
      </w:r>
      <w:r w:rsidR="007946E9">
        <w:rPr>
          <w:rFonts w:ascii="Times New Roman" w:hAnsi="Times New Roman" w:cs="Times New Roman"/>
          <w:lang w:val="en-IE"/>
        </w:rPr>
        <w:t xml:space="preserve"> </w:t>
      </w:r>
      <w:r w:rsidR="007946E9" w:rsidRPr="007946E9">
        <w:rPr>
          <w:rFonts w:ascii="Times New Roman" w:hAnsi="Times New Roman" w:cs="Times New Roman"/>
          <w:lang w:val="en-IE"/>
        </w:rPr>
        <w:t>Data quality in GIS is important because accurate and reliable data is essential for making effective decisions. Poor data quality can lead to incorrect conclusions and poor decision-making. In GIS, data quality refers to the degree to which the data meets the requirements for its intended use. This includes factors such as accuracy, precision, completeness, and consistency. To ensure data quality in GIS, it is important to use high-quality data sources, properly maintain and manage the data, and regularly verify and validate the data to ensure it is accurate and up-to-date. Additionally, proper documentation and metadata are essential for understanding the quality of the data and for ensuring that it is being used correctly.</w:t>
      </w:r>
      <w:r w:rsidR="007A6D7A" w:rsidRPr="00D81ABF">
        <w:rPr>
          <w:rFonts w:ascii="Times New Roman" w:hAnsi="Times New Roman" w:cs="Times New Roman"/>
          <w:lang w:val="en-IE"/>
        </w:rPr>
        <w:t xml:space="preserve"> </w:t>
      </w:r>
    </w:p>
    <w:p w14:paraId="4868E4C0" w14:textId="29A5E3B6" w:rsidR="007A6D7A" w:rsidRPr="00D81ABF" w:rsidRDefault="007A6D7A" w:rsidP="007A6D7A">
      <w:pPr>
        <w:jc w:val="both"/>
        <w:rPr>
          <w:rFonts w:ascii="Times New Roman" w:hAnsi="Times New Roman" w:cs="Times New Roman"/>
          <w:bCs/>
          <w:color w:val="000000"/>
          <w:lang w:val="en-IE"/>
        </w:rPr>
      </w:pPr>
      <w:r w:rsidRPr="00D81ABF">
        <w:rPr>
          <w:rFonts w:ascii="Times New Roman" w:hAnsi="Times New Roman" w:cs="Times New Roman"/>
          <w:bCs/>
          <w:color w:val="000000"/>
          <w:lang w:val="en-IE"/>
        </w:rPr>
        <w:t>GIS data is mostly divided into raster and vector data types where the product for raster and vector data type. Both type</w:t>
      </w:r>
      <w:r w:rsidR="003C39A0">
        <w:rPr>
          <w:rFonts w:ascii="Times New Roman" w:hAnsi="Times New Roman" w:cs="Times New Roman"/>
          <w:bCs/>
          <w:color w:val="000000"/>
          <w:lang w:val="en-IE"/>
        </w:rPr>
        <w:t>s</w:t>
      </w:r>
      <w:r w:rsidRPr="00D81ABF">
        <w:rPr>
          <w:rFonts w:ascii="Times New Roman" w:hAnsi="Times New Roman" w:cs="Times New Roman"/>
          <w:bCs/>
          <w:color w:val="000000"/>
          <w:lang w:val="en-IE"/>
        </w:rPr>
        <w:t xml:space="preserve"> of data source</w:t>
      </w:r>
      <w:r w:rsidR="003C39A0">
        <w:rPr>
          <w:rFonts w:ascii="Times New Roman" w:hAnsi="Times New Roman" w:cs="Times New Roman"/>
          <w:bCs/>
          <w:color w:val="000000"/>
          <w:lang w:val="en-IE"/>
        </w:rPr>
        <w:t>s</w:t>
      </w:r>
      <w:r w:rsidRPr="00D81ABF">
        <w:rPr>
          <w:rFonts w:ascii="Times New Roman" w:hAnsi="Times New Roman" w:cs="Times New Roman"/>
          <w:bCs/>
          <w:color w:val="000000"/>
          <w:lang w:val="en-IE"/>
        </w:rPr>
        <w:t xml:space="preserve"> and database</w:t>
      </w:r>
      <w:r w:rsidR="003C39A0">
        <w:rPr>
          <w:rFonts w:ascii="Times New Roman" w:hAnsi="Times New Roman" w:cs="Times New Roman"/>
          <w:bCs/>
          <w:color w:val="000000"/>
          <w:lang w:val="en-IE"/>
        </w:rPr>
        <w:t>s</w:t>
      </w:r>
      <w:r w:rsidRPr="00D81ABF">
        <w:rPr>
          <w:rFonts w:ascii="Times New Roman" w:hAnsi="Times New Roman" w:cs="Times New Roman"/>
          <w:bCs/>
          <w:color w:val="000000"/>
          <w:lang w:val="en-IE"/>
        </w:rPr>
        <w:t xml:space="preserve"> suffer from differen</w:t>
      </w:r>
      <w:r w:rsidR="003C39A0">
        <w:rPr>
          <w:rFonts w:ascii="Times New Roman" w:hAnsi="Times New Roman" w:cs="Times New Roman"/>
          <w:bCs/>
          <w:color w:val="000000"/>
          <w:lang w:val="en-IE"/>
        </w:rPr>
        <w:t>t</w:t>
      </w:r>
      <w:r w:rsidRPr="00D81ABF">
        <w:rPr>
          <w:rFonts w:ascii="Times New Roman" w:hAnsi="Times New Roman" w:cs="Times New Roman"/>
          <w:bCs/>
          <w:color w:val="000000"/>
          <w:lang w:val="en-IE"/>
        </w:rPr>
        <w:t xml:space="preserve"> type</w:t>
      </w:r>
      <w:r w:rsidR="003C39A0">
        <w:rPr>
          <w:rFonts w:ascii="Times New Roman" w:hAnsi="Times New Roman" w:cs="Times New Roman"/>
          <w:bCs/>
          <w:color w:val="000000"/>
          <w:lang w:val="en-IE"/>
        </w:rPr>
        <w:t>s</w:t>
      </w:r>
      <w:r w:rsidRPr="00D81ABF">
        <w:rPr>
          <w:rFonts w:ascii="Times New Roman" w:hAnsi="Times New Roman" w:cs="Times New Roman"/>
          <w:bCs/>
          <w:color w:val="000000"/>
          <w:lang w:val="en-IE"/>
        </w:rPr>
        <w:t xml:space="preserve"> of data quality metrics. In </w:t>
      </w:r>
      <w:r w:rsidR="003C39A0">
        <w:rPr>
          <w:rFonts w:ascii="Times New Roman" w:hAnsi="Times New Roman" w:cs="Times New Roman"/>
          <w:bCs/>
          <w:color w:val="000000"/>
          <w:lang w:val="en-IE"/>
        </w:rPr>
        <w:t xml:space="preserve">the </w:t>
      </w:r>
      <w:r w:rsidRPr="00D81ABF">
        <w:rPr>
          <w:rFonts w:ascii="Times New Roman" w:hAnsi="Times New Roman" w:cs="Times New Roman"/>
          <w:bCs/>
          <w:color w:val="000000"/>
          <w:lang w:val="en-IE"/>
        </w:rPr>
        <w:t>raster data type the database mostly suffer</w:t>
      </w:r>
      <w:r w:rsidR="003C39A0">
        <w:rPr>
          <w:rFonts w:ascii="Times New Roman" w:hAnsi="Times New Roman" w:cs="Times New Roman"/>
          <w:bCs/>
          <w:color w:val="000000"/>
          <w:lang w:val="en-IE"/>
        </w:rPr>
        <w:t>s</w:t>
      </w:r>
      <w:r w:rsidRPr="00D81ABF">
        <w:rPr>
          <w:rFonts w:ascii="Times New Roman" w:hAnsi="Times New Roman" w:cs="Times New Roman"/>
          <w:bCs/>
          <w:color w:val="000000"/>
          <w:lang w:val="en-IE"/>
        </w:rPr>
        <w:t xml:space="preserve"> from the satellite image quality and the quality of data in the image source that may be due to resolution, visibility or noise.</w:t>
      </w:r>
    </w:p>
    <w:p w14:paraId="7B1C6EDE" w14:textId="7F745F3D" w:rsidR="007A6D7A" w:rsidRPr="00D81ABF" w:rsidRDefault="007A6D7A" w:rsidP="007A6D7A">
      <w:pPr>
        <w:jc w:val="both"/>
        <w:rPr>
          <w:rFonts w:ascii="Times New Roman" w:hAnsi="Times New Roman" w:cs="Times New Roman"/>
          <w:bCs/>
          <w:color w:val="000000"/>
          <w:lang w:val="en-IE"/>
        </w:rPr>
      </w:pPr>
      <w:r w:rsidRPr="00D81ABF">
        <w:rPr>
          <w:rFonts w:ascii="Times New Roman" w:hAnsi="Times New Roman" w:cs="Times New Roman"/>
          <w:bCs/>
          <w:color w:val="000000"/>
          <w:lang w:val="en-IE"/>
        </w:rPr>
        <w:t>In this work</w:t>
      </w:r>
      <w:r w:rsidR="003C39A0">
        <w:rPr>
          <w:rFonts w:ascii="Times New Roman" w:hAnsi="Times New Roman" w:cs="Times New Roman"/>
          <w:bCs/>
          <w:color w:val="000000"/>
          <w:lang w:val="en-IE"/>
        </w:rPr>
        <w:t>,</w:t>
      </w:r>
      <w:r w:rsidRPr="00D81ABF">
        <w:rPr>
          <w:rFonts w:ascii="Times New Roman" w:hAnsi="Times New Roman" w:cs="Times New Roman"/>
          <w:bCs/>
          <w:color w:val="000000"/>
          <w:lang w:val="en-IE"/>
        </w:rPr>
        <w:t xml:space="preserve"> we </w:t>
      </w:r>
      <w:del w:id="6" w:author="Microsoft Office User" w:date="2022-12-12T16:49:00Z">
        <w:r w:rsidRPr="00D81ABF" w:rsidDel="009B04DF">
          <w:rPr>
            <w:rFonts w:ascii="Times New Roman" w:hAnsi="Times New Roman" w:cs="Times New Roman"/>
            <w:bCs/>
            <w:color w:val="000000"/>
            <w:lang w:val="en-IE"/>
          </w:rPr>
          <w:delText xml:space="preserve">have tried to </w:delText>
        </w:r>
      </w:del>
      <w:r w:rsidRPr="00D81ABF">
        <w:rPr>
          <w:rFonts w:ascii="Times New Roman" w:hAnsi="Times New Roman" w:cs="Times New Roman"/>
          <w:bCs/>
          <w:color w:val="000000"/>
          <w:lang w:val="en-IE"/>
        </w:rPr>
        <w:t>showcase a survey of various work</w:t>
      </w:r>
      <w:r w:rsidR="003C39A0">
        <w:rPr>
          <w:rFonts w:ascii="Times New Roman" w:hAnsi="Times New Roman" w:cs="Times New Roman"/>
          <w:bCs/>
          <w:color w:val="000000"/>
          <w:lang w:val="en-IE"/>
        </w:rPr>
        <w:t>s</w:t>
      </w:r>
      <w:r w:rsidRPr="00D81ABF">
        <w:rPr>
          <w:rFonts w:ascii="Times New Roman" w:hAnsi="Times New Roman" w:cs="Times New Roman"/>
          <w:bCs/>
          <w:color w:val="000000"/>
          <w:lang w:val="en-IE"/>
        </w:rPr>
        <w:t xml:space="preserve"> to </w:t>
      </w:r>
      <w:del w:id="7" w:author="Microsoft Office User" w:date="2022-12-12T16:50:00Z">
        <w:r w:rsidRPr="00D81ABF" w:rsidDel="009B04DF">
          <w:rPr>
            <w:rFonts w:ascii="Times New Roman" w:hAnsi="Times New Roman" w:cs="Times New Roman"/>
            <w:bCs/>
            <w:color w:val="000000"/>
            <w:lang w:val="en-IE"/>
          </w:rPr>
          <w:delText xml:space="preserve">showcase </w:delText>
        </w:r>
      </w:del>
      <w:ins w:id="8" w:author="Microsoft Office User" w:date="2022-12-12T16:50:00Z">
        <w:r w:rsidR="009B04DF">
          <w:rPr>
            <w:rFonts w:ascii="Times New Roman" w:hAnsi="Times New Roman" w:cs="Times New Roman"/>
            <w:bCs/>
            <w:color w:val="000000"/>
            <w:lang w:val="en-IE"/>
          </w:rPr>
          <w:t>demonstrate</w:t>
        </w:r>
        <w:r w:rsidR="009B04DF" w:rsidRPr="00D81ABF">
          <w:rPr>
            <w:rFonts w:ascii="Times New Roman" w:hAnsi="Times New Roman" w:cs="Times New Roman"/>
            <w:bCs/>
            <w:color w:val="000000"/>
            <w:lang w:val="en-IE"/>
          </w:rPr>
          <w:t xml:space="preserve"> </w:t>
        </w:r>
      </w:ins>
      <w:r w:rsidRPr="00D81ABF">
        <w:rPr>
          <w:rFonts w:ascii="Times New Roman" w:hAnsi="Times New Roman" w:cs="Times New Roman"/>
          <w:bCs/>
          <w:color w:val="000000"/>
          <w:lang w:val="en-IE"/>
        </w:rPr>
        <w:t xml:space="preserve">the </w:t>
      </w:r>
      <w:del w:id="9" w:author="Microsoft Office User" w:date="2022-12-12T16:50:00Z">
        <w:r w:rsidRPr="00D81ABF" w:rsidDel="009B04DF">
          <w:rPr>
            <w:rFonts w:ascii="Times New Roman" w:hAnsi="Times New Roman" w:cs="Times New Roman"/>
            <w:bCs/>
            <w:color w:val="000000"/>
            <w:lang w:val="en-IE"/>
          </w:rPr>
          <w:delText xml:space="preserve">need to </w:delText>
        </w:r>
        <w:r w:rsidR="003C39A0" w:rsidDel="009B04DF">
          <w:rPr>
            <w:rFonts w:ascii="Times New Roman" w:hAnsi="Times New Roman" w:cs="Times New Roman"/>
            <w:bCs/>
            <w:color w:val="000000"/>
            <w:lang w:val="en-IE"/>
          </w:rPr>
          <w:delText xml:space="preserve">the </w:delText>
        </w:r>
      </w:del>
      <w:r w:rsidRPr="00D81ABF">
        <w:rPr>
          <w:rFonts w:ascii="Times New Roman" w:hAnsi="Times New Roman" w:cs="Times New Roman"/>
          <w:bCs/>
          <w:color w:val="000000"/>
          <w:lang w:val="en-IE"/>
        </w:rPr>
        <w:t xml:space="preserve">importance of data quality in raster </w:t>
      </w:r>
      <w:del w:id="10" w:author="Microsoft Office User" w:date="2022-12-12T16:50:00Z">
        <w:r w:rsidRPr="00D81ABF" w:rsidDel="009B04DF">
          <w:rPr>
            <w:rFonts w:ascii="Times New Roman" w:hAnsi="Times New Roman" w:cs="Times New Roman"/>
            <w:bCs/>
            <w:color w:val="000000"/>
            <w:lang w:val="en-IE"/>
          </w:rPr>
          <w:delText xml:space="preserve">and </w:delText>
        </w:r>
      </w:del>
      <w:ins w:id="11" w:author="Microsoft Office User" w:date="2022-12-12T16:50:00Z">
        <w:r w:rsidR="009B04DF">
          <w:rPr>
            <w:rFonts w:ascii="Times New Roman" w:hAnsi="Times New Roman" w:cs="Times New Roman"/>
            <w:bCs/>
            <w:color w:val="000000"/>
            <w:lang w:val="en-IE"/>
          </w:rPr>
          <w:t>in</w:t>
        </w:r>
        <w:r w:rsidR="009B04DF" w:rsidRPr="00D81ABF">
          <w:rPr>
            <w:rFonts w:ascii="Times New Roman" w:hAnsi="Times New Roman" w:cs="Times New Roman"/>
            <w:bCs/>
            <w:color w:val="000000"/>
            <w:lang w:val="en-IE"/>
          </w:rPr>
          <w:t xml:space="preserve"> </w:t>
        </w:r>
      </w:ins>
      <w:r w:rsidRPr="00D81ABF">
        <w:rPr>
          <w:rFonts w:ascii="Times New Roman" w:hAnsi="Times New Roman" w:cs="Times New Roman"/>
          <w:bCs/>
          <w:color w:val="000000"/>
          <w:lang w:val="en-IE"/>
        </w:rPr>
        <w:t xml:space="preserve">vector image data sources.   </w:t>
      </w:r>
    </w:p>
    <w:p w14:paraId="44048BB9" w14:textId="7D7107DA" w:rsidR="00FF340C" w:rsidRPr="00D81ABF" w:rsidRDefault="00FF340C" w:rsidP="002E5930">
      <w:pPr>
        <w:jc w:val="both"/>
        <w:rPr>
          <w:rFonts w:ascii="Times New Roman" w:hAnsi="Times New Roman" w:cs="Times New Roman"/>
          <w:lang w:val="en-IE"/>
        </w:rPr>
      </w:pPr>
    </w:p>
    <w:p w14:paraId="11AD1045" w14:textId="02A70D6E" w:rsidR="00D44ED3" w:rsidRPr="00D81ABF" w:rsidRDefault="00D44ED3" w:rsidP="002E5930">
      <w:pPr>
        <w:jc w:val="both"/>
        <w:rPr>
          <w:rFonts w:ascii="Times New Roman" w:hAnsi="Times New Roman" w:cs="Times New Roman"/>
          <w:lang w:val="en-IE"/>
        </w:rPr>
      </w:pPr>
    </w:p>
    <w:p w14:paraId="0B2AB2D4" w14:textId="4A9D5AB1" w:rsidR="00D44ED3" w:rsidRPr="00D81ABF" w:rsidRDefault="00D44ED3">
      <w:pPr>
        <w:rPr>
          <w:rFonts w:ascii="Times New Roman" w:hAnsi="Times New Roman" w:cs="Times New Roman"/>
          <w:b/>
          <w:bCs/>
          <w:lang w:val="en-IE"/>
        </w:rPr>
      </w:pPr>
      <w:r w:rsidRPr="00D81ABF">
        <w:rPr>
          <w:rFonts w:ascii="Times New Roman" w:hAnsi="Times New Roman" w:cs="Times New Roman"/>
          <w:b/>
          <w:bCs/>
          <w:lang w:val="en-IE"/>
        </w:rPr>
        <w:t>Related Work:</w:t>
      </w:r>
    </w:p>
    <w:p w14:paraId="22806DEE" w14:textId="7E08A316" w:rsidR="00255840" w:rsidRPr="00D81ABF" w:rsidRDefault="00B01773" w:rsidP="00255840">
      <w:pPr>
        <w:jc w:val="both"/>
        <w:rPr>
          <w:rFonts w:ascii="Times New Roman" w:hAnsi="Times New Roman" w:cs="Times New Roman"/>
          <w:lang w:val="en-IE"/>
        </w:rPr>
      </w:pPr>
      <w:r w:rsidRPr="00D81ABF">
        <w:rPr>
          <w:rFonts w:ascii="Times New Roman" w:hAnsi="Times New Roman" w:cs="Times New Roman"/>
          <w:lang w:val="en-IE"/>
        </w:rPr>
        <w:t>In this field ma</w:t>
      </w:r>
      <w:r w:rsidR="003C39A0">
        <w:rPr>
          <w:rFonts w:ascii="Times New Roman" w:hAnsi="Times New Roman" w:cs="Times New Roman"/>
          <w:lang w:val="en-IE"/>
        </w:rPr>
        <w:t>n</w:t>
      </w:r>
      <w:r w:rsidRPr="00D81ABF">
        <w:rPr>
          <w:rFonts w:ascii="Times New Roman" w:hAnsi="Times New Roman" w:cs="Times New Roman"/>
          <w:lang w:val="en-IE"/>
        </w:rPr>
        <w:t>y studies are been performed by various researcher</w:t>
      </w:r>
      <w:r w:rsidR="003C39A0">
        <w:rPr>
          <w:rFonts w:ascii="Times New Roman" w:hAnsi="Times New Roman" w:cs="Times New Roman"/>
          <w:lang w:val="en-IE"/>
        </w:rPr>
        <w:t>s</w:t>
      </w:r>
      <w:r w:rsidRPr="00D81ABF">
        <w:rPr>
          <w:rFonts w:ascii="Times New Roman" w:hAnsi="Times New Roman" w:cs="Times New Roman"/>
          <w:lang w:val="en-IE"/>
        </w:rPr>
        <w:t xml:space="preserve"> to define the need and how data quality can be define</w:t>
      </w:r>
      <w:r w:rsidR="003C39A0">
        <w:rPr>
          <w:rFonts w:ascii="Times New Roman" w:hAnsi="Times New Roman" w:cs="Times New Roman"/>
          <w:lang w:val="en-IE"/>
        </w:rPr>
        <w:t>d</w:t>
      </w:r>
      <w:r w:rsidRPr="00D81ABF">
        <w:rPr>
          <w:rFonts w:ascii="Times New Roman" w:hAnsi="Times New Roman" w:cs="Times New Roman"/>
          <w:lang w:val="en-IE"/>
        </w:rPr>
        <w:t xml:space="preserve"> for earth observatory data.</w:t>
      </w:r>
    </w:p>
    <w:p w14:paraId="3BE4910C" w14:textId="223D94CD" w:rsidR="00D44ED3" w:rsidRPr="00D81ABF" w:rsidRDefault="00000000" w:rsidP="00255840">
      <w:pPr>
        <w:jc w:val="both"/>
        <w:rPr>
          <w:rFonts w:ascii="Times New Roman" w:hAnsi="Times New Roman" w:cs="Times New Roman"/>
          <w:bCs/>
          <w:color w:val="000000"/>
          <w:lang w:val="en-IE"/>
        </w:rPr>
      </w:pPr>
      <w:sdt>
        <w:sdtPr>
          <w:rPr>
            <w:rFonts w:ascii="Times New Roman" w:hAnsi="Times New Roman" w:cs="Times New Roman"/>
            <w:bCs/>
            <w:color w:val="000000"/>
            <w:lang w:val="en-IE"/>
          </w:rPr>
          <w:tag w:val="MENDELEY_CITATION_v3_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"/>
          <w:id w:val="288640187"/>
          <w:placeholder>
            <w:docPart w:val="DefaultPlaceholder_-1854013440"/>
          </w:placeholder>
        </w:sdtPr>
        <w:sdtContent>
          <w:r w:rsidR="00D46209" w:rsidRPr="00D81ABF">
            <w:rPr>
              <w:rFonts w:ascii="Times New Roman" w:hAnsi="Times New Roman" w:cs="Times New Roman"/>
              <w:bCs/>
              <w:color w:val="000000"/>
              <w:lang w:val="en-IE"/>
            </w:rPr>
            <w:t>[1]</w:t>
          </w:r>
        </w:sdtContent>
      </w:sdt>
      <w:r w:rsidR="00F125E8" w:rsidRPr="00D81ABF">
        <w:rPr>
          <w:rFonts w:ascii="Times New Roman" w:hAnsi="Times New Roman" w:cs="Times New Roman"/>
          <w:bCs/>
          <w:color w:val="000000"/>
          <w:lang w:val="en-IE"/>
        </w:rPr>
        <w:t xml:space="preserve"> Mauro et.al. has </w:t>
      </w:r>
      <w:commentRangeStart w:id="12"/>
      <w:r w:rsidR="00F125E8" w:rsidRPr="00D81ABF">
        <w:rPr>
          <w:rFonts w:ascii="Times New Roman" w:hAnsi="Times New Roman" w:cs="Times New Roman"/>
          <w:bCs/>
          <w:color w:val="000000"/>
          <w:lang w:val="en-IE"/>
        </w:rPr>
        <w:t xml:space="preserve">showcased </w:t>
      </w:r>
      <w:commentRangeEnd w:id="12"/>
      <w:r w:rsidR="009B04DF">
        <w:rPr>
          <w:rStyle w:val="CommentReference"/>
        </w:rPr>
        <w:commentReference w:id="12"/>
      </w:r>
      <w:r w:rsidR="00F125E8" w:rsidRPr="00D81ABF">
        <w:rPr>
          <w:rFonts w:ascii="Times New Roman" w:hAnsi="Times New Roman" w:cs="Times New Roman"/>
          <w:bCs/>
          <w:color w:val="000000"/>
          <w:lang w:val="en-IE"/>
        </w:rPr>
        <w:t xml:space="preserve">a study on </w:t>
      </w:r>
      <w:r w:rsidR="003C39A0">
        <w:rPr>
          <w:rFonts w:ascii="Times New Roman" w:hAnsi="Times New Roman" w:cs="Times New Roman"/>
          <w:bCs/>
          <w:color w:val="000000"/>
          <w:lang w:val="en-IE"/>
        </w:rPr>
        <w:t xml:space="preserve">the </w:t>
      </w:r>
      <w:r w:rsidR="00F125E8" w:rsidRPr="00D81ABF">
        <w:rPr>
          <w:rFonts w:ascii="Times New Roman" w:hAnsi="Times New Roman" w:cs="Times New Roman"/>
          <w:bCs/>
          <w:color w:val="000000"/>
          <w:lang w:val="en-IE"/>
        </w:rPr>
        <w:t>importance of data quality in watershed streamflow and sediment data analysis. The work showcases</w:t>
      </w:r>
      <w:r w:rsidR="00D46209" w:rsidRPr="00D81ABF">
        <w:rPr>
          <w:rFonts w:ascii="Times New Roman" w:hAnsi="Times New Roman" w:cs="Times New Roman"/>
          <w:bCs/>
          <w:color w:val="000000"/>
          <w:lang w:val="en-IE"/>
        </w:rPr>
        <w:t xml:space="preserve"> </w:t>
      </w:r>
      <w:r w:rsidR="003C39A0">
        <w:rPr>
          <w:rFonts w:ascii="Times New Roman" w:hAnsi="Times New Roman" w:cs="Times New Roman"/>
          <w:bCs/>
          <w:color w:val="000000"/>
          <w:lang w:val="en-IE"/>
        </w:rPr>
        <w:t xml:space="preserve">the </w:t>
      </w:r>
      <w:r w:rsidR="00D46209" w:rsidRPr="00D81ABF">
        <w:rPr>
          <w:rFonts w:ascii="Times New Roman" w:hAnsi="Times New Roman" w:cs="Times New Roman"/>
          <w:bCs/>
          <w:color w:val="000000"/>
          <w:lang w:val="en-IE"/>
        </w:rPr>
        <w:t>study of</w:t>
      </w:r>
      <w:r w:rsidR="00F125E8" w:rsidRPr="00D81ABF">
        <w:rPr>
          <w:rFonts w:ascii="Times New Roman" w:hAnsi="Times New Roman" w:cs="Times New Roman"/>
          <w:bCs/>
          <w:color w:val="000000"/>
          <w:lang w:val="en-IE"/>
        </w:rPr>
        <w:t xml:space="preserve"> </w:t>
      </w:r>
      <w:r w:rsidR="00D46209" w:rsidRPr="00D81ABF">
        <w:rPr>
          <w:rFonts w:ascii="Times New Roman" w:hAnsi="Times New Roman" w:cs="Times New Roman"/>
          <w:bCs/>
          <w:color w:val="000000"/>
          <w:lang w:val="en-IE"/>
        </w:rPr>
        <w:t xml:space="preserve">fine sediment yield in </w:t>
      </w:r>
      <w:r w:rsidR="003C39A0">
        <w:rPr>
          <w:rFonts w:ascii="Times New Roman" w:hAnsi="Times New Roman" w:cs="Times New Roman"/>
          <w:bCs/>
          <w:color w:val="000000"/>
          <w:lang w:val="en-IE"/>
        </w:rPr>
        <w:t xml:space="preserve">the </w:t>
      </w:r>
      <w:r w:rsidR="00D46209" w:rsidRPr="00D81ABF">
        <w:rPr>
          <w:rFonts w:ascii="Times New Roman" w:hAnsi="Times New Roman" w:cs="Times New Roman"/>
          <w:bCs/>
          <w:color w:val="000000"/>
          <w:lang w:val="en-IE"/>
        </w:rPr>
        <w:t xml:space="preserve">Goodwin Creek watershed of 21.3 km. The work is a study on </w:t>
      </w:r>
      <w:r w:rsidR="003C39A0">
        <w:rPr>
          <w:rFonts w:ascii="Times New Roman" w:hAnsi="Times New Roman" w:cs="Times New Roman"/>
          <w:bCs/>
          <w:color w:val="000000"/>
          <w:lang w:val="en-IE"/>
        </w:rPr>
        <w:t xml:space="preserve">the </w:t>
      </w:r>
      <w:r w:rsidR="00D46209" w:rsidRPr="00D81ABF">
        <w:rPr>
          <w:rFonts w:ascii="Times New Roman" w:hAnsi="Times New Roman" w:cs="Times New Roman"/>
          <w:bCs/>
          <w:color w:val="000000"/>
          <w:lang w:val="en-IE"/>
        </w:rPr>
        <w:t xml:space="preserve">effect of various spatial data, </w:t>
      </w:r>
      <w:r w:rsidR="003C39A0">
        <w:rPr>
          <w:rFonts w:ascii="Times New Roman" w:hAnsi="Times New Roman" w:cs="Times New Roman"/>
          <w:bCs/>
          <w:color w:val="000000"/>
          <w:lang w:val="en-IE"/>
        </w:rPr>
        <w:t xml:space="preserve">and </w:t>
      </w:r>
      <w:r w:rsidR="00D46209" w:rsidRPr="00D81ABF">
        <w:rPr>
          <w:rFonts w:ascii="Times New Roman" w:hAnsi="Times New Roman" w:cs="Times New Roman"/>
          <w:bCs/>
          <w:color w:val="000000"/>
          <w:lang w:val="en-IE"/>
        </w:rPr>
        <w:t>geomorpholog</w:t>
      </w:r>
      <w:r w:rsidR="003C39A0">
        <w:rPr>
          <w:rFonts w:ascii="Times New Roman" w:hAnsi="Times New Roman" w:cs="Times New Roman"/>
          <w:bCs/>
          <w:color w:val="000000"/>
          <w:lang w:val="en-IE"/>
        </w:rPr>
        <w:t>y</w:t>
      </w:r>
      <w:r w:rsidR="00D46209" w:rsidRPr="00D81ABF">
        <w:rPr>
          <w:rFonts w:ascii="Times New Roman" w:hAnsi="Times New Roman" w:cs="Times New Roman"/>
          <w:bCs/>
          <w:color w:val="000000"/>
          <w:lang w:val="en-IE"/>
        </w:rPr>
        <w:t xml:space="preserve"> on land use and land cover maps. The work uses various existing models like Soil and Water Assessment Tool (SWAT) and AVSWAT to study the performance. Th</w:t>
      </w:r>
      <w:r w:rsidR="003C39A0">
        <w:rPr>
          <w:rFonts w:ascii="Times New Roman" w:hAnsi="Times New Roman" w:cs="Times New Roman"/>
          <w:bCs/>
          <w:color w:val="000000"/>
          <w:lang w:val="en-IE"/>
        </w:rPr>
        <w:t>e</w:t>
      </w:r>
      <w:r w:rsidR="00D46209" w:rsidRPr="00D81ABF">
        <w:rPr>
          <w:rFonts w:ascii="Times New Roman" w:hAnsi="Times New Roman" w:cs="Times New Roman"/>
          <w:bCs/>
          <w:color w:val="000000"/>
          <w:lang w:val="en-IE"/>
        </w:rPr>
        <w:t xml:space="preserve"> result shows that GIS data has </w:t>
      </w:r>
      <w:r w:rsidR="003C39A0">
        <w:rPr>
          <w:rFonts w:ascii="Times New Roman" w:hAnsi="Times New Roman" w:cs="Times New Roman"/>
          <w:bCs/>
          <w:color w:val="000000"/>
          <w:lang w:val="en-IE"/>
        </w:rPr>
        <w:t xml:space="preserve">a </w:t>
      </w:r>
      <w:r w:rsidR="00D46209" w:rsidRPr="00D81ABF">
        <w:rPr>
          <w:rFonts w:ascii="Times New Roman" w:hAnsi="Times New Roman" w:cs="Times New Roman"/>
          <w:bCs/>
          <w:color w:val="000000"/>
          <w:lang w:val="en-IE"/>
        </w:rPr>
        <w:t>significant effect on the models to predict the streamflow and sediment data analysis where the data quality plays an important role to improve the accuracy of the model.</w:t>
      </w:r>
    </w:p>
    <w:p w14:paraId="67838368" w14:textId="3B55280A" w:rsidR="00D46209" w:rsidRPr="00D81ABF" w:rsidRDefault="00D46209" w:rsidP="00255840">
      <w:pPr>
        <w:jc w:val="both"/>
        <w:rPr>
          <w:rFonts w:ascii="Times New Roman" w:hAnsi="Times New Roman" w:cs="Times New Roman"/>
          <w:bCs/>
          <w:color w:val="000000"/>
          <w:lang w:val="en-IE"/>
        </w:rPr>
      </w:pPr>
    </w:p>
    <w:p w14:paraId="4CEDD9C1" w14:textId="2F824109" w:rsidR="00D46209" w:rsidRPr="00D81ABF" w:rsidRDefault="00000000" w:rsidP="00255840">
      <w:pPr>
        <w:jc w:val="both"/>
        <w:rPr>
          <w:rFonts w:ascii="Times New Roman" w:hAnsi="Times New Roman" w:cs="Times New Roman"/>
          <w:bCs/>
          <w:color w:val="000000"/>
          <w:lang w:val="en-IE"/>
        </w:rPr>
      </w:pPr>
      <w:sdt>
        <w:sdtPr>
          <w:rPr>
            <w:rFonts w:ascii="Times New Roman" w:hAnsi="Times New Roman" w:cs="Times New Roman"/>
            <w:bCs/>
            <w:color w:val="000000"/>
            <w:lang w:val="en-IE"/>
          </w:rPr>
          <w:tag w:val="MENDELEY_CITATION_v3_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"/>
          <w:id w:val="1726486809"/>
          <w:placeholder>
            <w:docPart w:val="DefaultPlaceholder_-1854013440"/>
          </w:placeholder>
        </w:sdtPr>
        <w:sdtContent>
          <w:r w:rsidR="00D46209" w:rsidRPr="00D81ABF">
            <w:rPr>
              <w:rFonts w:ascii="Times New Roman" w:hAnsi="Times New Roman" w:cs="Times New Roman"/>
              <w:bCs/>
              <w:color w:val="000000"/>
              <w:lang w:val="en-IE"/>
            </w:rPr>
            <w:t>[2]</w:t>
          </w:r>
        </w:sdtContent>
      </w:sdt>
      <w:r w:rsidR="00D46209" w:rsidRPr="00D81ABF">
        <w:rPr>
          <w:rFonts w:ascii="Times New Roman" w:hAnsi="Times New Roman" w:cs="Times New Roman"/>
          <w:bCs/>
          <w:color w:val="000000"/>
          <w:lang w:val="en-IE"/>
        </w:rPr>
        <w:t>In this work</w:t>
      </w:r>
      <w:r w:rsidR="003C39A0">
        <w:rPr>
          <w:rFonts w:ascii="Times New Roman" w:hAnsi="Times New Roman" w:cs="Times New Roman"/>
          <w:bCs/>
          <w:color w:val="000000"/>
          <w:lang w:val="en-IE"/>
        </w:rPr>
        <w:t>,</w:t>
      </w:r>
      <w:r w:rsidR="00D46209" w:rsidRPr="00D81ABF">
        <w:rPr>
          <w:rFonts w:ascii="Times New Roman" w:hAnsi="Times New Roman" w:cs="Times New Roman"/>
          <w:bCs/>
          <w:color w:val="000000"/>
          <w:lang w:val="en-IE"/>
        </w:rPr>
        <w:t xml:space="preserve"> author has performed a study on the </w:t>
      </w:r>
      <w:r w:rsidR="00315147" w:rsidRPr="00D81ABF">
        <w:rPr>
          <w:rFonts w:ascii="Times New Roman" w:hAnsi="Times New Roman" w:cs="Times New Roman"/>
          <w:bCs/>
          <w:color w:val="000000"/>
          <w:lang w:val="en-IE"/>
        </w:rPr>
        <w:t>spatial data quality for data from various sources like maps, vector layers and satellite images. The work showcases a mathematical model to study the data quality accuracy parameter from various sources and product databases where each product do</w:t>
      </w:r>
      <w:r w:rsidR="003C39A0">
        <w:rPr>
          <w:rFonts w:ascii="Times New Roman" w:hAnsi="Times New Roman" w:cs="Times New Roman"/>
          <w:bCs/>
          <w:color w:val="000000"/>
          <w:lang w:val="en-IE"/>
        </w:rPr>
        <w:t>es</w:t>
      </w:r>
      <w:r w:rsidR="00315147" w:rsidRPr="00D81ABF">
        <w:rPr>
          <w:rFonts w:ascii="Times New Roman" w:hAnsi="Times New Roman" w:cs="Times New Roman"/>
          <w:bCs/>
          <w:color w:val="000000"/>
          <w:lang w:val="en-IE"/>
        </w:rPr>
        <w:t xml:space="preserve"> not fulfil all data quality parameters. </w:t>
      </w:r>
    </w:p>
    <w:p w14:paraId="4E57DD10" w14:textId="1BC88CA0" w:rsidR="00D81ABF" w:rsidRPr="00D81ABF" w:rsidRDefault="00D81ABF" w:rsidP="00255840">
      <w:pPr>
        <w:jc w:val="both"/>
        <w:rPr>
          <w:rFonts w:ascii="Times New Roman" w:hAnsi="Times New Roman" w:cs="Times New Roman"/>
          <w:color w:val="222222"/>
          <w:shd w:val="clear" w:color="auto" w:fill="FFFFFF"/>
        </w:rPr>
      </w:pPr>
    </w:p>
    <w:p w14:paraId="77C7997C" w14:textId="0C8413B2" w:rsidR="00D81ABF" w:rsidRDefault="00D81ABF" w:rsidP="00255840">
      <w:pPr>
        <w:jc w:val="both"/>
        <w:rPr>
          <w:rFonts w:ascii="Times New Roman" w:hAnsi="Times New Roman" w:cs="Times New Roman"/>
          <w:color w:val="222222"/>
          <w:shd w:val="clear" w:color="auto" w:fill="FFFFFF"/>
        </w:rPr>
      </w:pPr>
      <w:r w:rsidRPr="00D81ABF">
        <w:rPr>
          <w:rFonts w:ascii="Times New Roman" w:hAnsi="Times New Roman" w:cs="Times New Roman"/>
          <w:color w:val="222222"/>
          <w:shd w:val="clear" w:color="auto" w:fill="FFFFFF"/>
        </w:rPr>
        <w:t>There exists various type of GIS data type and use cases where different data quality matrix plays an important role. In general</w:t>
      </w:r>
      <w:r w:rsidR="003C39A0">
        <w:rPr>
          <w:rFonts w:ascii="Times New Roman" w:hAnsi="Times New Roman" w:cs="Times New Roman"/>
          <w:color w:val="222222"/>
          <w:shd w:val="clear" w:color="auto" w:fill="FFFFFF"/>
        </w:rPr>
        <w:t>,</w:t>
      </w:r>
      <w:r w:rsidRPr="00D81ABF">
        <w:rPr>
          <w:rFonts w:ascii="Times New Roman" w:hAnsi="Times New Roman" w:cs="Times New Roman"/>
          <w:color w:val="222222"/>
          <w:shd w:val="clear" w:color="auto" w:fill="FFFFFF"/>
        </w:rPr>
        <w:t xml:space="preserve"> the GIS data can be </w:t>
      </w:r>
      <w:del w:id="13" w:author="Microsoft Office User" w:date="2022-12-12T16:52:00Z">
        <w:r w:rsidRPr="00D81ABF" w:rsidDel="009B04DF">
          <w:rPr>
            <w:rFonts w:ascii="Times New Roman" w:hAnsi="Times New Roman" w:cs="Times New Roman"/>
            <w:color w:val="222222"/>
            <w:shd w:val="clear" w:color="auto" w:fill="FFFFFF"/>
          </w:rPr>
          <w:delText xml:space="preserve">decided </w:delText>
        </w:r>
      </w:del>
      <w:ins w:id="14" w:author="Microsoft Office User" w:date="2022-12-12T16:52:00Z">
        <w:r w:rsidR="009B04DF">
          <w:rPr>
            <w:rFonts w:ascii="Times New Roman" w:hAnsi="Times New Roman" w:cs="Times New Roman"/>
            <w:color w:val="222222"/>
            <w:shd w:val="clear" w:color="auto" w:fill="FFFFFF"/>
          </w:rPr>
          <w:t>divided</w:t>
        </w:r>
        <w:r w:rsidR="009B04DF" w:rsidRPr="00D81ABF">
          <w:rPr>
            <w:rFonts w:ascii="Times New Roman" w:hAnsi="Times New Roman" w:cs="Times New Roman"/>
            <w:color w:val="222222"/>
            <w:shd w:val="clear" w:color="auto" w:fill="FFFFFF"/>
          </w:rPr>
          <w:t xml:space="preserve"> </w:t>
        </w:r>
      </w:ins>
      <w:r w:rsidRPr="00D81ABF">
        <w:rPr>
          <w:rFonts w:ascii="Times New Roman" w:hAnsi="Times New Roman" w:cs="Times New Roman"/>
          <w:color w:val="222222"/>
          <w:shd w:val="clear" w:color="auto" w:fill="FFFFFF"/>
        </w:rPr>
        <w:t>into raster and vector data type</w:t>
      </w:r>
      <w:r w:rsidR="003C39A0">
        <w:rPr>
          <w:rFonts w:ascii="Times New Roman" w:hAnsi="Times New Roman" w:cs="Times New Roman"/>
          <w:color w:val="222222"/>
          <w:shd w:val="clear" w:color="auto" w:fill="FFFFFF"/>
        </w:rPr>
        <w:t>s</w:t>
      </w:r>
      <w:r w:rsidRPr="00D81ABF">
        <w:rPr>
          <w:rFonts w:ascii="Times New Roman" w:hAnsi="Times New Roman" w:cs="Times New Roman"/>
          <w:color w:val="222222"/>
          <w:shd w:val="clear" w:color="auto" w:fill="FFFFFF"/>
        </w:rPr>
        <w:t xml:space="preserve">, where raster data includes </w:t>
      </w:r>
      <w:r>
        <w:rPr>
          <w:rFonts w:ascii="Times New Roman" w:hAnsi="Times New Roman" w:cs="Times New Roman"/>
          <w:color w:val="222222"/>
          <w:shd w:val="clear" w:color="auto" w:fill="FFFFFF"/>
        </w:rPr>
        <w:t>satellite images from various products like MODIS, Landsat, sentinel and many more. On the other hand</w:t>
      </w:r>
      <w:r w:rsidR="003C39A0">
        <w:rPr>
          <w:rFonts w:ascii="Times New Roman" w:hAnsi="Times New Roman" w:cs="Times New Roman"/>
          <w:color w:val="222222"/>
          <w:shd w:val="clear" w:color="auto" w:fill="FFFFFF"/>
        </w:rPr>
        <w:t>,</w:t>
      </w:r>
      <w:r>
        <w:rPr>
          <w:rFonts w:ascii="Times New Roman" w:hAnsi="Times New Roman" w:cs="Times New Roman"/>
          <w:color w:val="222222"/>
          <w:shd w:val="clear" w:color="auto" w:fill="FFFFFF"/>
        </w:rPr>
        <w:t xml:space="preserve"> vector dat</w:t>
      </w:r>
      <w:r w:rsidR="003C39A0">
        <w:rPr>
          <w:rFonts w:ascii="Times New Roman" w:hAnsi="Times New Roman" w:cs="Times New Roman"/>
          <w:color w:val="222222"/>
          <w:shd w:val="clear" w:color="auto" w:fill="FFFFFF"/>
        </w:rPr>
        <w:t>a</w:t>
      </w:r>
      <w:r>
        <w:rPr>
          <w:rFonts w:ascii="Times New Roman" w:hAnsi="Times New Roman" w:cs="Times New Roman"/>
          <w:color w:val="222222"/>
          <w:shd w:val="clear" w:color="auto" w:fill="FFFFFF"/>
        </w:rPr>
        <w:t xml:space="preserve"> are various layers over the map which are generated th</w:t>
      </w:r>
      <w:r w:rsidR="003C39A0">
        <w:rPr>
          <w:rFonts w:ascii="Times New Roman" w:hAnsi="Times New Roman" w:cs="Times New Roman"/>
          <w:color w:val="222222"/>
          <w:shd w:val="clear" w:color="auto" w:fill="FFFFFF"/>
        </w:rPr>
        <w:t>r</w:t>
      </w:r>
      <w:r>
        <w:rPr>
          <w:rFonts w:ascii="Times New Roman" w:hAnsi="Times New Roman" w:cs="Times New Roman"/>
          <w:color w:val="222222"/>
          <w:shd w:val="clear" w:color="auto" w:fill="FFFFFF"/>
        </w:rPr>
        <w:t xml:space="preserve">ough </w:t>
      </w:r>
      <w:r w:rsidR="003C39A0">
        <w:rPr>
          <w:rFonts w:ascii="Times New Roman" w:hAnsi="Times New Roman" w:cs="Times New Roman"/>
          <w:color w:val="222222"/>
          <w:shd w:val="clear" w:color="auto" w:fill="FFFFFF"/>
        </w:rPr>
        <w:t xml:space="preserve">the </w:t>
      </w:r>
      <w:r>
        <w:rPr>
          <w:rFonts w:ascii="Times New Roman" w:hAnsi="Times New Roman" w:cs="Times New Roman"/>
          <w:color w:val="222222"/>
          <w:shd w:val="clear" w:color="auto" w:fill="FFFFFF"/>
        </w:rPr>
        <w:t>machine like road maps, river map</w:t>
      </w:r>
      <w:r w:rsidR="003C39A0">
        <w:rPr>
          <w:rFonts w:ascii="Times New Roman" w:hAnsi="Times New Roman" w:cs="Times New Roman"/>
          <w:color w:val="222222"/>
          <w:shd w:val="clear" w:color="auto" w:fill="FFFFFF"/>
        </w:rPr>
        <w:t>s</w:t>
      </w:r>
      <w:r>
        <w:rPr>
          <w:rFonts w:ascii="Times New Roman" w:hAnsi="Times New Roman" w:cs="Times New Roman"/>
          <w:color w:val="222222"/>
          <w:shd w:val="clear" w:color="auto" w:fill="FFFFFF"/>
        </w:rPr>
        <w:t>, location of hospital</w:t>
      </w:r>
      <w:r w:rsidR="003C39A0">
        <w:rPr>
          <w:rFonts w:ascii="Times New Roman" w:hAnsi="Times New Roman" w:cs="Times New Roman"/>
          <w:color w:val="222222"/>
          <w:shd w:val="clear" w:color="auto" w:fill="FFFFFF"/>
        </w:rPr>
        <w:t>s</w:t>
      </w:r>
      <w:r>
        <w:rPr>
          <w:rFonts w:ascii="Times New Roman" w:hAnsi="Times New Roman" w:cs="Times New Roman"/>
          <w:color w:val="222222"/>
          <w:shd w:val="clear" w:color="auto" w:fill="FFFFFF"/>
        </w:rPr>
        <w:t xml:space="preserve"> and many more location</w:t>
      </w:r>
      <w:r w:rsidR="003C39A0">
        <w:rPr>
          <w:rFonts w:ascii="Times New Roman" w:hAnsi="Times New Roman" w:cs="Times New Roman"/>
          <w:color w:val="222222"/>
          <w:shd w:val="clear" w:color="auto" w:fill="FFFFFF"/>
        </w:rPr>
        <w:t>-</w:t>
      </w:r>
      <w:r>
        <w:rPr>
          <w:rFonts w:ascii="Times New Roman" w:hAnsi="Times New Roman" w:cs="Times New Roman"/>
          <w:color w:val="222222"/>
          <w:shd w:val="clear" w:color="auto" w:fill="FFFFFF"/>
        </w:rPr>
        <w:t>based information. Both type of data suffers from data Quality issues and resulting in poor results</w:t>
      </w:r>
      <w:r w:rsidR="00776A08">
        <w:rPr>
          <w:rFonts w:ascii="Times New Roman" w:hAnsi="Times New Roman" w:cs="Times New Roman"/>
          <w:color w:val="222222"/>
          <w:shd w:val="clear" w:color="auto" w:fill="FFFFFF"/>
        </w:rPr>
        <w:t xml:space="preserve"> and analysis</w:t>
      </w:r>
      <w:r>
        <w:rPr>
          <w:rFonts w:ascii="Times New Roman" w:hAnsi="Times New Roman" w:cs="Times New Roman"/>
          <w:color w:val="222222"/>
          <w:shd w:val="clear" w:color="auto" w:fill="FFFFFF"/>
        </w:rPr>
        <w:t>.</w:t>
      </w:r>
      <w:r w:rsidR="00776A08">
        <w:rPr>
          <w:rFonts w:ascii="Times New Roman" w:hAnsi="Times New Roman" w:cs="Times New Roman"/>
          <w:color w:val="222222"/>
          <w:shd w:val="clear" w:color="auto" w:fill="FFFFFF"/>
        </w:rPr>
        <w:t xml:space="preserve"> In this section we </w:t>
      </w:r>
      <w:del w:id="15" w:author="Microsoft Office User" w:date="2022-12-12T16:52:00Z">
        <w:r w:rsidR="00776A08" w:rsidDel="009B04DF">
          <w:rPr>
            <w:rFonts w:ascii="Times New Roman" w:hAnsi="Times New Roman" w:cs="Times New Roman"/>
            <w:color w:val="222222"/>
            <w:shd w:val="clear" w:color="auto" w:fill="FFFFFF"/>
          </w:rPr>
          <w:delText xml:space="preserve">have </w:delText>
        </w:r>
      </w:del>
      <w:r w:rsidR="00776A08">
        <w:rPr>
          <w:rFonts w:ascii="Times New Roman" w:hAnsi="Times New Roman" w:cs="Times New Roman"/>
          <w:color w:val="222222"/>
          <w:shd w:val="clear" w:color="auto" w:fill="FFFFFF"/>
        </w:rPr>
        <w:t>introduce</w:t>
      </w:r>
      <w:del w:id="16" w:author="Microsoft Office User" w:date="2022-12-12T16:52:00Z">
        <w:r w:rsidR="00776A08" w:rsidDel="009B04DF">
          <w:rPr>
            <w:rFonts w:ascii="Times New Roman" w:hAnsi="Times New Roman" w:cs="Times New Roman"/>
            <w:color w:val="222222"/>
            <w:shd w:val="clear" w:color="auto" w:fill="FFFFFF"/>
          </w:rPr>
          <w:delText>s</w:delText>
        </w:r>
      </w:del>
      <w:r w:rsidR="00776A08">
        <w:rPr>
          <w:rFonts w:ascii="Times New Roman" w:hAnsi="Times New Roman" w:cs="Times New Roman"/>
          <w:color w:val="222222"/>
          <w:shd w:val="clear" w:color="auto" w:fill="FFFFFF"/>
        </w:rPr>
        <w:t xml:space="preserve"> various quality index</w:t>
      </w:r>
      <w:r w:rsidR="003C39A0">
        <w:rPr>
          <w:rFonts w:ascii="Times New Roman" w:hAnsi="Times New Roman" w:cs="Times New Roman"/>
          <w:color w:val="222222"/>
          <w:shd w:val="clear" w:color="auto" w:fill="FFFFFF"/>
        </w:rPr>
        <w:t>es</w:t>
      </w:r>
      <w:r w:rsidR="00776A08">
        <w:rPr>
          <w:rFonts w:ascii="Times New Roman" w:hAnsi="Times New Roman" w:cs="Times New Roman"/>
          <w:color w:val="222222"/>
          <w:shd w:val="clear" w:color="auto" w:fill="FFFFFF"/>
        </w:rPr>
        <w:t xml:space="preserve"> in raster and vector with some of the related work </w:t>
      </w:r>
      <w:r w:rsidR="003C39A0">
        <w:rPr>
          <w:rFonts w:ascii="Times New Roman" w:hAnsi="Times New Roman" w:cs="Times New Roman"/>
          <w:color w:val="222222"/>
          <w:shd w:val="clear" w:color="auto" w:fill="FFFFFF"/>
        </w:rPr>
        <w:t xml:space="preserve">in </w:t>
      </w:r>
      <w:r w:rsidR="00776A08">
        <w:rPr>
          <w:rFonts w:ascii="Times New Roman" w:hAnsi="Times New Roman" w:cs="Times New Roman"/>
          <w:color w:val="222222"/>
          <w:shd w:val="clear" w:color="auto" w:fill="FFFFFF"/>
        </w:rPr>
        <w:t>that domain.</w:t>
      </w:r>
    </w:p>
    <w:p w14:paraId="155D9792" w14:textId="48444995" w:rsidR="00776A08" w:rsidRDefault="00776A08" w:rsidP="00255840">
      <w:pPr>
        <w:jc w:val="both"/>
        <w:rPr>
          <w:rFonts w:ascii="Times New Roman" w:hAnsi="Times New Roman" w:cs="Times New Roman"/>
          <w:b/>
          <w:bCs/>
          <w:color w:val="222222"/>
          <w:shd w:val="clear" w:color="auto" w:fill="FFFFFF"/>
        </w:rPr>
      </w:pPr>
      <w:r w:rsidRPr="00776A08">
        <w:rPr>
          <w:rFonts w:ascii="Times New Roman" w:hAnsi="Times New Roman" w:cs="Times New Roman"/>
          <w:b/>
          <w:bCs/>
          <w:color w:val="222222"/>
          <w:shd w:val="clear" w:color="auto" w:fill="FFFFFF"/>
        </w:rPr>
        <w:t xml:space="preserve">Data Quality in Raster data </w:t>
      </w:r>
    </w:p>
    <w:p w14:paraId="66D1B07A" w14:textId="3C6A158F" w:rsidR="00C325D9" w:rsidRDefault="00FF5B5B" w:rsidP="00255840">
      <w:pPr>
        <w:jc w:val="both"/>
        <w:rPr>
          <w:rFonts w:ascii="Times New Roman" w:hAnsi="Times New Roman" w:cs="Times New Roman"/>
          <w:color w:val="222222"/>
          <w:shd w:val="clear" w:color="auto" w:fill="FFFFFF"/>
        </w:rPr>
      </w:pPr>
      <w:r w:rsidRPr="00FF5B5B">
        <w:rPr>
          <w:rFonts w:ascii="Times New Roman" w:hAnsi="Times New Roman" w:cs="Times New Roman"/>
          <w:color w:val="222222"/>
          <w:shd w:val="clear" w:color="auto" w:fill="FFFFFF"/>
        </w:rPr>
        <w:t>Data Quality in satellite images re</w:t>
      </w:r>
      <w:r>
        <w:rPr>
          <w:rFonts w:ascii="Times New Roman" w:hAnsi="Times New Roman" w:cs="Times New Roman"/>
          <w:color w:val="222222"/>
          <w:shd w:val="clear" w:color="auto" w:fill="FFFFFF"/>
        </w:rPr>
        <w:t xml:space="preserve">fers to </w:t>
      </w:r>
      <w:r w:rsidR="003C39A0">
        <w:rPr>
          <w:rFonts w:ascii="Times New Roman" w:hAnsi="Times New Roman" w:cs="Times New Roman"/>
          <w:color w:val="222222"/>
          <w:shd w:val="clear" w:color="auto" w:fill="FFFFFF"/>
        </w:rPr>
        <w:t xml:space="preserve">the </w:t>
      </w:r>
      <w:r>
        <w:rPr>
          <w:rFonts w:ascii="Times New Roman" w:hAnsi="Times New Roman" w:cs="Times New Roman"/>
          <w:color w:val="222222"/>
          <w:shd w:val="clear" w:color="auto" w:fill="FFFFFF"/>
        </w:rPr>
        <w:t xml:space="preserve">quality of the image and accuracy of the image </w:t>
      </w:r>
      <w:del w:id="17" w:author="Microsoft Office User" w:date="2022-12-12T16:53:00Z">
        <w:r w:rsidDel="009B04DF">
          <w:rPr>
            <w:rFonts w:ascii="Times New Roman" w:hAnsi="Times New Roman" w:cs="Times New Roman"/>
            <w:color w:val="222222"/>
            <w:shd w:val="clear" w:color="auto" w:fill="FFFFFF"/>
          </w:rPr>
          <w:delText>in form of the image showcasing</w:delText>
        </w:r>
      </w:del>
      <w:ins w:id="18" w:author="Microsoft Office User" w:date="2022-12-12T16:53:00Z">
        <w:r w:rsidR="009B04DF">
          <w:rPr>
            <w:rFonts w:ascii="Times New Roman" w:hAnsi="Times New Roman" w:cs="Times New Roman"/>
            <w:color w:val="222222"/>
            <w:shd w:val="clear" w:color="auto" w:fill="FFFFFF"/>
          </w:rPr>
          <w:t>in relation to</w:t>
        </w:r>
      </w:ins>
      <w:r>
        <w:rPr>
          <w:rFonts w:ascii="Times New Roman" w:hAnsi="Times New Roman" w:cs="Times New Roman"/>
          <w:color w:val="222222"/>
          <w:shd w:val="clear" w:color="auto" w:fill="FFFFFF"/>
        </w:rPr>
        <w:t xml:space="preserve"> the position and size of the object in the image.</w:t>
      </w:r>
      <w:r w:rsidR="00C325D9">
        <w:rPr>
          <w:rFonts w:ascii="Times New Roman" w:hAnsi="Times New Roman" w:cs="Times New Roman"/>
          <w:color w:val="222222"/>
          <w:shd w:val="clear" w:color="auto" w:fill="FFFFFF"/>
        </w:rPr>
        <w:t xml:space="preserve"> </w:t>
      </w:r>
      <w:del w:id="19" w:author="Microsoft Office User" w:date="2022-12-12T16:53:00Z">
        <w:r w:rsidR="00C325D9" w:rsidDel="009B04DF">
          <w:rPr>
            <w:rFonts w:ascii="Times New Roman" w:hAnsi="Times New Roman" w:cs="Times New Roman"/>
            <w:color w:val="222222"/>
            <w:shd w:val="clear" w:color="auto" w:fill="FFFFFF"/>
          </w:rPr>
          <w:delText xml:space="preserve">Few </w:delText>
        </w:r>
      </w:del>
      <w:ins w:id="20" w:author="Microsoft Office User" w:date="2022-12-12T16:53:00Z">
        <w:r w:rsidR="009B04DF">
          <w:rPr>
            <w:rFonts w:ascii="Times New Roman" w:hAnsi="Times New Roman" w:cs="Times New Roman"/>
            <w:color w:val="222222"/>
            <w:shd w:val="clear" w:color="auto" w:fill="FFFFFF"/>
          </w:rPr>
          <w:t xml:space="preserve">Several </w:t>
        </w:r>
      </w:ins>
      <w:r w:rsidR="00C325D9">
        <w:rPr>
          <w:rFonts w:ascii="Times New Roman" w:hAnsi="Times New Roman" w:cs="Times New Roman"/>
          <w:color w:val="222222"/>
          <w:shd w:val="clear" w:color="auto" w:fill="FFFFFF"/>
        </w:rPr>
        <w:t>of the GIS products suffer image quality due to low visibility or resolution and most of the time due to cloud cover</w:t>
      </w:r>
      <w:del w:id="21" w:author="Microsoft Office User" w:date="2022-12-12T16:53:00Z">
        <w:r w:rsidR="00C325D9" w:rsidDel="009B04DF">
          <w:rPr>
            <w:rFonts w:ascii="Times New Roman" w:hAnsi="Times New Roman" w:cs="Times New Roman"/>
            <w:color w:val="222222"/>
            <w:shd w:val="clear" w:color="auto" w:fill="FFFFFF"/>
          </w:rPr>
          <w:delText>s</w:delText>
        </w:r>
      </w:del>
      <w:r w:rsidR="00C325D9">
        <w:rPr>
          <w:rFonts w:ascii="Times New Roman" w:hAnsi="Times New Roman" w:cs="Times New Roman"/>
          <w:color w:val="222222"/>
          <w:shd w:val="clear" w:color="auto" w:fill="FFFFFF"/>
        </w:rPr>
        <w:t xml:space="preserve"> </w:t>
      </w:r>
      <w:del w:id="22" w:author="Microsoft Office User" w:date="2022-12-12T16:53:00Z">
        <w:r w:rsidR="00C325D9" w:rsidDel="009B04DF">
          <w:rPr>
            <w:rFonts w:ascii="Times New Roman" w:hAnsi="Times New Roman" w:cs="Times New Roman"/>
            <w:color w:val="222222"/>
            <w:shd w:val="clear" w:color="auto" w:fill="FFFFFF"/>
          </w:rPr>
          <w:delText xml:space="preserve">over </w:delText>
        </w:r>
      </w:del>
      <w:ins w:id="23" w:author="Microsoft Office User" w:date="2022-12-12T16:53:00Z">
        <w:r w:rsidR="009B04DF">
          <w:rPr>
            <w:rFonts w:ascii="Times New Roman" w:hAnsi="Times New Roman" w:cs="Times New Roman"/>
            <w:color w:val="222222"/>
            <w:shd w:val="clear" w:color="auto" w:fill="FFFFFF"/>
          </w:rPr>
          <w:t xml:space="preserve">in </w:t>
        </w:r>
      </w:ins>
      <w:r w:rsidR="00C325D9">
        <w:rPr>
          <w:rFonts w:ascii="Times New Roman" w:hAnsi="Times New Roman" w:cs="Times New Roman"/>
          <w:color w:val="222222"/>
          <w:shd w:val="clear" w:color="auto" w:fill="FFFFFF"/>
        </w:rPr>
        <w:t>the image. So from the huge data available it is very difficult to identify the useful and correct data for the use case. In order to resolve this data quality plays an important role to define the quality and refine the data using Spatial data quality metrics. Some of the work in the field of image visibility and cloud masking are listed below.</w:t>
      </w:r>
    </w:p>
    <w:p w14:paraId="6E23FF03" w14:textId="79E7AAC4" w:rsidR="00C325D9" w:rsidRDefault="00C325D9" w:rsidP="00255840">
      <w:pPr>
        <w:jc w:val="both"/>
        <w:rPr>
          <w:rFonts w:ascii="Times New Roman" w:hAnsi="Times New Roman" w:cs="Times New Roman"/>
          <w:b/>
          <w:bCs/>
          <w:color w:val="222222"/>
          <w:shd w:val="clear" w:color="auto" w:fill="FFFFFF"/>
        </w:rPr>
      </w:pPr>
      <w:r w:rsidRPr="006168C5">
        <w:rPr>
          <w:rFonts w:ascii="Times New Roman" w:hAnsi="Times New Roman" w:cs="Times New Roman"/>
          <w:b/>
          <w:bCs/>
          <w:color w:val="222222"/>
          <w:shd w:val="clear" w:color="auto" w:fill="FFFFFF"/>
        </w:rPr>
        <w:t xml:space="preserve">Cloud </w:t>
      </w:r>
      <w:r w:rsidR="006168C5" w:rsidRPr="006168C5">
        <w:rPr>
          <w:rFonts w:ascii="Times New Roman" w:hAnsi="Times New Roman" w:cs="Times New Roman"/>
          <w:b/>
          <w:bCs/>
          <w:color w:val="222222"/>
          <w:shd w:val="clear" w:color="auto" w:fill="FFFFFF"/>
        </w:rPr>
        <w:t>cover and masking</w:t>
      </w:r>
    </w:p>
    <w:p w14:paraId="45F59010" w14:textId="75BB3392" w:rsidR="00A46797" w:rsidRDefault="00213F94" w:rsidP="00A46797">
      <w:pPr>
        <w:jc w:val="both"/>
        <w:rPr>
          <w:rFonts w:ascii="Times New Roman" w:hAnsi="Times New Roman" w:cs="Times New Roman"/>
          <w:color w:val="222222"/>
          <w:shd w:val="clear" w:color="auto" w:fill="FFFFFF"/>
        </w:rPr>
      </w:pPr>
      <w:r w:rsidRPr="00213F94">
        <w:rPr>
          <w:rFonts w:ascii="Times New Roman" w:hAnsi="Times New Roman" w:cs="Times New Roman"/>
          <w:color w:val="222222"/>
          <w:shd w:val="clear" w:color="auto" w:fill="FFFFFF"/>
        </w:rPr>
        <w:t>Ackerman, S [</w:t>
      </w:r>
      <w:r>
        <w:rPr>
          <w:rFonts w:ascii="Times New Roman" w:hAnsi="Times New Roman" w:cs="Times New Roman"/>
          <w:color w:val="222222"/>
          <w:shd w:val="clear" w:color="auto" w:fill="FFFFFF"/>
        </w:rPr>
        <w:t>10</w:t>
      </w:r>
      <w:r w:rsidRPr="00213F94">
        <w:rPr>
          <w:rFonts w:ascii="Times New Roman" w:hAnsi="Times New Roman" w:cs="Times New Roman"/>
          <w:color w:val="222222"/>
          <w:shd w:val="clear" w:color="auto" w:fill="FFFFFF"/>
        </w:rPr>
        <w:t>]</w:t>
      </w:r>
      <w:r>
        <w:rPr>
          <w:rFonts w:ascii="Times New Roman" w:hAnsi="Times New Roman" w:cs="Times New Roman"/>
          <w:color w:val="222222"/>
          <w:shd w:val="clear" w:color="auto" w:fill="FFFFFF"/>
        </w:rPr>
        <w:t xml:space="preserve"> has </w:t>
      </w:r>
      <w:r w:rsidR="00A46797">
        <w:rPr>
          <w:rFonts w:ascii="Times New Roman" w:hAnsi="Times New Roman" w:cs="Times New Roman"/>
          <w:color w:val="222222"/>
          <w:shd w:val="clear" w:color="auto" w:fill="FFFFFF"/>
        </w:rPr>
        <w:t xml:space="preserve">presented a cloud masking algorithm for </w:t>
      </w:r>
      <w:r w:rsidR="008C31CD">
        <w:rPr>
          <w:rFonts w:ascii="Times New Roman" w:hAnsi="Times New Roman" w:cs="Times New Roman"/>
          <w:color w:val="222222"/>
          <w:shd w:val="clear" w:color="auto" w:fill="FFFFFF"/>
        </w:rPr>
        <w:t>(</w:t>
      </w:r>
      <w:r w:rsidR="008C31CD" w:rsidRPr="008C31CD">
        <w:rPr>
          <w:rFonts w:ascii="Times New Roman" w:hAnsi="Times New Roman" w:cs="Times New Roman"/>
          <w:color w:val="222222"/>
          <w:shd w:val="clear" w:color="auto" w:fill="FFFFFF"/>
        </w:rPr>
        <w:t>Moderate Resolution Imaging Spectroradiometer</w:t>
      </w:r>
      <w:r w:rsidR="008C31CD">
        <w:rPr>
          <w:rFonts w:ascii="Times New Roman" w:hAnsi="Times New Roman" w:cs="Times New Roman"/>
          <w:color w:val="222222"/>
          <w:shd w:val="clear" w:color="auto" w:fill="FFFFFF"/>
        </w:rPr>
        <w:t xml:space="preserve">) </w:t>
      </w:r>
      <w:r w:rsidR="00A46797">
        <w:rPr>
          <w:rFonts w:ascii="Times New Roman" w:hAnsi="Times New Roman" w:cs="Times New Roman"/>
          <w:color w:val="222222"/>
          <w:shd w:val="clear" w:color="auto" w:fill="FFFFFF"/>
        </w:rPr>
        <w:t xml:space="preserve">MODIS database. The algorithm uses MODIS and LIDAR data from </w:t>
      </w:r>
      <w:r w:rsidR="003C39A0">
        <w:rPr>
          <w:rFonts w:ascii="Times New Roman" w:hAnsi="Times New Roman" w:cs="Times New Roman"/>
          <w:color w:val="222222"/>
          <w:shd w:val="clear" w:color="auto" w:fill="FFFFFF"/>
        </w:rPr>
        <w:t xml:space="preserve">the </w:t>
      </w:r>
      <w:r w:rsidR="00A46797" w:rsidRPr="00A46797">
        <w:rPr>
          <w:rFonts w:ascii="Times New Roman" w:hAnsi="Times New Roman" w:cs="Times New Roman"/>
          <w:color w:val="222222"/>
          <w:shd w:val="clear" w:color="auto" w:fill="FFFFFF"/>
        </w:rPr>
        <w:t>Department of Energy (DOE) Atmospheric Radiation Measurement (ARM) Program</w:t>
      </w:r>
      <w:r w:rsidR="00A46797">
        <w:rPr>
          <w:rFonts w:ascii="Times New Roman" w:hAnsi="Times New Roman" w:cs="Times New Roman"/>
          <w:color w:val="222222"/>
          <w:shd w:val="clear" w:color="auto" w:fill="FFFFFF"/>
        </w:rPr>
        <w:t xml:space="preserve"> </w:t>
      </w:r>
      <w:r w:rsidR="00A46797" w:rsidRPr="00A46797">
        <w:rPr>
          <w:rFonts w:ascii="Times New Roman" w:hAnsi="Times New Roman" w:cs="Times New Roman"/>
          <w:color w:val="222222"/>
          <w:shd w:val="clear" w:color="auto" w:fill="FFFFFF"/>
        </w:rPr>
        <w:t>Southern Great Plains (SGP) site in Lamont</w:t>
      </w:r>
      <w:r w:rsidR="00A46797">
        <w:rPr>
          <w:rFonts w:ascii="Times New Roman" w:hAnsi="Times New Roman" w:cs="Times New Roman"/>
          <w:color w:val="222222"/>
          <w:shd w:val="clear" w:color="auto" w:fill="FFFFFF"/>
        </w:rPr>
        <w:t>. The algorithm is trained to find the cloud mask in the image with high accuracy. It uses 3 year</w:t>
      </w:r>
      <w:r w:rsidR="003C39A0">
        <w:rPr>
          <w:rFonts w:ascii="Times New Roman" w:hAnsi="Times New Roman" w:cs="Times New Roman"/>
          <w:color w:val="222222"/>
          <w:shd w:val="clear" w:color="auto" w:fill="FFFFFF"/>
        </w:rPr>
        <w:t>s</w:t>
      </w:r>
      <w:r w:rsidR="00A46797">
        <w:rPr>
          <w:rFonts w:ascii="Times New Roman" w:hAnsi="Times New Roman" w:cs="Times New Roman"/>
          <w:color w:val="222222"/>
          <w:shd w:val="clear" w:color="auto" w:fill="FFFFFF"/>
        </w:rPr>
        <w:t xml:space="preserve"> of MODIS data.</w:t>
      </w:r>
    </w:p>
    <w:p w14:paraId="478F14E5" w14:textId="20653705" w:rsidR="00040174" w:rsidRDefault="00A46797" w:rsidP="00A46797">
      <w:pPr>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 </w:t>
      </w:r>
      <w:r w:rsidRPr="00A46797">
        <w:rPr>
          <w:rFonts w:ascii="Times New Roman" w:hAnsi="Times New Roman" w:cs="Times New Roman"/>
          <w:color w:val="222222"/>
          <w:shd w:val="clear" w:color="auto" w:fill="FFFFFF"/>
        </w:rPr>
        <w:t>Kopp, T</w:t>
      </w:r>
      <w:r>
        <w:rPr>
          <w:rFonts w:ascii="Times New Roman" w:hAnsi="Times New Roman" w:cs="Times New Roman"/>
          <w:color w:val="222222"/>
          <w:shd w:val="clear" w:color="auto" w:fill="FFFFFF"/>
        </w:rPr>
        <w:t xml:space="preserve"> [11] has proposed a (</w:t>
      </w:r>
      <w:r w:rsidRPr="00A46797">
        <w:rPr>
          <w:rFonts w:ascii="Times New Roman" w:hAnsi="Times New Roman" w:cs="Times New Roman"/>
          <w:color w:val="222222"/>
          <w:shd w:val="clear" w:color="auto" w:fill="FFFFFF"/>
        </w:rPr>
        <w:t>Visible Infrared Imager Radiometer Suite</w:t>
      </w:r>
      <w:r>
        <w:rPr>
          <w:rFonts w:ascii="Times New Roman" w:hAnsi="Times New Roman" w:cs="Times New Roman"/>
          <w:color w:val="222222"/>
          <w:shd w:val="clear" w:color="auto" w:fill="FFFFFF"/>
        </w:rPr>
        <w:t>) VRIIS model for detecting cloud mask</w:t>
      </w:r>
      <w:r w:rsidR="003C39A0">
        <w:rPr>
          <w:rFonts w:ascii="Times New Roman" w:hAnsi="Times New Roman" w:cs="Times New Roman"/>
          <w:color w:val="222222"/>
          <w:shd w:val="clear" w:color="auto" w:fill="FFFFFF"/>
        </w:rPr>
        <w:t>s</w:t>
      </w:r>
      <w:r>
        <w:rPr>
          <w:rFonts w:ascii="Times New Roman" w:hAnsi="Times New Roman" w:cs="Times New Roman"/>
          <w:color w:val="222222"/>
          <w:shd w:val="clear" w:color="auto" w:fill="FFFFFF"/>
        </w:rPr>
        <w:t xml:space="preserve">. This model used VCM (visible cloud mask) model. This algorithm is used to classify the various land use like cloud, land, soil, water, </w:t>
      </w:r>
      <w:r w:rsidR="003C39A0">
        <w:rPr>
          <w:rFonts w:ascii="Times New Roman" w:hAnsi="Times New Roman" w:cs="Times New Roman"/>
          <w:color w:val="222222"/>
          <w:shd w:val="clear" w:color="auto" w:fill="FFFFFF"/>
        </w:rPr>
        <w:t>coa</w:t>
      </w:r>
      <w:r w:rsidR="008C31CD">
        <w:rPr>
          <w:rFonts w:ascii="Times New Roman" w:hAnsi="Times New Roman" w:cs="Times New Roman"/>
          <w:color w:val="222222"/>
          <w:shd w:val="clear" w:color="auto" w:fill="FFFFFF"/>
        </w:rPr>
        <w:t>stal &amp; snow.</w:t>
      </w:r>
      <w:r>
        <w:rPr>
          <w:rFonts w:ascii="Times New Roman" w:hAnsi="Times New Roman" w:cs="Times New Roman"/>
          <w:color w:val="222222"/>
          <w:shd w:val="clear" w:color="auto" w:fill="FFFFFF"/>
        </w:rPr>
        <w:t xml:space="preserve"> </w:t>
      </w:r>
      <w:r w:rsidR="008C31CD">
        <w:rPr>
          <w:rFonts w:ascii="Times New Roman" w:hAnsi="Times New Roman" w:cs="Times New Roman"/>
          <w:color w:val="222222"/>
          <w:shd w:val="clear" w:color="auto" w:fill="FFFFFF"/>
        </w:rPr>
        <w:t xml:space="preserve">This is a product of </w:t>
      </w:r>
      <w:r w:rsidR="003C39A0">
        <w:rPr>
          <w:rFonts w:ascii="Times New Roman" w:hAnsi="Times New Roman" w:cs="Times New Roman"/>
          <w:color w:val="222222"/>
          <w:shd w:val="clear" w:color="auto" w:fill="FFFFFF"/>
        </w:rPr>
        <w:t xml:space="preserve">the </w:t>
      </w:r>
      <w:r w:rsidR="008C31CD" w:rsidRPr="008C31CD">
        <w:rPr>
          <w:rFonts w:ascii="Times New Roman" w:hAnsi="Times New Roman" w:cs="Times New Roman"/>
          <w:color w:val="222222"/>
          <w:shd w:val="clear" w:color="auto" w:fill="FFFFFF"/>
        </w:rPr>
        <w:t>Joint Polar Satellite System</w:t>
      </w:r>
      <w:r w:rsidR="008C31CD">
        <w:rPr>
          <w:rFonts w:ascii="Times New Roman" w:hAnsi="Times New Roman" w:cs="Times New Roman"/>
          <w:color w:val="222222"/>
          <w:shd w:val="clear" w:color="auto" w:fill="FFFFFF"/>
        </w:rPr>
        <w:t xml:space="preserve"> program, the algorithm is defined for </w:t>
      </w:r>
      <w:r w:rsidR="003C39A0">
        <w:rPr>
          <w:rFonts w:ascii="Times New Roman" w:hAnsi="Times New Roman" w:cs="Times New Roman"/>
          <w:color w:val="222222"/>
          <w:shd w:val="clear" w:color="auto" w:fill="FFFFFF"/>
        </w:rPr>
        <w:t xml:space="preserve">the </w:t>
      </w:r>
      <w:r w:rsidR="008C31CD">
        <w:rPr>
          <w:rFonts w:ascii="Times New Roman" w:hAnsi="Times New Roman" w:cs="Times New Roman"/>
          <w:color w:val="222222"/>
          <w:shd w:val="clear" w:color="auto" w:fill="FFFFFF"/>
        </w:rPr>
        <w:t>MODIS database. The model can define multi</w:t>
      </w:r>
      <w:r w:rsidR="003C39A0">
        <w:rPr>
          <w:rFonts w:ascii="Times New Roman" w:hAnsi="Times New Roman" w:cs="Times New Roman"/>
          <w:color w:val="222222"/>
          <w:shd w:val="clear" w:color="auto" w:fill="FFFFFF"/>
        </w:rPr>
        <w:t>-</w:t>
      </w:r>
      <w:r w:rsidR="008C31CD">
        <w:rPr>
          <w:rFonts w:ascii="Times New Roman" w:hAnsi="Times New Roman" w:cs="Times New Roman"/>
          <w:color w:val="222222"/>
          <w:shd w:val="clear" w:color="auto" w:fill="FFFFFF"/>
        </w:rPr>
        <w:t>layered cloud</w:t>
      </w:r>
      <w:r w:rsidR="003C39A0">
        <w:rPr>
          <w:rFonts w:ascii="Times New Roman" w:hAnsi="Times New Roman" w:cs="Times New Roman"/>
          <w:color w:val="222222"/>
          <w:shd w:val="clear" w:color="auto" w:fill="FFFFFF"/>
        </w:rPr>
        <w:t>s</w:t>
      </w:r>
      <w:r w:rsidR="008C31CD">
        <w:rPr>
          <w:rFonts w:ascii="Times New Roman" w:hAnsi="Times New Roman" w:cs="Times New Roman"/>
          <w:color w:val="222222"/>
          <w:shd w:val="clear" w:color="auto" w:fill="FFFFFF"/>
        </w:rPr>
        <w:t>, can separate cloud</w:t>
      </w:r>
      <w:r w:rsidR="003C39A0">
        <w:rPr>
          <w:rFonts w:ascii="Times New Roman" w:hAnsi="Times New Roman" w:cs="Times New Roman"/>
          <w:color w:val="222222"/>
          <w:shd w:val="clear" w:color="auto" w:fill="FFFFFF"/>
        </w:rPr>
        <w:t>s</w:t>
      </w:r>
      <w:r w:rsidR="008C31CD">
        <w:rPr>
          <w:rFonts w:ascii="Times New Roman" w:hAnsi="Times New Roman" w:cs="Times New Roman"/>
          <w:color w:val="222222"/>
          <w:shd w:val="clear" w:color="auto" w:fill="FFFFFF"/>
        </w:rPr>
        <w:t xml:space="preserve"> and aerosols and cloud shadow</w:t>
      </w:r>
      <w:r w:rsidR="003C39A0">
        <w:rPr>
          <w:rFonts w:ascii="Times New Roman" w:hAnsi="Times New Roman" w:cs="Times New Roman"/>
          <w:color w:val="222222"/>
          <w:shd w:val="clear" w:color="auto" w:fill="FFFFFF"/>
        </w:rPr>
        <w:t>s</w:t>
      </w:r>
      <w:r w:rsidR="008C31CD">
        <w:rPr>
          <w:rFonts w:ascii="Times New Roman" w:hAnsi="Times New Roman" w:cs="Times New Roman"/>
          <w:color w:val="222222"/>
          <w:shd w:val="clear" w:color="auto" w:fill="FFFFFF"/>
        </w:rPr>
        <w:t>.</w:t>
      </w:r>
    </w:p>
    <w:p w14:paraId="2AA74EED" w14:textId="0C6628BC" w:rsidR="00BA751B" w:rsidRDefault="008C31CD" w:rsidP="00A46797">
      <w:pPr>
        <w:jc w:val="both"/>
        <w:rPr>
          <w:rFonts w:ascii="Times New Roman" w:hAnsi="Times New Roman" w:cs="Times New Roman"/>
          <w:color w:val="222222"/>
          <w:shd w:val="clear" w:color="auto" w:fill="FFFFFF"/>
        </w:rPr>
      </w:pPr>
      <w:r w:rsidRPr="00201473">
        <w:rPr>
          <w:rFonts w:ascii="Times New Roman" w:hAnsi="Times New Roman" w:cs="Times New Roman"/>
          <w:color w:val="222222"/>
          <w:shd w:val="clear" w:color="auto" w:fill="FFFFFF"/>
        </w:rPr>
        <w:t xml:space="preserve">Cesar </w:t>
      </w:r>
      <w:proofErr w:type="spellStart"/>
      <w:r w:rsidRPr="00201473">
        <w:rPr>
          <w:rFonts w:ascii="Times New Roman" w:hAnsi="Times New Roman" w:cs="Times New Roman"/>
          <w:color w:val="222222"/>
          <w:shd w:val="clear" w:color="auto" w:fill="FFFFFF"/>
        </w:rPr>
        <w:t>Aybar</w:t>
      </w:r>
      <w:proofErr w:type="spellEnd"/>
      <w:r w:rsidRPr="00201473">
        <w:rPr>
          <w:rFonts w:ascii="Times New Roman" w:hAnsi="Times New Roman" w:cs="Times New Roman"/>
          <w:color w:val="222222"/>
          <w:shd w:val="clear" w:color="auto" w:fill="FFFFFF"/>
        </w:rPr>
        <w:t xml:space="preserve"> et.al. [12] </w:t>
      </w:r>
      <w:r w:rsidR="00201473" w:rsidRPr="00201473">
        <w:rPr>
          <w:rFonts w:ascii="Times New Roman" w:hAnsi="Times New Roman" w:cs="Times New Roman"/>
          <w:color w:val="222222"/>
          <w:shd w:val="clear" w:color="auto" w:fill="FFFFFF"/>
        </w:rPr>
        <w:t xml:space="preserve">has </w:t>
      </w:r>
      <w:r w:rsidR="00201473">
        <w:rPr>
          <w:rFonts w:ascii="Times New Roman" w:hAnsi="Times New Roman" w:cs="Times New Roman"/>
          <w:color w:val="222222"/>
          <w:shd w:val="clear" w:color="auto" w:fill="FFFFFF"/>
        </w:rPr>
        <w:t>proposed a deep learning</w:t>
      </w:r>
      <w:r w:rsidR="003C39A0">
        <w:rPr>
          <w:rFonts w:ascii="Times New Roman" w:hAnsi="Times New Roman" w:cs="Times New Roman"/>
          <w:color w:val="222222"/>
          <w:shd w:val="clear" w:color="auto" w:fill="FFFFFF"/>
        </w:rPr>
        <w:t>-</w:t>
      </w:r>
      <w:r w:rsidR="00201473">
        <w:rPr>
          <w:rFonts w:ascii="Times New Roman" w:hAnsi="Times New Roman" w:cs="Times New Roman"/>
          <w:color w:val="222222"/>
          <w:shd w:val="clear" w:color="auto" w:fill="FFFFFF"/>
        </w:rPr>
        <w:t>based model f</w:t>
      </w:r>
      <w:r w:rsidR="003C39A0">
        <w:rPr>
          <w:rFonts w:ascii="Times New Roman" w:hAnsi="Times New Roman" w:cs="Times New Roman"/>
          <w:color w:val="222222"/>
          <w:shd w:val="clear" w:color="auto" w:fill="FFFFFF"/>
        </w:rPr>
        <w:t>or</w:t>
      </w:r>
      <w:r w:rsidR="00201473">
        <w:rPr>
          <w:rFonts w:ascii="Times New Roman" w:hAnsi="Times New Roman" w:cs="Times New Roman"/>
          <w:color w:val="222222"/>
          <w:shd w:val="clear" w:color="auto" w:fill="FFFFFF"/>
        </w:rPr>
        <w:t xml:space="preserve"> clo</w:t>
      </w:r>
      <w:r w:rsidR="003C39A0">
        <w:rPr>
          <w:rFonts w:ascii="Times New Roman" w:hAnsi="Times New Roman" w:cs="Times New Roman"/>
          <w:color w:val="222222"/>
          <w:shd w:val="clear" w:color="auto" w:fill="FFFFFF"/>
        </w:rPr>
        <w:t>u</w:t>
      </w:r>
      <w:r w:rsidR="00201473">
        <w:rPr>
          <w:rFonts w:ascii="Times New Roman" w:hAnsi="Times New Roman" w:cs="Times New Roman"/>
          <w:color w:val="222222"/>
          <w:shd w:val="clear" w:color="auto" w:fill="FFFFFF"/>
        </w:rPr>
        <w:t>d detection for Sentinel-2. The model is name CloudSEn12 which is define</w:t>
      </w:r>
      <w:r w:rsidR="003C39A0">
        <w:rPr>
          <w:rFonts w:ascii="Times New Roman" w:hAnsi="Times New Roman" w:cs="Times New Roman"/>
          <w:color w:val="222222"/>
          <w:shd w:val="clear" w:color="auto" w:fill="FFFFFF"/>
        </w:rPr>
        <w:t>d</w:t>
      </w:r>
      <w:r w:rsidR="00201473">
        <w:rPr>
          <w:rFonts w:ascii="Times New Roman" w:hAnsi="Times New Roman" w:cs="Times New Roman"/>
          <w:color w:val="222222"/>
          <w:shd w:val="clear" w:color="auto" w:fill="FFFFFF"/>
        </w:rPr>
        <w:t xml:space="preserve"> to detect cloud, cloud shadow and multi</w:t>
      </w:r>
      <w:r w:rsidR="003C39A0">
        <w:rPr>
          <w:rFonts w:ascii="Times New Roman" w:hAnsi="Times New Roman" w:cs="Times New Roman"/>
          <w:color w:val="222222"/>
          <w:shd w:val="clear" w:color="auto" w:fill="FFFFFF"/>
        </w:rPr>
        <w:t>-</w:t>
      </w:r>
      <w:r w:rsidR="00201473">
        <w:rPr>
          <w:rFonts w:ascii="Times New Roman" w:hAnsi="Times New Roman" w:cs="Times New Roman"/>
          <w:color w:val="222222"/>
          <w:shd w:val="clear" w:color="auto" w:fill="FFFFFF"/>
        </w:rPr>
        <w:t>layer clouds. The model is trained on 49400 image data. The main importan</w:t>
      </w:r>
      <w:r w:rsidR="003C39A0">
        <w:rPr>
          <w:rFonts w:ascii="Times New Roman" w:hAnsi="Times New Roman" w:cs="Times New Roman"/>
          <w:color w:val="222222"/>
          <w:shd w:val="clear" w:color="auto" w:fill="FFFFFF"/>
        </w:rPr>
        <w:t>ce</w:t>
      </w:r>
      <w:r w:rsidR="00201473">
        <w:rPr>
          <w:rFonts w:ascii="Times New Roman" w:hAnsi="Times New Roman" w:cs="Times New Roman"/>
          <w:color w:val="222222"/>
          <w:shd w:val="clear" w:color="auto" w:fill="FFFFFF"/>
        </w:rPr>
        <w:t xml:space="preserve"> of this model as compared to other models is it can differentiate between thick and thin models. The work is also compared with other existing models like </w:t>
      </w:r>
      <w:proofErr w:type="spellStart"/>
      <w:r w:rsidR="00201473">
        <w:rPr>
          <w:rFonts w:ascii="Times New Roman" w:hAnsi="Times New Roman" w:cs="Times New Roman"/>
          <w:color w:val="222222"/>
          <w:shd w:val="clear" w:color="auto" w:fill="FFFFFF"/>
        </w:rPr>
        <w:t>F</w:t>
      </w:r>
      <w:r w:rsidR="007826D6">
        <w:rPr>
          <w:rFonts w:ascii="Times New Roman" w:hAnsi="Times New Roman" w:cs="Times New Roman"/>
          <w:color w:val="222222"/>
          <w:shd w:val="clear" w:color="auto" w:fill="FFFFFF"/>
        </w:rPr>
        <w:t>mask</w:t>
      </w:r>
      <w:proofErr w:type="spellEnd"/>
      <w:r w:rsidR="00201473">
        <w:rPr>
          <w:rFonts w:ascii="Times New Roman" w:hAnsi="Times New Roman" w:cs="Times New Roman"/>
          <w:color w:val="222222"/>
          <w:shd w:val="clear" w:color="auto" w:fill="FFFFFF"/>
        </w:rPr>
        <w:t>, Sen2Cor</w:t>
      </w:r>
      <w:r w:rsidR="001B1063">
        <w:rPr>
          <w:rFonts w:ascii="Times New Roman" w:hAnsi="Times New Roman" w:cs="Times New Roman"/>
          <w:color w:val="222222"/>
          <w:shd w:val="clear" w:color="auto" w:fill="FFFFFF"/>
        </w:rPr>
        <w:t xml:space="preserve"> and</w:t>
      </w:r>
      <w:r w:rsidR="00201473">
        <w:rPr>
          <w:rFonts w:ascii="Times New Roman" w:hAnsi="Times New Roman" w:cs="Times New Roman"/>
          <w:color w:val="222222"/>
          <w:shd w:val="clear" w:color="auto" w:fill="FFFFFF"/>
        </w:rPr>
        <w:t xml:space="preserve"> </w:t>
      </w:r>
      <w:proofErr w:type="spellStart"/>
      <w:r w:rsidR="00201473">
        <w:rPr>
          <w:rFonts w:ascii="Times New Roman" w:hAnsi="Times New Roman" w:cs="Times New Roman"/>
          <w:color w:val="222222"/>
          <w:shd w:val="clear" w:color="auto" w:fill="FFFFFF"/>
        </w:rPr>
        <w:t>UNetMob</w:t>
      </w:r>
      <w:proofErr w:type="spellEnd"/>
      <w:r w:rsidR="001B1063">
        <w:rPr>
          <w:rFonts w:ascii="Times New Roman" w:hAnsi="Times New Roman" w:cs="Times New Roman"/>
          <w:color w:val="222222"/>
          <w:shd w:val="clear" w:color="auto" w:fill="FFFFFF"/>
        </w:rPr>
        <w:t>.</w:t>
      </w:r>
      <w:r w:rsidR="007826D6">
        <w:rPr>
          <w:rFonts w:ascii="Times New Roman" w:hAnsi="Times New Roman" w:cs="Times New Roman"/>
          <w:color w:val="222222"/>
          <w:shd w:val="clear" w:color="auto" w:fill="FFFFFF"/>
        </w:rPr>
        <w:t xml:space="preserve"> </w:t>
      </w:r>
      <w:r w:rsidR="003C39A0">
        <w:rPr>
          <w:rFonts w:ascii="Times New Roman" w:hAnsi="Times New Roman" w:cs="Times New Roman"/>
          <w:color w:val="222222"/>
          <w:shd w:val="clear" w:color="auto" w:fill="FFFFFF"/>
        </w:rPr>
        <w:t>The f</w:t>
      </w:r>
      <w:r w:rsidR="007826D6">
        <w:rPr>
          <w:rFonts w:ascii="Times New Roman" w:hAnsi="Times New Roman" w:cs="Times New Roman"/>
          <w:color w:val="222222"/>
          <w:shd w:val="clear" w:color="auto" w:fill="FFFFFF"/>
        </w:rPr>
        <w:t>igure below shows the performance of CloudSEN-12 with various other existing models for cloud and cloud shadow classification.</w:t>
      </w:r>
    </w:p>
    <w:p w14:paraId="78D120E4" w14:textId="65D08019" w:rsidR="007826D6" w:rsidRDefault="007826D6" w:rsidP="007826D6">
      <w:pPr>
        <w:jc w:val="center"/>
        <w:rPr>
          <w:rFonts w:ascii="Times New Roman" w:hAnsi="Times New Roman" w:cs="Times New Roman"/>
          <w:color w:val="222222"/>
          <w:shd w:val="clear" w:color="auto" w:fill="FFFFFF"/>
          <w:lang w:val="it-IT"/>
        </w:rPr>
      </w:pPr>
      <w:r>
        <w:rPr>
          <w:noProof/>
        </w:rPr>
        <w:drawing>
          <wp:inline distT="0" distB="0" distL="0" distR="0" wp14:anchorId="2E98EC43" wp14:editId="0F087A7C">
            <wp:extent cx="3181350" cy="2151447"/>
            <wp:effectExtent l="0" t="0" r="0" b="127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89556" cy="2156996"/>
                    </a:xfrm>
                    <a:prstGeom prst="rect">
                      <a:avLst/>
                    </a:prstGeom>
                    <a:noFill/>
                    <a:ln>
                      <a:noFill/>
                    </a:ln>
                  </pic:spPr>
                </pic:pic>
              </a:graphicData>
            </a:graphic>
          </wp:inline>
        </w:drawing>
      </w:r>
    </w:p>
    <w:p w14:paraId="48959DB9" w14:textId="29C2EA53" w:rsidR="004351C2" w:rsidRDefault="00201473" w:rsidP="00A46797">
      <w:pPr>
        <w:jc w:val="both"/>
        <w:rPr>
          <w:rFonts w:ascii="Times New Roman" w:hAnsi="Times New Roman" w:cs="Times New Roman"/>
          <w:color w:val="222222"/>
          <w:shd w:val="clear" w:color="auto" w:fill="FFFFFF"/>
        </w:rPr>
      </w:pPr>
      <w:r w:rsidRPr="007826D6">
        <w:rPr>
          <w:rFonts w:ascii="Times New Roman" w:hAnsi="Times New Roman" w:cs="Times New Roman"/>
          <w:color w:val="222222"/>
          <w:shd w:val="clear" w:color="auto" w:fill="FFFFFF"/>
        </w:rPr>
        <w:lastRenderedPageBreak/>
        <w:t xml:space="preserve">  </w:t>
      </w:r>
      <w:r w:rsidR="00BA751B" w:rsidRPr="00BA751B">
        <w:rPr>
          <w:rFonts w:ascii="Times New Roman" w:hAnsi="Times New Roman" w:cs="Times New Roman"/>
          <w:color w:val="222222"/>
          <w:shd w:val="clear" w:color="auto" w:fill="FFFFFF"/>
        </w:rPr>
        <w:t>Segal R M. et.al. [13] ha</w:t>
      </w:r>
      <w:r w:rsidR="003C39A0">
        <w:rPr>
          <w:rFonts w:ascii="Times New Roman" w:hAnsi="Times New Roman" w:cs="Times New Roman"/>
          <w:color w:val="222222"/>
          <w:shd w:val="clear" w:color="auto" w:fill="FFFFFF"/>
        </w:rPr>
        <w:t>ve</w:t>
      </w:r>
      <w:r w:rsidR="00BA751B">
        <w:rPr>
          <w:rFonts w:ascii="Times New Roman" w:hAnsi="Times New Roman" w:cs="Times New Roman"/>
          <w:color w:val="222222"/>
          <w:shd w:val="clear" w:color="auto" w:fill="FFFFFF"/>
        </w:rPr>
        <w:t xml:space="preserve"> proposed and improved </w:t>
      </w:r>
      <w:r w:rsidR="00BA751B" w:rsidRPr="00BA751B">
        <w:rPr>
          <w:rFonts w:ascii="Times New Roman" w:hAnsi="Times New Roman" w:cs="Times New Roman"/>
          <w:color w:val="222222"/>
          <w:shd w:val="clear" w:color="auto" w:fill="FFFFFF"/>
        </w:rPr>
        <w:t>S-2 cloud mask</w:t>
      </w:r>
      <w:r w:rsidR="00BA751B">
        <w:rPr>
          <w:rFonts w:ascii="Times New Roman" w:hAnsi="Times New Roman" w:cs="Times New Roman"/>
          <w:color w:val="222222"/>
          <w:shd w:val="clear" w:color="auto" w:fill="FFFFFF"/>
        </w:rPr>
        <w:t xml:space="preserve"> algorithm using </w:t>
      </w:r>
      <w:r w:rsidR="003C39A0">
        <w:rPr>
          <w:rFonts w:ascii="Times New Roman" w:hAnsi="Times New Roman" w:cs="Times New Roman"/>
          <w:color w:val="222222"/>
          <w:shd w:val="clear" w:color="auto" w:fill="FFFFFF"/>
        </w:rPr>
        <w:t xml:space="preserve">the </w:t>
      </w:r>
      <w:r w:rsidR="00BA751B">
        <w:rPr>
          <w:rFonts w:ascii="Times New Roman" w:hAnsi="Times New Roman" w:cs="Times New Roman"/>
          <w:color w:val="222222"/>
          <w:shd w:val="clear" w:color="auto" w:fill="FFFFFF"/>
        </w:rPr>
        <w:t xml:space="preserve">CNN model. The work </w:t>
      </w:r>
      <w:r w:rsidR="004351C2">
        <w:rPr>
          <w:rFonts w:ascii="Times New Roman" w:hAnsi="Times New Roman" w:cs="Times New Roman"/>
          <w:color w:val="222222"/>
          <w:shd w:val="clear" w:color="auto" w:fill="FFFFFF"/>
        </w:rPr>
        <w:t xml:space="preserve">proves to provide better accuracy for cloud detection as compared to </w:t>
      </w:r>
      <w:r w:rsidR="004351C2" w:rsidRPr="004351C2">
        <w:rPr>
          <w:rFonts w:ascii="Times New Roman" w:hAnsi="Times New Roman" w:cs="Times New Roman"/>
          <w:color w:val="222222"/>
          <w:shd w:val="clear" w:color="auto" w:fill="FFFFFF"/>
        </w:rPr>
        <w:t>S-2 cloud mask</w:t>
      </w:r>
      <w:r w:rsidR="004351C2">
        <w:rPr>
          <w:rFonts w:ascii="Times New Roman" w:hAnsi="Times New Roman" w:cs="Times New Roman"/>
          <w:color w:val="222222"/>
          <w:shd w:val="clear" w:color="auto" w:fill="FFFFFF"/>
        </w:rPr>
        <w:t xml:space="preserve">. The work uses sentinel-2 data </w:t>
      </w:r>
      <w:r w:rsidR="003C39A0">
        <w:rPr>
          <w:rFonts w:ascii="Times New Roman" w:hAnsi="Times New Roman" w:cs="Times New Roman"/>
          <w:color w:val="222222"/>
          <w:shd w:val="clear" w:color="auto" w:fill="FFFFFF"/>
        </w:rPr>
        <w:t>for</w:t>
      </w:r>
      <w:r w:rsidR="004351C2">
        <w:rPr>
          <w:rFonts w:ascii="Times New Roman" w:hAnsi="Times New Roman" w:cs="Times New Roman"/>
          <w:color w:val="222222"/>
          <w:shd w:val="clear" w:color="auto" w:fill="FFFFFF"/>
        </w:rPr>
        <w:t xml:space="preserve"> testing and training the model, with 13 spectral bands and bands of 10m. the testing was mostly conducted on images from Fiji island database. </w:t>
      </w:r>
    </w:p>
    <w:p w14:paraId="591EC2E1" w14:textId="7CB003A0" w:rsidR="00A46797" w:rsidRDefault="004351C2" w:rsidP="00A46797">
      <w:pPr>
        <w:jc w:val="both"/>
        <w:rPr>
          <w:rFonts w:ascii="Times New Roman" w:hAnsi="Times New Roman" w:cs="Times New Roman"/>
          <w:color w:val="222222"/>
          <w:shd w:val="clear" w:color="auto" w:fill="FFFFFF"/>
        </w:rPr>
      </w:pPr>
      <w:proofErr w:type="spellStart"/>
      <w:r w:rsidRPr="004351C2">
        <w:rPr>
          <w:rFonts w:ascii="Times New Roman" w:hAnsi="Times New Roman" w:cs="Times New Roman"/>
          <w:color w:val="222222"/>
          <w:shd w:val="clear" w:color="auto" w:fill="FFFFFF"/>
        </w:rPr>
        <w:t>Qiu.S</w:t>
      </w:r>
      <w:proofErr w:type="spellEnd"/>
      <w:r w:rsidRPr="004351C2">
        <w:rPr>
          <w:rFonts w:ascii="Times New Roman" w:hAnsi="Times New Roman" w:cs="Times New Roman"/>
          <w:color w:val="222222"/>
          <w:shd w:val="clear" w:color="auto" w:fill="FFFFFF"/>
        </w:rPr>
        <w:t>. et.al. [14]</w:t>
      </w:r>
      <w:r w:rsidR="00A46797" w:rsidRPr="004351C2">
        <w:rPr>
          <w:rFonts w:ascii="Times New Roman" w:hAnsi="Times New Roman" w:cs="Times New Roman"/>
          <w:color w:val="222222"/>
          <w:shd w:val="clear" w:color="auto" w:fill="FFFFFF"/>
        </w:rPr>
        <w:t xml:space="preserve"> </w:t>
      </w:r>
      <w:r w:rsidRPr="004351C2">
        <w:rPr>
          <w:rFonts w:ascii="Times New Roman" w:hAnsi="Times New Roman" w:cs="Times New Roman"/>
          <w:color w:val="222222"/>
          <w:shd w:val="clear" w:color="auto" w:fill="FFFFFF"/>
        </w:rPr>
        <w:t>in th</w:t>
      </w:r>
      <w:r>
        <w:rPr>
          <w:rFonts w:ascii="Times New Roman" w:hAnsi="Times New Roman" w:cs="Times New Roman"/>
          <w:color w:val="222222"/>
          <w:shd w:val="clear" w:color="auto" w:fill="FFFFFF"/>
        </w:rPr>
        <w:t>is work has proposed a</w:t>
      </w:r>
      <w:r w:rsidR="003C39A0">
        <w:rPr>
          <w:rFonts w:ascii="Times New Roman" w:hAnsi="Times New Roman" w:cs="Times New Roman"/>
          <w:color w:val="222222"/>
          <w:shd w:val="clear" w:color="auto" w:fill="FFFFFF"/>
        </w:rPr>
        <w:t>n</w:t>
      </w:r>
      <w:r>
        <w:rPr>
          <w:rFonts w:ascii="Times New Roman" w:hAnsi="Times New Roman" w:cs="Times New Roman"/>
          <w:color w:val="222222"/>
          <w:shd w:val="clear" w:color="auto" w:fill="FFFFFF"/>
        </w:rPr>
        <w:t xml:space="preserve"> improved version of FMASK algorithm for Lansat4, Landsat 8 and sentinel-2 images. This is one of the tool</w:t>
      </w:r>
      <w:r w:rsidR="003C39A0">
        <w:rPr>
          <w:rFonts w:ascii="Times New Roman" w:hAnsi="Times New Roman" w:cs="Times New Roman"/>
          <w:color w:val="222222"/>
          <w:shd w:val="clear" w:color="auto" w:fill="FFFFFF"/>
        </w:rPr>
        <w:t>s</w:t>
      </w:r>
      <w:r>
        <w:rPr>
          <w:rFonts w:ascii="Times New Roman" w:hAnsi="Times New Roman" w:cs="Times New Roman"/>
          <w:color w:val="222222"/>
          <w:shd w:val="clear" w:color="auto" w:fill="FFFFFF"/>
        </w:rPr>
        <w:t xml:space="preserve"> which allows cloud masking for multiple datasets available with high accuracy. This work </w:t>
      </w:r>
      <w:del w:id="24" w:author="Microsoft Office User" w:date="2022-12-12T16:55:00Z">
        <w:r w:rsidDel="009B04DF">
          <w:rPr>
            <w:rFonts w:ascii="Times New Roman" w:hAnsi="Times New Roman" w:cs="Times New Roman"/>
            <w:color w:val="222222"/>
            <w:shd w:val="clear" w:color="auto" w:fill="FFFFFF"/>
          </w:rPr>
          <w:delText xml:space="preserve">showcases </w:delText>
        </w:r>
      </w:del>
      <w:ins w:id="25" w:author="Microsoft Office User" w:date="2022-12-12T16:55:00Z">
        <w:r w:rsidR="009B04DF">
          <w:rPr>
            <w:rFonts w:ascii="Times New Roman" w:hAnsi="Times New Roman" w:cs="Times New Roman"/>
            <w:color w:val="222222"/>
            <w:shd w:val="clear" w:color="auto" w:fill="FFFFFF"/>
          </w:rPr>
          <w:t xml:space="preserve">demonstrates </w:t>
        </w:r>
      </w:ins>
      <w:proofErr w:type="spellStart"/>
      <w:r>
        <w:rPr>
          <w:rFonts w:ascii="Times New Roman" w:hAnsi="Times New Roman" w:cs="Times New Roman"/>
          <w:color w:val="222222"/>
          <w:shd w:val="clear" w:color="auto" w:fill="FFFFFF"/>
        </w:rPr>
        <w:t>Fmask</w:t>
      </w:r>
      <w:proofErr w:type="spellEnd"/>
      <w:r>
        <w:rPr>
          <w:rFonts w:ascii="Times New Roman" w:hAnsi="Times New Roman" w:cs="Times New Roman"/>
          <w:color w:val="222222"/>
          <w:shd w:val="clear" w:color="auto" w:fill="FFFFFF"/>
        </w:rPr>
        <w:t xml:space="preserve"> 4.0</w:t>
      </w:r>
      <w:ins w:id="26" w:author="Microsoft Office User" w:date="2022-12-12T16:55:00Z">
        <w:r w:rsidR="009B04DF">
          <w:rPr>
            <w:rFonts w:ascii="Times New Roman" w:hAnsi="Times New Roman" w:cs="Times New Roman"/>
            <w:color w:val="222222"/>
            <w:shd w:val="clear" w:color="auto" w:fill="FFFFFF"/>
          </w:rPr>
          <w:t>, a</w:t>
        </w:r>
      </w:ins>
      <w:r>
        <w:rPr>
          <w:rFonts w:ascii="Times New Roman" w:hAnsi="Times New Roman" w:cs="Times New Roman"/>
          <w:color w:val="222222"/>
          <w:shd w:val="clear" w:color="auto" w:fill="FFFFFF"/>
        </w:rPr>
        <w:t xml:space="preserve"> version of the algorithm</w:t>
      </w:r>
      <w:del w:id="27" w:author="Microsoft Office User" w:date="2022-12-12T16:55:00Z">
        <w:r w:rsidDel="009B04DF">
          <w:rPr>
            <w:rFonts w:ascii="Times New Roman" w:hAnsi="Times New Roman" w:cs="Times New Roman"/>
            <w:color w:val="222222"/>
            <w:shd w:val="clear" w:color="auto" w:fill="FFFFFF"/>
          </w:rPr>
          <w:delText>s</w:delText>
        </w:r>
      </w:del>
      <w:r>
        <w:rPr>
          <w:rFonts w:ascii="Times New Roman" w:hAnsi="Times New Roman" w:cs="Times New Roman"/>
          <w:color w:val="222222"/>
          <w:shd w:val="clear" w:color="auto" w:fill="FFFFFF"/>
        </w:rPr>
        <w:t xml:space="preserve"> </w:t>
      </w:r>
      <w:del w:id="28" w:author="Microsoft Office User" w:date="2022-12-12T16:55:00Z">
        <w:r w:rsidDel="009B04DF">
          <w:rPr>
            <w:rFonts w:ascii="Times New Roman" w:hAnsi="Times New Roman" w:cs="Times New Roman"/>
            <w:color w:val="222222"/>
            <w:shd w:val="clear" w:color="auto" w:fill="FFFFFF"/>
          </w:rPr>
          <w:delText xml:space="preserve">the new version is </w:delText>
        </w:r>
      </w:del>
      <w:r>
        <w:rPr>
          <w:rFonts w:ascii="Times New Roman" w:hAnsi="Times New Roman" w:cs="Times New Roman"/>
          <w:color w:val="222222"/>
          <w:shd w:val="clear" w:color="auto" w:fill="FFFFFF"/>
        </w:rPr>
        <w:t xml:space="preserve">integrated with separate models for cloud masking over land and water to maintain high accuracy.  </w:t>
      </w:r>
      <w:del w:id="29" w:author="Microsoft Office User" w:date="2022-12-12T16:55:00Z">
        <w:r w:rsidR="003C39A0" w:rsidDel="009B04DF">
          <w:rPr>
            <w:rFonts w:ascii="Times New Roman" w:hAnsi="Times New Roman" w:cs="Times New Roman"/>
            <w:color w:val="222222"/>
            <w:shd w:val="clear" w:color="auto" w:fill="FFFFFF"/>
          </w:rPr>
          <w:delText>The f</w:delText>
        </w:r>
        <w:r w:rsidR="007826D6" w:rsidDel="009B04DF">
          <w:rPr>
            <w:rFonts w:ascii="Times New Roman" w:hAnsi="Times New Roman" w:cs="Times New Roman"/>
            <w:color w:val="222222"/>
            <w:shd w:val="clear" w:color="auto" w:fill="FFFFFF"/>
          </w:rPr>
          <w:delText>igure</w:delText>
        </w:r>
      </w:del>
      <w:ins w:id="30" w:author="Microsoft Office User" w:date="2022-12-12T16:55:00Z">
        <w:r w:rsidR="009B04DF">
          <w:rPr>
            <w:rFonts w:ascii="Times New Roman" w:hAnsi="Times New Roman" w:cs="Times New Roman"/>
            <w:color w:val="222222"/>
            <w:shd w:val="clear" w:color="auto" w:fill="FFFFFF"/>
          </w:rPr>
          <w:t>Fig X.</w:t>
        </w:r>
      </w:ins>
      <w:r w:rsidR="007826D6">
        <w:rPr>
          <w:rFonts w:ascii="Times New Roman" w:hAnsi="Times New Roman" w:cs="Times New Roman"/>
          <w:color w:val="222222"/>
          <w:shd w:val="clear" w:color="auto" w:fill="FFFFFF"/>
        </w:rPr>
        <w:t xml:space="preserve"> </w:t>
      </w:r>
      <w:del w:id="31" w:author="Microsoft Office User" w:date="2022-12-12T16:55:00Z">
        <w:r w:rsidR="007826D6" w:rsidDel="009B04DF">
          <w:rPr>
            <w:rFonts w:ascii="Times New Roman" w:hAnsi="Times New Roman" w:cs="Times New Roman"/>
            <w:color w:val="222222"/>
            <w:shd w:val="clear" w:color="auto" w:fill="FFFFFF"/>
          </w:rPr>
          <w:delText xml:space="preserve">given below </w:delText>
        </w:r>
      </w:del>
      <w:r w:rsidR="007826D6">
        <w:rPr>
          <w:rFonts w:ascii="Times New Roman" w:hAnsi="Times New Roman" w:cs="Times New Roman"/>
          <w:color w:val="222222"/>
          <w:shd w:val="clear" w:color="auto" w:fill="FFFFFF"/>
        </w:rPr>
        <w:t xml:space="preserve">shows the working of </w:t>
      </w:r>
      <w:proofErr w:type="spellStart"/>
      <w:r w:rsidR="007826D6">
        <w:rPr>
          <w:rFonts w:ascii="Times New Roman" w:hAnsi="Times New Roman" w:cs="Times New Roman"/>
          <w:color w:val="222222"/>
          <w:shd w:val="clear" w:color="auto" w:fill="FFFFFF"/>
        </w:rPr>
        <w:t>Fmask</w:t>
      </w:r>
      <w:proofErr w:type="spellEnd"/>
      <w:r w:rsidR="007826D6">
        <w:rPr>
          <w:rFonts w:ascii="Times New Roman" w:hAnsi="Times New Roman" w:cs="Times New Roman"/>
          <w:color w:val="222222"/>
          <w:shd w:val="clear" w:color="auto" w:fill="FFFFFF"/>
        </w:rPr>
        <w:t xml:space="preserve"> 4.0 where various auxiliary data are integrated for training purpose</w:t>
      </w:r>
      <w:r w:rsidR="003C39A0">
        <w:rPr>
          <w:rFonts w:ascii="Times New Roman" w:hAnsi="Times New Roman" w:cs="Times New Roman"/>
          <w:color w:val="222222"/>
          <w:shd w:val="clear" w:color="auto" w:fill="FFFFFF"/>
        </w:rPr>
        <w:t>s</w:t>
      </w:r>
      <w:r w:rsidR="007826D6">
        <w:rPr>
          <w:rFonts w:ascii="Times New Roman" w:hAnsi="Times New Roman" w:cs="Times New Roman"/>
          <w:color w:val="222222"/>
          <w:shd w:val="clear" w:color="auto" w:fill="FFFFFF"/>
        </w:rPr>
        <w:t xml:space="preserve"> and detection of cloud, cloud shadow, urban detection and snow detection.</w:t>
      </w:r>
    </w:p>
    <w:p w14:paraId="4C4A74F0" w14:textId="7895C31C" w:rsidR="007826D6" w:rsidRDefault="007826D6" w:rsidP="007826D6">
      <w:pPr>
        <w:jc w:val="center"/>
        <w:rPr>
          <w:rFonts w:ascii="Times New Roman" w:hAnsi="Times New Roman" w:cs="Times New Roman"/>
          <w:color w:val="222222"/>
          <w:shd w:val="clear" w:color="auto" w:fill="FFFFFF"/>
        </w:rPr>
      </w:pPr>
      <w:r>
        <w:rPr>
          <w:noProof/>
        </w:rPr>
        <w:drawing>
          <wp:inline distT="0" distB="0" distL="0" distR="0" wp14:anchorId="77A057FB" wp14:editId="0BE42948">
            <wp:extent cx="2702560" cy="2831310"/>
            <wp:effectExtent l="0" t="0" r="2540" b="7620"/>
            <wp:docPr id="5" name="Picture 5" descr="Fi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09644" cy="2838731"/>
                    </a:xfrm>
                    <a:prstGeom prst="rect">
                      <a:avLst/>
                    </a:prstGeom>
                    <a:noFill/>
                    <a:ln>
                      <a:noFill/>
                    </a:ln>
                  </pic:spPr>
                </pic:pic>
              </a:graphicData>
            </a:graphic>
          </wp:inline>
        </w:drawing>
      </w:r>
    </w:p>
    <w:p w14:paraId="246B0B66" w14:textId="39A11635" w:rsidR="004507DB" w:rsidRDefault="004507DB" w:rsidP="007826D6">
      <w:pPr>
        <w:jc w:val="center"/>
        <w:rPr>
          <w:rFonts w:ascii="Times New Roman" w:hAnsi="Times New Roman" w:cs="Times New Roman"/>
          <w:color w:val="222222"/>
          <w:shd w:val="clear" w:color="auto" w:fill="FFFFFF"/>
        </w:rPr>
      </w:pPr>
    </w:p>
    <w:p w14:paraId="7065863E" w14:textId="1635E017" w:rsidR="005A2FC8" w:rsidRDefault="004507DB" w:rsidP="004507DB">
      <w:pPr>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Other than above</w:t>
      </w:r>
      <w:r w:rsidR="003C39A0">
        <w:rPr>
          <w:rFonts w:ascii="Times New Roman" w:hAnsi="Times New Roman" w:cs="Times New Roman"/>
          <w:color w:val="222222"/>
          <w:shd w:val="clear" w:color="auto" w:fill="FFFFFF"/>
        </w:rPr>
        <w:t>-</w:t>
      </w:r>
      <w:r>
        <w:rPr>
          <w:rFonts w:ascii="Times New Roman" w:hAnsi="Times New Roman" w:cs="Times New Roman"/>
          <w:color w:val="222222"/>
          <w:shd w:val="clear" w:color="auto" w:fill="FFFFFF"/>
        </w:rPr>
        <w:t>discussed tools the</w:t>
      </w:r>
      <w:r w:rsidR="003C39A0">
        <w:rPr>
          <w:rFonts w:ascii="Times New Roman" w:hAnsi="Times New Roman" w:cs="Times New Roman"/>
          <w:color w:val="222222"/>
          <w:shd w:val="clear" w:color="auto" w:fill="FFFFFF"/>
        </w:rPr>
        <w:t>re</w:t>
      </w:r>
      <w:r>
        <w:rPr>
          <w:rFonts w:ascii="Times New Roman" w:hAnsi="Times New Roman" w:cs="Times New Roman"/>
          <w:color w:val="222222"/>
          <w:shd w:val="clear" w:color="auto" w:fill="FFFFFF"/>
        </w:rPr>
        <w:t xml:space="preserve"> </w:t>
      </w:r>
      <w:del w:id="32" w:author="Microsoft Office User" w:date="2022-12-12T16:56:00Z">
        <w:r w:rsidDel="009B04DF">
          <w:rPr>
            <w:rFonts w:ascii="Times New Roman" w:hAnsi="Times New Roman" w:cs="Times New Roman"/>
            <w:color w:val="222222"/>
            <w:shd w:val="clear" w:color="auto" w:fill="FFFFFF"/>
          </w:rPr>
          <w:delText xml:space="preserve">var </w:delText>
        </w:r>
      </w:del>
      <w:ins w:id="33" w:author="Microsoft Office User" w:date="2022-12-12T16:56:00Z">
        <w:r w:rsidR="009B04DF">
          <w:rPr>
            <w:rFonts w:ascii="Times New Roman" w:hAnsi="Times New Roman" w:cs="Times New Roman"/>
            <w:color w:val="222222"/>
            <w:shd w:val="clear" w:color="auto" w:fill="FFFFFF"/>
          </w:rPr>
          <w:t xml:space="preserve">are </w:t>
        </w:r>
      </w:ins>
      <w:r>
        <w:rPr>
          <w:rFonts w:ascii="Times New Roman" w:hAnsi="Times New Roman" w:cs="Times New Roman"/>
          <w:color w:val="222222"/>
          <w:shd w:val="clear" w:color="auto" w:fill="FFFFFF"/>
        </w:rPr>
        <w:t>various other model</w:t>
      </w:r>
      <w:r w:rsidR="003C39A0">
        <w:rPr>
          <w:rFonts w:ascii="Times New Roman" w:hAnsi="Times New Roman" w:cs="Times New Roman"/>
          <w:color w:val="222222"/>
          <w:shd w:val="clear" w:color="auto" w:fill="FFFFFF"/>
        </w:rPr>
        <w:t>s</w:t>
      </w:r>
      <w:r>
        <w:rPr>
          <w:rFonts w:ascii="Times New Roman" w:hAnsi="Times New Roman" w:cs="Times New Roman"/>
          <w:color w:val="222222"/>
          <w:shd w:val="clear" w:color="auto" w:fill="FFFFFF"/>
        </w:rPr>
        <w:t xml:space="preserve"> which are listed below. Th</w:t>
      </w:r>
      <w:r w:rsidR="003C39A0">
        <w:rPr>
          <w:rFonts w:ascii="Times New Roman" w:hAnsi="Times New Roman" w:cs="Times New Roman"/>
          <w:color w:val="222222"/>
          <w:shd w:val="clear" w:color="auto" w:fill="FFFFFF"/>
        </w:rPr>
        <w:t>is</w:t>
      </w:r>
      <w:r>
        <w:rPr>
          <w:rFonts w:ascii="Times New Roman" w:hAnsi="Times New Roman" w:cs="Times New Roman"/>
          <w:color w:val="222222"/>
          <w:shd w:val="clear" w:color="auto" w:fill="FFFFFF"/>
        </w:rPr>
        <w:t xml:space="preserve"> model proposes </w:t>
      </w:r>
      <w:r w:rsidR="003C39A0">
        <w:rPr>
          <w:rFonts w:ascii="Times New Roman" w:hAnsi="Times New Roman" w:cs="Times New Roman"/>
          <w:color w:val="222222"/>
          <w:shd w:val="clear" w:color="auto" w:fill="FFFFFF"/>
        </w:rPr>
        <w:t xml:space="preserve">the </w:t>
      </w:r>
      <w:r>
        <w:rPr>
          <w:rFonts w:ascii="Times New Roman" w:hAnsi="Times New Roman" w:cs="Times New Roman"/>
          <w:color w:val="222222"/>
          <w:shd w:val="clear" w:color="auto" w:fill="FFFFFF"/>
        </w:rPr>
        <w:t>feasibility and study of various other ML models that can be used for better performance.</w:t>
      </w:r>
    </w:p>
    <w:p w14:paraId="1034A1E1" w14:textId="15EE2D3E" w:rsidR="008A1FB8" w:rsidRPr="004351C2" w:rsidRDefault="008A1FB8" w:rsidP="008A1FB8">
      <w:pPr>
        <w:jc w:val="cente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Table1: cloud detection and masking techniques</w:t>
      </w:r>
    </w:p>
    <w:tbl>
      <w:tblPr>
        <w:tblW w:w="9134" w:type="dxa"/>
        <w:tblLook w:val="04A0" w:firstRow="1" w:lastRow="0" w:firstColumn="1" w:lastColumn="0" w:noHBand="0" w:noVBand="1"/>
      </w:tblPr>
      <w:tblGrid>
        <w:gridCol w:w="1141"/>
        <w:gridCol w:w="2251"/>
        <w:gridCol w:w="5923"/>
      </w:tblGrid>
      <w:tr w:rsidR="008A1FB8" w:rsidRPr="008A1FB8" w14:paraId="1FD844CA" w14:textId="77777777" w:rsidTr="008A1FB8">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32EB36" w14:textId="5F5816EB" w:rsidR="008A1FB8" w:rsidRPr="008A1FB8" w:rsidRDefault="008A1FB8" w:rsidP="008A1FB8">
            <w:pPr>
              <w:spacing w:after="0" w:line="240" w:lineRule="auto"/>
              <w:jc w:val="center"/>
              <w:rPr>
                <w:rFonts w:ascii="Calibri" w:eastAsia="Times New Roman" w:hAnsi="Calibri" w:cs="Calibri"/>
                <w:b/>
                <w:bCs/>
                <w:color w:val="000000"/>
                <w:lang w:eastAsia="en-IN"/>
              </w:rPr>
            </w:pPr>
            <w:r w:rsidRPr="008A1FB8">
              <w:rPr>
                <w:rFonts w:ascii="Calibri" w:eastAsia="Times New Roman" w:hAnsi="Calibri" w:cs="Calibri"/>
                <w:b/>
                <w:bCs/>
                <w:color w:val="000000"/>
                <w:lang w:eastAsia="en-IN"/>
              </w:rPr>
              <w:t>Reference</w:t>
            </w:r>
          </w:p>
        </w:tc>
        <w:tc>
          <w:tcPr>
            <w:tcW w:w="2251" w:type="dxa"/>
            <w:tcBorders>
              <w:top w:val="single" w:sz="4" w:space="0" w:color="auto"/>
              <w:left w:val="nil"/>
              <w:bottom w:val="single" w:sz="4" w:space="0" w:color="auto"/>
              <w:right w:val="single" w:sz="4" w:space="0" w:color="auto"/>
            </w:tcBorders>
            <w:shd w:val="clear" w:color="auto" w:fill="auto"/>
            <w:noWrap/>
            <w:vAlign w:val="bottom"/>
            <w:hideMark/>
          </w:tcPr>
          <w:p w14:paraId="1276527B" w14:textId="77777777" w:rsidR="008A1FB8" w:rsidRPr="008A1FB8" w:rsidRDefault="008A1FB8" w:rsidP="008A1FB8">
            <w:pPr>
              <w:spacing w:after="0" w:line="240" w:lineRule="auto"/>
              <w:jc w:val="center"/>
              <w:rPr>
                <w:rFonts w:ascii="Calibri" w:eastAsia="Times New Roman" w:hAnsi="Calibri" w:cs="Calibri"/>
                <w:b/>
                <w:bCs/>
                <w:color w:val="000000"/>
                <w:lang w:eastAsia="en-IN"/>
              </w:rPr>
            </w:pPr>
            <w:r w:rsidRPr="008A1FB8">
              <w:rPr>
                <w:rFonts w:ascii="Calibri" w:eastAsia="Times New Roman" w:hAnsi="Calibri" w:cs="Calibri"/>
                <w:b/>
                <w:bCs/>
                <w:color w:val="000000"/>
                <w:lang w:eastAsia="en-IN"/>
              </w:rPr>
              <w:t>Model</w:t>
            </w:r>
          </w:p>
        </w:tc>
        <w:tc>
          <w:tcPr>
            <w:tcW w:w="5923" w:type="dxa"/>
            <w:tcBorders>
              <w:top w:val="single" w:sz="4" w:space="0" w:color="auto"/>
              <w:left w:val="nil"/>
              <w:bottom w:val="single" w:sz="4" w:space="0" w:color="auto"/>
              <w:right w:val="single" w:sz="4" w:space="0" w:color="auto"/>
            </w:tcBorders>
            <w:shd w:val="clear" w:color="auto" w:fill="auto"/>
            <w:noWrap/>
            <w:vAlign w:val="bottom"/>
            <w:hideMark/>
          </w:tcPr>
          <w:p w14:paraId="604706AF" w14:textId="77777777" w:rsidR="008A1FB8" w:rsidRPr="008A1FB8" w:rsidRDefault="008A1FB8" w:rsidP="008A1FB8">
            <w:pPr>
              <w:spacing w:after="0" w:line="240" w:lineRule="auto"/>
              <w:jc w:val="center"/>
              <w:rPr>
                <w:rFonts w:ascii="Calibri" w:eastAsia="Times New Roman" w:hAnsi="Calibri" w:cs="Calibri"/>
                <w:b/>
                <w:bCs/>
                <w:color w:val="000000"/>
                <w:lang w:eastAsia="en-IN"/>
              </w:rPr>
            </w:pPr>
            <w:r w:rsidRPr="008A1FB8">
              <w:rPr>
                <w:rFonts w:ascii="Calibri" w:eastAsia="Times New Roman" w:hAnsi="Calibri" w:cs="Calibri"/>
                <w:b/>
                <w:bCs/>
                <w:color w:val="000000"/>
                <w:lang w:eastAsia="en-IN"/>
              </w:rPr>
              <w:t>Model used</w:t>
            </w:r>
          </w:p>
        </w:tc>
      </w:tr>
      <w:tr w:rsidR="008A1FB8" w:rsidRPr="008A1FB8" w14:paraId="1EB937D8"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6D3AB5C" w14:textId="77777777" w:rsidR="008A1FB8" w:rsidRPr="008A1FB8" w:rsidRDefault="008A1FB8" w:rsidP="008A1FB8">
            <w:pPr>
              <w:spacing w:after="0" w:line="240" w:lineRule="auto"/>
              <w:jc w:val="center"/>
              <w:rPr>
                <w:rFonts w:ascii="Calibri" w:eastAsia="Times New Roman" w:hAnsi="Calibri" w:cs="Calibri"/>
                <w:color w:val="000000"/>
                <w:lang w:eastAsia="en-IN"/>
              </w:rPr>
            </w:pPr>
            <w:r w:rsidRPr="008A1FB8">
              <w:rPr>
                <w:rFonts w:ascii="Calibri" w:eastAsia="Times New Roman" w:hAnsi="Calibri" w:cs="Calibri"/>
                <w:color w:val="000000"/>
                <w:lang w:eastAsia="en-IN"/>
              </w:rPr>
              <w:t>15</w:t>
            </w:r>
          </w:p>
        </w:tc>
        <w:tc>
          <w:tcPr>
            <w:tcW w:w="2251" w:type="dxa"/>
            <w:tcBorders>
              <w:top w:val="nil"/>
              <w:left w:val="nil"/>
              <w:bottom w:val="single" w:sz="4" w:space="0" w:color="auto"/>
              <w:right w:val="single" w:sz="4" w:space="0" w:color="auto"/>
            </w:tcBorders>
            <w:shd w:val="clear" w:color="auto" w:fill="auto"/>
            <w:noWrap/>
            <w:vAlign w:val="bottom"/>
            <w:hideMark/>
          </w:tcPr>
          <w:p w14:paraId="4161C82E" w14:textId="77777777" w:rsidR="008A1FB8" w:rsidRPr="008A1FB8" w:rsidRDefault="008A1FB8" w:rsidP="008A1FB8">
            <w:pPr>
              <w:spacing w:after="0" w:line="240" w:lineRule="auto"/>
              <w:rPr>
                <w:rFonts w:ascii="Calibri" w:eastAsia="Times New Roman" w:hAnsi="Calibri" w:cs="Calibri"/>
                <w:color w:val="000000"/>
                <w:lang w:eastAsia="en-IN"/>
              </w:rPr>
            </w:pPr>
            <w:r w:rsidRPr="008A1FB8">
              <w:rPr>
                <w:rFonts w:ascii="Calibri" w:eastAsia="Times New Roman" w:hAnsi="Calibri" w:cs="Calibri"/>
                <w:color w:val="000000"/>
                <w:lang w:eastAsia="en-IN"/>
              </w:rPr>
              <w:t>SEN12MS-CR-TS</w:t>
            </w:r>
          </w:p>
        </w:tc>
        <w:tc>
          <w:tcPr>
            <w:tcW w:w="5923" w:type="dxa"/>
            <w:tcBorders>
              <w:top w:val="nil"/>
              <w:left w:val="nil"/>
              <w:bottom w:val="single" w:sz="4" w:space="0" w:color="auto"/>
              <w:right w:val="single" w:sz="4" w:space="0" w:color="auto"/>
            </w:tcBorders>
            <w:shd w:val="clear" w:color="auto" w:fill="auto"/>
            <w:noWrap/>
            <w:vAlign w:val="bottom"/>
            <w:hideMark/>
          </w:tcPr>
          <w:p w14:paraId="5F496BCB" w14:textId="77777777" w:rsidR="008A1FB8" w:rsidRPr="008A1FB8" w:rsidRDefault="008A1FB8" w:rsidP="008A1FB8">
            <w:pPr>
              <w:spacing w:after="0" w:line="240" w:lineRule="auto"/>
              <w:rPr>
                <w:rFonts w:ascii="Calibri" w:eastAsia="Times New Roman" w:hAnsi="Calibri" w:cs="Calibri"/>
                <w:color w:val="000000"/>
                <w:lang w:eastAsia="en-IN"/>
              </w:rPr>
            </w:pPr>
            <w:r w:rsidRPr="008A1FB8">
              <w:rPr>
                <w:rFonts w:ascii="Calibri" w:eastAsia="Times New Roman" w:hAnsi="Calibri" w:cs="Calibri"/>
                <w:color w:val="000000"/>
                <w:lang w:eastAsia="en-IN"/>
              </w:rPr>
              <w:t>SEN12MS-CR-TS</w:t>
            </w:r>
          </w:p>
        </w:tc>
      </w:tr>
      <w:tr w:rsidR="008A1FB8" w:rsidRPr="008A1FB8" w14:paraId="486BBCFE"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2A01EED" w14:textId="77777777" w:rsidR="008A1FB8" w:rsidRPr="008A1FB8" w:rsidRDefault="008A1FB8" w:rsidP="008A1FB8">
            <w:pPr>
              <w:spacing w:after="0" w:line="240" w:lineRule="auto"/>
              <w:jc w:val="center"/>
              <w:rPr>
                <w:rFonts w:ascii="Calibri" w:eastAsia="Times New Roman" w:hAnsi="Calibri" w:cs="Calibri"/>
                <w:color w:val="000000"/>
                <w:lang w:eastAsia="en-IN"/>
              </w:rPr>
            </w:pPr>
            <w:r w:rsidRPr="008A1FB8">
              <w:rPr>
                <w:rFonts w:ascii="Calibri" w:eastAsia="Times New Roman" w:hAnsi="Calibri" w:cs="Calibri"/>
                <w:color w:val="000000"/>
                <w:lang w:eastAsia="en-IN"/>
              </w:rPr>
              <w:t>16</w:t>
            </w:r>
          </w:p>
        </w:tc>
        <w:tc>
          <w:tcPr>
            <w:tcW w:w="2251" w:type="dxa"/>
            <w:tcBorders>
              <w:top w:val="nil"/>
              <w:left w:val="nil"/>
              <w:bottom w:val="single" w:sz="4" w:space="0" w:color="auto"/>
              <w:right w:val="single" w:sz="4" w:space="0" w:color="auto"/>
            </w:tcBorders>
            <w:shd w:val="clear" w:color="auto" w:fill="auto"/>
            <w:noWrap/>
            <w:vAlign w:val="bottom"/>
            <w:hideMark/>
          </w:tcPr>
          <w:p w14:paraId="13CF528D" w14:textId="77777777" w:rsidR="008A1FB8" w:rsidRPr="008A1FB8" w:rsidRDefault="008A1FB8" w:rsidP="008A1FB8">
            <w:pPr>
              <w:spacing w:after="0" w:line="240" w:lineRule="auto"/>
              <w:rPr>
                <w:rFonts w:ascii="Calibri" w:eastAsia="Times New Roman" w:hAnsi="Calibri" w:cs="Calibri"/>
                <w:color w:val="000000"/>
                <w:lang w:eastAsia="en-IN"/>
              </w:rPr>
            </w:pPr>
            <w:proofErr w:type="spellStart"/>
            <w:r w:rsidRPr="008A1FB8">
              <w:rPr>
                <w:rFonts w:ascii="Calibri" w:eastAsia="Times New Roman" w:hAnsi="Calibri" w:cs="Calibri"/>
                <w:color w:val="000000"/>
                <w:lang w:eastAsia="en-IN"/>
              </w:rPr>
              <w:t>SECloud</w:t>
            </w:r>
            <w:proofErr w:type="spellEnd"/>
            <w:r w:rsidRPr="008A1FB8">
              <w:rPr>
                <w:rFonts w:ascii="Calibri" w:eastAsia="Times New Roman" w:hAnsi="Calibri" w:cs="Calibri"/>
                <w:color w:val="000000"/>
                <w:lang w:eastAsia="en-IN"/>
              </w:rPr>
              <w:t xml:space="preserve"> Mask</w:t>
            </w:r>
          </w:p>
        </w:tc>
        <w:tc>
          <w:tcPr>
            <w:tcW w:w="5923" w:type="dxa"/>
            <w:tcBorders>
              <w:top w:val="nil"/>
              <w:left w:val="nil"/>
              <w:bottom w:val="single" w:sz="4" w:space="0" w:color="auto"/>
              <w:right w:val="single" w:sz="4" w:space="0" w:color="auto"/>
            </w:tcBorders>
            <w:shd w:val="clear" w:color="auto" w:fill="auto"/>
            <w:noWrap/>
            <w:vAlign w:val="bottom"/>
            <w:hideMark/>
          </w:tcPr>
          <w:p w14:paraId="139EA6A5" w14:textId="77777777" w:rsidR="008A1FB8" w:rsidRPr="008A1FB8" w:rsidRDefault="008A1FB8" w:rsidP="008A1FB8">
            <w:pPr>
              <w:spacing w:after="0" w:line="240" w:lineRule="auto"/>
              <w:rPr>
                <w:rFonts w:ascii="Calibri" w:eastAsia="Times New Roman" w:hAnsi="Calibri" w:cs="Calibri"/>
                <w:color w:val="000000"/>
                <w:lang w:eastAsia="en-IN"/>
              </w:rPr>
            </w:pPr>
            <w:r w:rsidRPr="008A1FB8">
              <w:rPr>
                <w:rFonts w:ascii="Calibri" w:eastAsia="Times New Roman" w:hAnsi="Calibri" w:cs="Calibri"/>
                <w:color w:val="000000"/>
                <w:lang w:eastAsia="en-IN"/>
              </w:rPr>
              <w:t>spectral-temporal classifiers</w:t>
            </w:r>
          </w:p>
        </w:tc>
      </w:tr>
      <w:tr w:rsidR="008A1FB8" w:rsidRPr="008A1FB8" w14:paraId="4EC208CD"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3E26D3" w14:textId="77777777" w:rsidR="008A1FB8" w:rsidRPr="008A1FB8" w:rsidRDefault="008A1FB8" w:rsidP="008A1FB8">
            <w:pPr>
              <w:spacing w:after="0" w:line="240" w:lineRule="auto"/>
              <w:jc w:val="center"/>
              <w:rPr>
                <w:rFonts w:ascii="Calibri" w:eastAsia="Times New Roman" w:hAnsi="Calibri" w:cs="Calibri"/>
                <w:color w:val="000000"/>
                <w:lang w:eastAsia="en-IN"/>
              </w:rPr>
            </w:pPr>
            <w:r w:rsidRPr="008A1FB8">
              <w:rPr>
                <w:rFonts w:ascii="Calibri" w:eastAsia="Times New Roman" w:hAnsi="Calibri" w:cs="Calibri"/>
                <w:color w:val="000000"/>
                <w:lang w:eastAsia="en-IN"/>
              </w:rPr>
              <w:t>17</w:t>
            </w:r>
          </w:p>
        </w:tc>
        <w:tc>
          <w:tcPr>
            <w:tcW w:w="2251" w:type="dxa"/>
            <w:tcBorders>
              <w:top w:val="nil"/>
              <w:left w:val="nil"/>
              <w:bottom w:val="single" w:sz="4" w:space="0" w:color="auto"/>
              <w:right w:val="single" w:sz="4" w:space="0" w:color="auto"/>
            </w:tcBorders>
            <w:shd w:val="clear" w:color="auto" w:fill="auto"/>
            <w:noWrap/>
            <w:vAlign w:val="bottom"/>
            <w:hideMark/>
          </w:tcPr>
          <w:p w14:paraId="33646297" w14:textId="77777777" w:rsidR="008A1FB8" w:rsidRPr="008A1FB8" w:rsidRDefault="008A1FB8" w:rsidP="008A1FB8">
            <w:pPr>
              <w:spacing w:after="0" w:line="240" w:lineRule="auto"/>
              <w:rPr>
                <w:rFonts w:ascii="Calibri" w:eastAsia="Times New Roman" w:hAnsi="Calibri" w:cs="Calibri"/>
                <w:color w:val="000000"/>
                <w:lang w:eastAsia="en-IN"/>
              </w:rPr>
            </w:pPr>
            <w:proofErr w:type="spellStart"/>
            <w:r w:rsidRPr="008A1FB8">
              <w:rPr>
                <w:rFonts w:ascii="Calibri" w:eastAsia="Times New Roman" w:hAnsi="Calibri" w:cs="Calibri"/>
                <w:color w:val="000000"/>
                <w:lang w:eastAsia="en-IN"/>
              </w:rPr>
              <w:t>Fmask</w:t>
            </w:r>
            <w:proofErr w:type="spellEnd"/>
          </w:p>
        </w:tc>
        <w:tc>
          <w:tcPr>
            <w:tcW w:w="5923" w:type="dxa"/>
            <w:tcBorders>
              <w:top w:val="nil"/>
              <w:left w:val="nil"/>
              <w:bottom w:val="single" w:sz="4" w:space="0" w:color="auto"/>
              <w:right w:val="single" w:sz="4" w:space="0" w:color="auto"/>
            </w:tcBorders>
            <w:shd w:val="clear" w:color="auto" w:fill="auto"/>
            <w:noWrap/>
            <w:vAlign w:val="bottom"/>
            <w:hideMark/>
          </w:tcPr>
          <w:p w14:paraId="2D2710F3" w14:textId="77777777" w:rsidR="008A1FB8" w:rsidRPr="008A1FB8" w:rsidRDefault="008A1FB8" w:rsidP="008A1FB8">
            <w:pPr>
              <w:spacing w:after="0" w:line="240" w:lineRule="auto"/>
              <w:rPr>
                <w:rFonts w:ascii="Calibri" w:eastAsia="Times New Roman" w:hAnsi="Calibri" w:cs="Calibri"/>
                <w:color w:val="000000"/>
                <w:lang w:eastAsia="en-IN"/>
              </w:rPr>
            </w:pPr>
            <w:r w:rsidRPr="008A1FB8">
              <w:rPr>
                <w:rFonts w:ascii="Calibri" w:eastAsia="Times New Roman" w:hAnsi="Calibri" w:cs="Calibri"/>
                <w:color w:val="000000"/>
                <w:lang w:eastAsia="en-IN"/>
              </w:rPr>
              <w:t xml:space="preserve">fusion of Images and </w:t>
            </w:r>
            <w:proofErr w:type="spellStart"/>
            <w:r w:rsidRPr="008A1FB8">
              <w:rPr>
                <w:rFonts w:ascii="Calibri" w:eastAsia="Times New Roman" w:hAnsi="Calibri" w:cs="Calibri"/>
                <w:color w:val="000000"/>
                <w:lang w:eastAsia="en-IN"/>
              </w:rPr>
              <w:t>Auxilary</w:t>
            </w:r>
            <w:proofErr w:type="spellEnd"/>
            <w:r w:rsidRPr="008A1FB8">
              <w:rPr>
                <w:rFonts w:ascii="Calibri" w:eastAsia="Times New Roman" w:hAnsi="Calibri" w:cs="Calibri"/>
                <w:color w:val="000000"/>
                <w:lang w:eastAsia="en-IN"/>
              </w:rPr>
              <w:t xml:space="preserve"> data</w:t>
            </w:r>
          </w:p>
        </w:tc>
      </w:tr>
      <w:tr w:rsidR="008A1FB8" w:rsidRPr="008A1FB8" w14:paraId="7CBFC478"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4D8881A" w14:textId="77777777" w:rsidR="008A1FB8" w:rsidRPr="008A1FB8" w:rsidRDefault="008A1FB8" w:rsidP="008A1FB8">
            <w:pPr>
              <w:spacing w:after="0" w:line="240" w:lineRule="auto"/>
              <w:jc w:val="center"/>
              <w:rPr>
                <w:rFonts w:ascii="Calibri" w:eastAsia="Times New Roman" w:hAnsi="Calibri" w:cs="Calibri"/>
                <w:color w:val="000000"/>
                <w:lang w:eastAsia="en-IN"/>
              </w:rPr>
            </w:pPr>
            <w:r w:rsidRPr="008A1FB8">
              <w:rPr>
                <w:rFonts w:ascii="Calibri" w:eastAsia="Times New Roman" w:hAnsi="Calibri" w:cs="Calibri"/>
                <w:color w:val="000000"/>
                <w:lang w:eastAsia="en-IN"/>
              </w:rPr>
              <w:t>18</w:t>
            </w:r>
          </w:p>
        </w:tc>
        <w:tc>
          <w:tcPr>
            <w:tcW w:w="2251" w:type="dxa"/>
            <w:tcBorders>
              <w:top w:val="nil"/>
              <w:left w:val="nil"/>
              <w:bottom w:val="single" w:sz="4" w:space="0" w:color="auto"/>
              <w:right w:val="single" w:sz="4" w:space="0" w:color="auto"/>
            </w:tcBorders>
            <w:shd w:val="clear" w:color="auto" w:fill="auto"/>
            <w:noWrap/>
            <w:vAlign w:val="bottom"/>
            <w:hideMark/>
          </w:tcPr>
          <w:p w14:paraId="01EA08F1" w14:textId="77777777" w:rsidR="008A1FB8" w:rsidRPr="008A1FB8" w:rsidRDefault="008A1FB8" w:rsidP="008A1FB8">
            <w:pPr>
              <w:spacing w:after="0" w:line="240" w:lineRule="auto"/>
              <w:rPr>
                <w:rFonts w:ascii="Calibri" w:eastAsia="Times New Roman" w:hAnsi="Calibri" w:cs="Calibri"/>
                <w:color w:val="000000"/>
                <w:lang w:eastAsia="en-IN"/>
              </w:rPr>
            </w:pPr>
            <w:r w:rsidRPr="008A1FB8">
              <w:rPr>
                <w:rFonts w:ascii="Calibri" w:eastAsia="Times New Roman" w:hAnsi="Calibri" w:cs="Calibri"/>
                <w:color w:val="000000"/>
                <w:lang w:eastAsia="en-IN"/>
              </w:rPr>
              <w:t>dsen2-cr</w:t>
            </w:r>
          </w:p>
        </w:tc>
        <w:tc>
          <w:tcPr>
            <w:tcW w:w="5923" w:type="dxa"/>
            <w:tcBorders>
              <w:top w:val="nil"/>
              <w:left w:val="nil"/>
              <w:bottom w:val="single" w:sz="4" w:space="0" w:color="auto"/>
              <w:right w:val="single" w:sz="4" w:space="0" w:color="auto"/>
            </w:tcBorders>
            <w:shd w:val="clear" w:color="auto" w:fill="auto"/>
            <w:noWrap/>
            <w:vAlign w:val="bottom"/>
            <w:hideMark/>
          </w:tcPr>
          <w:p w14:paraId="0A65C192" w14:textId="77777777" w:rsidR="008A1FB8" w:rsidRPr="008A1FB8" w:rsidRDefault="008A1FB8" w:rsidP="008A1FB8">
            <w:pPr>
              <w:spacing w:after="0" w:line="240" w:lineRule="auto"/>
              <w:rPr>
                <w:rFonts w:ascii="Calibri" w:eastAsia="Times New Roman" w:hAnsi="Calibri" w:cs="Calibri"/>
                <w:color w:val="000000"/>
                <w:lang w:eastAsia="en-IN"/>
              </w:rPr>
            </w:pPr>
            <w:r w:rsidRPr="008A1FB8">
              <w:rPr>
                <w:rFonts w:ascii="Calibri" w:eastAsia="Times New Roman" w:hAnsi="Calibri" w:cs="Calibri"/>
                <w:color w:val="000000"/>
                <w:lang w:eastAsia="en-IN"/>
              </w:rPr>
              <w:t>deep residual neural network</w:t>
            </w:r>
          </w:p>
        </w:tc>
      </w:tr>
      <w:tr w:rsidR="008A1FB8" w:rsidRPr="008A1FB8" w14:paraId="5002401D"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E13CE6" w14:textId="77777777" w:rsidR="008A1FB8" w:rsidRPr="008A1FB8" w:rsidRDefault="008A1FB8" w:rsidP="008A1FB8">
            <w:pPr>
              <w:spacing w:after="0" w:line="240" w:lineRule="auto"/>
              <w:jc w:val="center"/>
              <w:rPr>
                <w:rFonts w:ascii="Calibri" w:eastAsia="Times New Roman" w:hAnsi="Calibri" w:cs="Calibri"/>
                <w:color w:val="000000"/>
                <w:lang w:eastAsia="en-IN"/>
              </w:rPr>
            </w:pPr>
            <w:r w:rsidRPr="008A1FB8">
              <w:rPr>
                <w:rFonts w:ascii="Calibri" w:eastAsia="Times New Roman" w:hAnsi="Calibri" w:cs="Calibri"/>
                <w:color w:val="000000"/>
                <w:lang w:eastAsia="en-IN"/>
              </w:rPr>
              <w:t>19</w:t>
            </w:r>
          </w:p>
        </w:tc>
        <w:tc>
          <w:tcPr>
            <w:tcW w:w="2251" w:type="dxa"/>
            <w:tcBorders>
              <w:top w:val="nil"/>
              <w:left w:val="nil"/>
              <w:bottom w:val="single" w:sz="4" w:space="0" w:color="auto"/>
              <w:right w:val="single" w:sz="4" w:space="0" w:color="auto"/>
            </w:tcBorders>
            <w:shd w:val="clear" w:color="auto" w:fill="auto"/>
            <w:noWrap/>
            <w:vAlign w:val="bottom"/>
            <w:hideMark/>
          </w:tcPr>
          <w:p w14:paraId="52EA2449" w14:textId="77777777" w:rsidR="008A1FB8" w:rsidRPr="008A1FB8" w:rsidRDefault="008A1FB8" w:rsidP="008A1FB8">
            <w:pPr>
              <w:spacing w:after="0" w:line="240" w:lineRule="auto"/>
              <w:rPr>
                <w:rFonts w:ascii="Calibri" w:eastAsia="Times New Roman" w:hAnsi="Calibri" w:cs="Calibri"/>
                <w:color w:val="000000"/>
                <w:lang w:eastAsia="en-IN"/>
              </w:rPr>
            </w:pPr>
            <w:proofErr w:type="spellStart"/>
            <w:r w:rsidRPr="008A1FB8">
              <w:rPr>
                <w:rFonts w:ascii="Calibri" w:eastAsia="Times New Roman" w:hAnsi="Calibri" w:cs="Calibri"/>
                <w:color w:val="000000"/>
                <w:lang w:eastAsia="en-IN"/>
              </w:rPr>
              <w:t>DEcloud</w:t>
            </w:r>
            <w:proofErr w:type="spellEnd"/>
          </w:p>
        </w:tc>
        <w:tc>
          <w:tcPr>
            <w:tcW w:w="5923" w:type="dxa"/>
            <w:tcBorders>
              <w:top w:val="nil"/>
              <w:left w:val="nil"/>
              <w:bottom w:val="single" w:sz="4" w:space="0" w:color="auto"/>
              <w:right w:val="single" w:sz="4" w:space="0" w:color="auto"/>
            </w:tcBorders>
            <w:shd w:val="clear" w:color="auto" w:fill="auto"/>
            <w:noWrap/>
            <w:vAlign w:val="bottom"/>
            <w:hideMark/>
          </w:tcPr>
          <w:p w14:paraId="7B7EF176" w14:textId="6277B0FB" w:rsidR="008A1FB8" w:rsidRPr="008A1FB8" w:rsidRDefault="008A1FB8" w:rsidP="008A1FB8">
            <w:pPr>
              <w:spacing w:after="0" w:line="240" w:lineRule="auto"/>
              <w:rPr>
                <w:rFonts w:ascii="Calibri" w:eastAsia="Times New Roman" w:hAnsi="Calibri" w:cs="Calibri"/>
                <w:color w:val="000000"/>
                <w:lang w:eastAsia="en-IN"/>
              </w:rPr>
            </w:pPr>
            <w:r w:rsidRPr="008A1FB8">
              <w:rPr>
                <w:rFonts w:ascii="Calibri" w:eastAsia="Times New Roman" w:hAnsi="Calibri" w:cs="Calibri"/>
                <w:color w:val="000000"/>
                <w:lang w:eastAsia="en-IN"/>
              </w:rPr>
              <w:t>Deep learnin</w:t>
            </w:r>
            <w:r w:rsidR="003C39A0">
              <w:rPr>
                <w:rFonts w:ascii="Calibri" w:eastAsia="Times New Roman" w:hAnsi="Calibri" w:cs="Calibri"/>
                <w:color w:val="000000"/>
                <w:lang w:eastAsia="en-IN"/>
              </w:rPr>
              <w:t>g</w:t>
            </w:r>
            <w:r w:rsidRPr="008A1FB8">
              <w:rPr>
                <w:rFonts w:ascii="Calibri" w:eastAsia="Times New Roman" w:hAnsi="Calibri" w:cs="Calibri"/>
                <w:color w:val="000000"/>
                <w:lang w:eastAsia="en-IN"/>
              </w:rPr>
              <w:t xml:space="preserve"> model </w:t>
            </w:r>
          </w:p>
        </w:tc>
      </w:tr>
      <w:tr w:rsidR="008A1FB8" w:rsidRPr="008A1FB8" w14:paraId="7CCC60FB"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162894E" w14:textId="77777777" w:rsidR="008A1FB8" w:rsidRPr="008A1FB8" w:rsidRDefault="008A1FB8" w:rsidP="008A1FB8">
            <w:pPr>
              <w:spacing w:after="0" w:line="240" w:lineRule="auto"/>
              <w:jc w:val="center"/>
              <w:rPr>
                <w:rFonts w:ascii="Calibri" w:eastAsia="Times New Roman" w:hAnsi="Calibri" w:cs="Calibri"/>
                <w:color w:val="000000"/>
                <w:lang w:eastAsia="en-IN"/>
              </w:rPr>
            </w:pPr>
            <w:r w:rsidRPr="008A1FB8">
              <w:rPr>
                <w:rFonts w:ascii="Calibri" w:eastAsia="Times New Roman" w:hAnsi="Calibri" w:cs="Calibri"/>
                <w:color w:val="000000"/>
                <w:lang w:eastAsia="en-IN"/>
              </w:rPr>
              <w:t>20</w:t>
            </w:r>
          </w:p>
        </w:tc>
        <w:tc>
          <w:tcPr>
            <w:tcW w:w="2251" w:type="dxa"/>
            <w:tcBorders>
              <w:top w:val="nil"/>
              <w:left w:val="nil"/>
              <w:bottom w:val="single" w:sz="4" w:space="0" w:color="auto"/>
              <w:right w:val="single" w:sz="4" w:space="0" w:color="auto"/>
            </w:tcBorders>
            <w:shd w:val="clear" w:color="auto" w:fill="auto"/>
            <w:noWrap/>
            <w:vAlign w:val="bottom"/>
            <w:hideMark/>
          </w:tcPr>
          <w:p w14:paraId="3C3A36F9" w14:textId="77777777" w:rsidR="008A1FB8" w:rsidRPr="008A1FB8" w:rsidRDefault="008A1FB8" w:rsidP="008A1FB8">
            <w:pPr>
              <w:spacing w:after="0" w:line="240" w:lineRule="auto"/>
              <w:rPr>
                <w:rFonts w:ascii="Calibri" w:eastAsia="Times New Roman" w:hAnsi="Calibri" w:cs="Calibri"/>
                <w:color w:val="000000"/>
                <w:lang w:eastAsia="en-IN"/>
              </w:rPr>
            </w:pPr>
            <w:r w:rsidRPr="008A1FB8">
              <w:rPr>
                <w:rFonts w:ascii="Calibri" w:eastAsia="Times New Roman" w:hAnsi="Calibri" w:cs="Calibri"/>
                <w:color w:val="000000"/>
                <w:lang w:eastAsia="en-IN"/>
              </w:rPr>
              <w:t>Luojia1-Cloud-Detection </w:t>
            </w:r>
          </w:p>
        </w:tc>
        <w:tc>
          <w:tcPr>
            <w:tcW w:w="5923" w:type="dxa"/>
            <w:tcBorders>
              <w:top w:val="nil"/>
              <w:left w:val="nil"/>
              <w:bottom w:val="single" w:sz="4" w:space="0" w:color="auto"/>
              <w:right w:val="single" w:sz="4" w:space="0" w:color="auto"/>
            </w:tcBorders>
            <w:shd w:val="clear" w:color="auto" w:fill="auto"/>
            <w:noWrap/>
            <w:vAlign w:val="bottom"/>
            <w:hideMark/>
          </w:tcPr>
          <w:p w14:paraId="205BCCCC" w14:textId="097BE2A6" w:rsidR="008A1FB8" w:rsidRPr="008A1FB8" w:rsidRDefault="008A1FB8" w:rsidP="008A1FB8">
            <w:pPr>
              <w:spacing w:after="0" w:line="240" w:lineRule="auto"/>
              <w:rPr>
                <w:rFonts w:ascii="Calibri" w:eastAsia="Times New Roman" w:hAnsi="Calibri" w:cs="Calibri"/>
                <w:color w:val="000000"/>
                <w:lang w:eastAsia="en-IN"/>
              </w:rPr>
            </w:pPr>
            <w:r w:rsidRPr="008A1FB8">
              <w:rPr>
                <w:rFonts w:ascii="Calibri" w:eastAsia="Times New Roman" w:hAnsi="Calibri" w:cs="Calibri"/>
                <w:color w:val="000000"/>
                <w:lang w:eastAsia="en-IN"/>
              </w:rPr>
              <w:t>Threshold</w:t>
            </w:r>
            <w:r w:rsidR="003C39A0">
              <w:rPr>
                <w:rFonts w:ascii="Calibri" w:eastAsia="Times New Roman" w:hAnsi="Calibri" w:cs="Calibri"/>
                <w:color w:val="000000"/>
                <w:lang w:eastAsia="en-IN"/>
              </w:rPr>
              <w:t>-</w:t>
            </w:r>
            <w:r w:rsidRPr="008A1FB8">
              <w:rPr>
                <w:rFonts w:ascii="Calibri" w:eastAsia="Times New Roman" w:hAnsi="Calibri" w:cs="Calibri"/>
                <w:color w:val="000000"/>
                <w:lang w:eastAsia="en-IN"/>
              </w:rPr>
              <w:t>based cloud detection</w:t>
            </w:r>
          </w:p>
        </w:tc>
      </w:tr>
      <w:tr w:rsidR="008A1FB8" w:rsidRPr="008A1FB8" w14:paraId="73B96CFD"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B18A33" w14:textId="77777777" w:rsidR="008A1FB8" w:rsidRPr="008A1FB8" w:rsidRDefault="008A1FB8" w:rsidP="008A1FB8">
            <w:pPr>
              <w:spacing w:after="0" w:line="240" w:lineRule="auto"/>
              <w:jc w:val="center"/>
              <w:rPr>
                <w:rFonts w:ascii="Calibri" w:eastAsia="Times New Roman" w:hAnsi="Calibri" w:cs="Calibri"/>
                <w:color w:val="000000"/>
                <w:lang w:eastAsia="en-IN"/>
              </w:rPr>
            </w:pPr>
            <w:r w:rsidRPr="008A1FB8">
              <w:rPr>
                <w:rFonts w:ascii="Calibri" w:eastAsia="Times New Roman" w:hAnsi="Calibri" w:cs="Calibri"/>
                <w:color w:val="000000"/>
                <w:lang w:eastAsia="en-IN"/>
              </w:rPr>
              <w:t>21</w:t>
            </w:r>
          </w:p>
        </w:tc>
        <w:tc>
          <w:tcPr>
            <w:tcW w:w="2251" w:type="dxa"/>
            <w:tcBorders>
              <w:top w:val="nil"/>
              <w:left w:val="nil"/>
              <w:bottom w:val="single" w:sz="4" w:space="0" w:color="auto"/>
              <w:right w:val="single" w:sz="4" w:space="0" w:color="auto"/>
            </w:tcBorders>
            <w:shd w:val="clear" w:color="auto" w:fill="auto"/>
            <w:noWrap/>
            <w:vAlign w:val="bottom"/>
            <w:hideMark/>
          </w:tcPr>
          <w:p w14:paraId="010F9AAD" w14:textId="77777777" w:rsidR="008A1FB8" w:rsidRPr="008A1FB8" w:rsidRDefault="008A1FB8" w:rsidP="008A1FB8">
            <w:pPr>
              <w:spacing w:after="0" w:line="240" w:lineRule="auto"/>
              <w:rPr>
                <w:rFonts w:ascii="Calibri" w:eastAsia="Times New Roman" w:hAnsi="Calibri" w:cs="Calibri"/>
                <w:color w:val="000000"/>
                <w:lang w:eastAsia="en-IN"/>
              </w:rPr>
            </w:pPr>
            <w:r w:rsidRPr="008A1FB8">
              <w:rPr>
                <w:rFonts w:ascii="Calibri" w:eastAsia="Times New Roman" w:hAnsi="Calibri" w:cs="Calibri"/>
                <w:color w:val="000000"/>
                <w:lang w:eastAsia="en-IN"/>
              </w:rPr>
              <w:t>Deep-</w:t>
            </w:r>
            <w:proofErr w:type="spellStart"/>
            <w:r w:rsidRPr="008A1FB8">
              <w:rPr>
                <w:rFonts w:ascii="Calibri" w:eastAsia="Times New Roman" w:hAnsi="Calibri" w:cs="Calibri"/>
                <w:color w:val="000000"/>
                <w:lang w:eastAsia="en-IN"/>
              </w:rPr>
              <w:t>gaofill</w:t>
            </w:r>
            <w:proofErr w:type="spellEnd"/>
          </w:p>
        </w:tc>
        <w:tc>
          <w:tcPr>
            <w:tcW w:w="5923" w:type="dxa"/>
            <w:tcBorders>
              <w:top w:val="nil"/>
              <w:left w:val="nil"/>
              <w:bottom w:val="single" w:sz="4" w:space="0" w:color="auto"/>
              <w:right w:val="single" w:sz="4" w:space="0" w:color="auto"/>
            </w:tcBorders>
            <w:shd w:val="clear" w:color="auto" w:fill="auto"/>
            <w:noWrap/>
            <w:vAlign w:val="bottom"/>
            <w:hideMark/>
          </w:tcPr>
          <w:p w14:paraId="4EAD91A6" w14:textId="7AB91786" w:rsidR="008A1FB8" w:rsidRPr="008A1FB8" w:rsidRDefault="008A1FB8" w:rsidP="008A1FB8">
            <w:pPr>
              <w:spacing w:after="0" w:line="240" w:lineRule="auto"/>
              <w:rPr>
                <w:rFonts w:ascii="Calibri" w:eastAsia="Times New Roman" w:hAnsi="Calibri" w:cs="Calibri"/>
                <w:color w:val="000000"/>
                <w:lang w:eastAsia="en-IN"/>
              </w:rPr>
            </w:pPr>
            <w:r w:rsidRPr="008A1FB8">
              <w:rPr>
                <w:rFonts w:ascii="Calibri" w:eastAsia="Times New Roman" w:hAnsi="Calibri" w:cs="Calibri"/>
                <w:color w:val="000000"/>
                <w:lang w:eastAsia="en-IN"/>
              </w:rPr>
              <w:t xml:space="preserve">deep convolutional </w:t>
            </w:r>
            <w:proofErr w:type="spellStart"/>
            <w:r w:rsidRPr="008A1FB8">
              <w:rPr>
                <w:rFonts w:ascii="Calibri" w:eastAsia="Times New Roman" w:hAnsi="Calibri" w:cs="Calibri"/>
                <w:color w:val="000000"/>
                <w:lang w:eastAsia="en-IN"/>
              </w:rPr>
              <w:t>autoencode</w:t>
            </w:r>
            <w:proofErr w:type="spellEnd"/>
            <w:r w:rsidRPr="008A1FB8">
              <w:rPr>
                <w:rFonts w:ascii="Calibri" w:eastAsia="Times New Roman" w:hAnsi="Calibri" w:cs="Calibri"/>
                <w:color w:val="000000"/>
                <w:lang w:eastAsia="en-IN"/>
              </w:rPr>
              <w:t xml:space="preserve"> for cloud detection </w:t>
            </w:r>
            <w:r w:rsidR="003C39A0">
              <w:rPr>
                <w:rFonts w:ascii="Calibri" w:eastAsia="Times New Roman" w:hAnsi="Calibri" w:cs="Calibri"/>
                <w:color w:val="000000"/>
                <w:lang w:eastAsia="en-IN"/>
              </w:rPr>
              <w:t>a</w:t>
            </w:r>
            <w:r w:rsidRPr="008A1FB8">
              <w:rPr>
                <w:rFonts w:ascii="Calibri" w:eastAsia="Times New Roman" w:hAnsi="Calibri" w:cs="Calibri"/>
                <w:color w:val="000000"/>
                <w:lang w:eastAsia="en-IN"/>
              </w:rPr>
              <w:t>nd gap filling</w:t>
            </w:r>
          </w:p>
        </w:tc>
      </w:tr>
      <w:tr w:rsidR="008A1FB8" w:rsidRPr="008A1FB8" w14:paraId="0E355E9B"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97097E" w14:textId="77777777" w:rsidR="008A1FB8" w:rsidRPr="008A1FB8" w:rsidRDefault="008A1FB8" w:rsidP="008A1FB8">
            <w:pPr>
              <w:spacing w:after="0" w:line="240" w:lineRule="auto"/>
              <w:jc w:val="center"/>
              <w:rPr>
                <w:rFonts w:ascii="Calibri" w:eastAsia="Times New Roman" w:hAnsi="Calibri" w:cs="Calibri"/>
                <w:color w:val="000000"/>
                <w:lang w:eastAsia="en-IN"/>
              </w:rPr>
            </w:pPr>
            <w:r w:rsidRPr="008A1FB8">
              <w:rPr>
                <w:rFonts w:ascii="Calibri" w:eastAsia="Times New Roman" w:hAnsi="Calibri" w:cs="Calibri"/>
                <w:color w:val="000000"/>
                <w:lang w:eastAsia="en-IN"/>
              </w:rPr>
              <w:t>22</w:t>
            </w:r>
          </w:p>
        </w:tc>
        <w:tc>
          <w:tcPr>
            <w:tcW w:w="2251" w:type="dxa"/>
            <w:tcBorders>
              <w:top w:val="nil"/>
              <w:left w:val="nil"/>
              <w:bottom w:val="single" w:sz="4" w:space="0" w:color="auto"/>
              <w:right w:val="single" w:sz="4" w:space="0" w:color="auto"/>
            </w:tcBorders>
            <w:shd w:val="clear" w:color="auto" w:fill="auto"/>
            <w:noWrap/>
            <w:vAlign w:val="bottom"/>
            <w:hideMark/>
          </w:tcPr>
          <w:p w14:paraId="5C53E9AF" w14:textId="77777777" w:rsidR="008A1FB8" w:rsidRPr="008A1FB8" w:rsidRDefault="008A1FB8" w:rsidP="008A1FB8">
            <w:pPr>
              <w:spacing w:after="0" w:line="240" w:lineRule="auto"/>
              <w:rPr>
                <w:rFonts w:ascii="Calibri" w:eastAsia="Times New Roman" w:hAnsi="Calibri" w:cs="Calibri"/>
                <w:color w:val="000000"/>
                <w:lang w:eastAsia="en-IN"/>
              </w:rPr>
            </w:pPr>
            <w:proofErr w:type="spellStart"/>
            <w:r w:rsidRPr="008A1FB8">
              <w:rPr>
                <w:rFonts w:ascii="Calibri" w:eastAsia="Times New Roman" w:hAnsi="Calibri" w:cs="Calibri"/>
                <w:color w:val="000000"/>
                <w:lang w:eastAsia="en-IN"/>
              </w:rPr>
              <w:t>CloudFCN</w:t>
            </w:r>
            <w:proofErr w:type="spellEnd"/>
          </w:p>
        </w:tc>
        <w:tc>
          <w:tcPr>
            <w:tcW w:w="5923" w:type="dxa"/>
            <w:tcBorders>
              <w:top w:val="nil"/>
              <w:left w:val="nil"/>
              <w:bottom w:val="single" w:sz="4" w:space="0" w:color="auto"/>
              <w:right w:val="single" w:sz="4" w:space="0" w:color="auto"/>
            </w:tcBorders>
            <w:shd w:val="clear" w:color="auto" w:fill="auto"/>
            <w:noWrap/>
            <w:vAlign w:val="bottom"/>
            <w:hideMark/>
          </w:tcPr>
          <w:p w14:paraId="1A38C049" w14:textId="77777777" w:rsidR="008A1FB8" w:rsidRPr="008A1FB8" w:rsidRDefault="008A1FB8" w:rsidP="008A1FB8">
            <w:pPr>
              <w:spacing w:after="0" w:line="240" w:lineRule="auto"/>
              <w:rPr>
                <w:rFonts w:ascii="Calibri" w:eastAsia="Times New Roman" w:hAnsi="Calibri" w:cs="Calibri"/>
                <w:color w:val="000000"/>
                <w:lang w:eastAsia="en-IN"/>
              </w:rPr>
            </w:pPr>
            <w:r w:rsidRPr="008A1FB8">
              <w:rPr>
                <w:rFonts w:ascii="Calibri" w:eastAsia="Times New Roman" w:hAnsi="Calibri" w:cs="Calibri"/>
                <w:color w:val="000000"/>
                <w:lang w:eastAsia="en-IN"/>
              </w:rPr>
              <w:t>Full CNN</w:t>
            </w:r>
          </w:p>
        </w:tc>
      </w:tr>
      <w:tr w:rsidR="008A1FB8" w:rsidRPr="008A1FB8" w14:paraId="3F49F850"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07B089F" w14:textId="77777777" w:rsidR="008A1FB8" w:rsidRPr="008A1FB8" w:rsidRDefault="008A1FB8" w:rsidP="008A1FB8">
            <w:pPr>
              <w:spacing w:after="0" w:line="240" w:lineRule="auto"/>
              <w:jc w:val="center"/>
              <w:rPr>
                <w:rFonts w:ascii="Calibri" w:eastAsia="Times New Roman" w:hAnsi="Calibri" w:cs="Calibri"/>
                <w:color w:val="000000"/>
                <w:lang w:eastAsia="en-IN"/>
              </w:rPr>
            </w:pPr>
            <w:r w:rsidRPr="008A1FB8">
              <w:rPr>
                <w:rFonts w:ascii="Calibri" w:eastAsia="Times New Roman" w:hAnsi="Calibri" w:cs="Calibri"/>
                <w:color w:val="000000"/>
                <w:lang w:eastAsia="en-IN"/>
              </w:rPr>
              <w:t>23</w:t>
            </w:r>
          </w:p>
        </w:tc>
        <w:tc>
          <w:tcPr>
            <w:tcW w:w="2251" w:type="dxa"/>
            <w:tcBorders>
              <w:top w:val="nil"/>
              <w:left w:val="nil"/>
              <w:bottom w:val="single" w:sz="4" w:space="0" w:color="auto"/>
              <w:right w:val="single" w:sz="4" w:space="0" w:color="auto"/>
            </w:tcBorders>
            <w:shd w:val="clear" w:color="auto" w:fill="auto"/>
            <w:noWrap/>
            <w:vAlign w:val="bottom"/>
            <w:hideMark/>
          </w:tcPr>
          <w:p w14:paraId="7B068AF5" w14:textId="77777777" w:rsidR="008A1FB8" w:rsidRPr="008A1FB8" w:rsidRDefault="008A1FB8" w:rsidP="008A1FB8">
            <w:pPr>
              <w:spacing w:after="0" w:line="240" w:lineRule="auto"/>
              <w:rPr>
                <w:rFonts w:ascii="Calibri" w:eastAsia="Times New Roman" w:hAnsi="Calibri" w:cs="Calibri"/>
                <w:color w:val="000000"/>
                <w:lang w:eastAsia="en-IN"/>
              </w:rPr>
            </w:pPr>
            <w:proofErr w:type="spellStart"/>
            <w:r w:rsidRPr="008A1FB8">
              <w:rPr>
                <w:rFonts w:ascii="Calibri" w:eastAsia="Times New Roman" w:hAnsi="Calibri" w:cs="Calibri"/>
                <w:color w:val="000000"/>
                <w:lang w:eastAsia="en-IN"/>
              </w:rPr>
              <w:t>Ukiscsmask</w:t>
            </w:r>
            <w:proofErr w:type="spellEnd"/>
          </w:p>
        </w:tc>
        <w:tc>
          <w:tcPr>
            <w:tcW w:w="5923" w:type="dxa"/>
            <w:tcBorders>
              <w:top w:val="nil"/>
              <w:left w:val="nil"/>
              <w:bottom w:val="single" w:sz="4" w:space="0" w:color="auto"/>
              <w:right w:val="single" w:sz="4" w:space="0" w:color="auto"/>
            </w:tcBorders>
            <w:shd w:val="clear" w:color="auto" w:fill="auto"/>
            <w:noWrap/>
            <w:vAlign w:val="bottom"/>
            <w:hideMark/>
          </w:tcPr>
          <w:p w14:paraId="450DD8FB" w14:textId="77777777" w:rsidR="008A1FB8" w:rsidRPr="008A1FB8" w:rsidRDefault="008A1FB8" w:rsidP="008A1FB8">
            <w:pPr>
              <w:spacing w:after="0" w:line="240" w:lineRule="auto"/>
              <w:rPr>
                <w:rFonts w:ascii="Calibri" w:eastAsia="Times New Roman" w:hAnsi="Calibri" w:cs="Calibri"/>
                <w:color w:val="000000"/>
                <w:lang w:eastAsia="en-IN"/>
              </w:rPr>
            </w:pPr>
            <w:r w:rsidRPr="008A1FB8">
              <w:rPr>
                <w:rFonts w:ascii="Calibri" w:eastAsia="Times New Roman" w:hAnsi="Calibri" w:cs="Calibri"/>
                <w:color w:val="000000"/>
                <w:lang w:eastAsia="en-IN"/>
              </w:rPr>
              <w:t>convolution neural network</w:t>
            </w:r>
          </w:p>
        </w:tc>
      </w:tr>
      <w:tr w:rsidR="008A1FB8" w:rsidRPr="008A1FB8" w14:paraId="34842E5A"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C7FAD1" w14:textId="77777777" w:rsidR="008A1FB8" w:rsidRPr="008A1FB8" w:rsidRDefault="008A1FB8" w:rsidP="008A1FB8">
            <w:pPr>
              <w:spacing w:after="0" w:line="240" w:lineRule="auto"/>
              <w:jc w:val="center"/>
              <w:rPr>
                <w:rFonts w:ascii="Calibri" w:eastAsia="Times New Roman" w:hAnsi="Calibri" w:cs="Calibri"/>
                <w:color w:val="000000"/>
                <w:lang w:eastAsia="en-IN"/>
              </w:rPr>
            </w:pPr>
            <w:r w:rsidRPr="008A1FB8">
              <w:rPr>
                <w:rFonts w:ascii="Calibri" w:eastAsia="Times New Roman" w:hAnsi="Calibri" w:cs="Calibri"/>
                <w:color w:val="000000"/>
                <w:lang w:eastAsia="en-IN"/>
              </w:rPr>
              <w:t>24</w:t>
            </w:r>
          </w:p>
        </w:tc>
        <w:tc>
          <w:tcPr>
            <w:tcW w:w="2251" w:type="dxa"/>
            <w:tcBorders>
              <w:top w:val="nil"/>
              <w:left w:val="nil"/>
              <w:bottom w:val="single" w:sz="4" w:space="0" w:color="auto"/>
              <w:right w:val="single" w:sz="4" w:space="0" w:color="auto"/>
            </w:tcBorders>
            <w:shd w:val="clear" w:color="auto" w:fill="auto"/>
            <w:noWrap/>
            <w:vAlign w:val="bottom"/>
            <w:hideMark/>
          </w:tcPr>
          <w:p w14:paraId="79EDF106" w14:textId="77777777" w:rsidR="008A1FB8" w:rsidRPr="008A1FB8" w:rsidRDefault="008A1FB8" w:rsidP="008A1FB8">
            <w:pPr>
              <w:spacing w:after="0" w:line="240" w:lineRule="auto"/>
              <w:rPr>
                <w:rFonts w:ascii="Calibri" w:eastAsia="Times New Roman" w:hAnsi="Calibri" w:cs="Calibri"/>
                <w:color w:val="000000"/>
                <w:lang w:eastAsia="en-IN"/>
              </w:rPr>
            </w:pPr>
            <w:r w:rsidRPr="008A1FB8">
              <w:rPr>
                <w:rFonts w:ascii="Calibri" w:eastAsia="Times New Roman" w:hAnsi="Calibri" w:cs="Calibri"/>
                <w:color w:val="000000"/>
                <w:lang w:eastAsia="en-IN"/>
              </w:rPr>
              <w:t>STGAN</w:t>
            </w:r>
          </w:p>
        </w:tc>
        <w:tc>
          <w:tcPr>
            <w:tcW w:w="5923" w:type="dxa"/>
            <w:tcBorders>
              <w:top w:val="nil"/>
              <w:left w:val="nil"/>
              <w:bottom w:val="single" w:sz="4" w:space="0" w:color="auto"/>
              <w:right w:val="single" w:sz="4" w:space="0" w:color="auto"/>
            </w:tcBorders>
            <w:shd w:val="clear" w:color="auto" w:fill="auto"/>
            <w:noWrap/>
            <w:vAlign w:val="bottom"/>
            <w:hideMark/>
          </w:tcPr>
          <w:p w14:paraId="38446FDC" w14:textId="77777777" w:rsidR="008A1FB8" w:rsidRPr="008A1FB8" w:rsidRDefault="008A1FB8" w:rsidP="008A1FB8">
            <w:pPr>
              <w:spacing w:after="0" w:line="240" w:lineRule="auto"/>
              <w:rPr>
                <w:rFonts w:ascii="Calibri" w:eastAsia="Times New Roman" w:hAnsi="Calibri" w:cs="Calibri"/>
                <w:color w:val="000000"/>
                <w:lang w:eastAsia="en-IN"/>
              </w:rPr>
            </w:pPr>
            <w:r w:rsidRPr="008A1FB8">
              <w:rPr>
                <w:rFonts w:ascii="Calibri" w:eastAsia="Times New Roman" w:hAnsi="Calibri" w:cs="Calibri"/>
                <w:color w:val="000000"/>
                <w:lang w:eastAsia="en-IN"/>
              </w:rPr>
              <w:t>cloud removal using Spatiotemporal Generative Models</w:t>
            </w:r>
          </w:p>
        </w:tc>
      </w:tr>
      <w:tr w:rsidR="008A1FB8" w:rsidRPr="008A1FB8" w14:paraId="3D4C7621"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F30DF5" w14:textId="77777777" w:rsidR="008A1FB8" w:rsidRPr="008A1FB8" w:rsidRDefault="008A1FB8" w:rsidP="008A1FB8">
            <w:pPr>
              <w:spacing w:after="0" w:line="240" w:lineRule="auto"/>
              <w:jc w:val="center"/>
              <w:rPr>
                <w:rFonts w:ascii="Calibri" w:eastAsia="Times New Roman" w:hAnsi="Calibri" w:cs="Calibri"/>
                <w:color w:val="000000"/>
                <w:lang w:eastAsia="en-IN"/>
              </w:rPr>
            </w:pPr>
            <w:r w:rsidRPr="008A1FB8">
              <w:rPr>
                <w:rFonts w:ascii="Calibri" w:eastAsia="Times New Roman" w:hAnsi="Calibri" w:cs="Calibri"/>
                <w:color w:val="000000"/>
                <w:lang w:eastAsia="en-IN"/>
              </w:rPr>
              <w:t>25</w:t>
            </w:r>
          </w:p>
        </w:tc>
        <w:tc>
          <w:tcPr>
            <w:tcW w:w="2251" w:type="dxa"/>
            <w:tcBorders>
              <w:top w:val="nil"/>
              <w:left w:val="nil"/>
              <w:bottom w:val="single" w:sz="4" w:space="0" w:color="auto"/>
              <w:right w:val="single" w:sz="4" w:space="0" w:color="auto"/>
            </w:tcBorders>
            <w:shd w:val="clear" w:color="auto" w:fill="auto"/>
            <w:noWrap/>
            <w:vAlign w:val="bottom"/>
            <w:hideMark/>
          </w:tcPr>
          <w:p w14:paraId="006B52FD" w14:textId="77777777" w:rsidR="008A1FB8" w:rsidRPr="008A1FB8" w:rsidRDefault="008A1FB8" w:rsidP="008A1FB8">
            <w:pPr>
              <w:spacing w:after="0" w:line="240" w:lineRule="auto"/>
              <w:rPr>
                <w:rFonts w:ascii="Calibri" w:eastAsia="Times New Roman" w:hAnsi="Calibri" w:cs="Calibri"/>
                <w:color w:val="000000"/>
                <w:lang w:eastAsia="en-IN"/>
              </w:rPr>
            </w:pPr>
            <w:r w:rsidRPr="008A1FB8">
              <w:rPr>
                <w:rFonts w:ascii="Calibri" w:eastAsia="Times New Roman" w:hAnsi="Calibri" w:cs="Calibri"/>
                <w:color w:val="000000"/>
                <w:lang w:eastAsia="en-IN"/>
              </w:rPr>
              <w:t>Cloud-Net</w:t>
            </w:r>
          </w:p>
        </w:tc>
        <w:tc>
          <w:tcPr>
            <w:tcW w:w="5923" w:type="dxa"/>
            <w:tcBorders>
              <w:top w:val="nil"/>
              <w:left w:val="nil"/>
              <w:bottom w:val="single" w:sz="4" w:space="0" w:color="auto"/>
              <w:right w:val="single" w:sz="4" w:space="0" w:color="auto"/>
            </w:tcBorders>
            <w:shd w:val="clear" w:color="auto" w:fill="auto"/>
            <w:noWrap/>
            <w:vAlign w:val="bottom"/>
            <w:hideMark/>
          </w:tcPr>
          <w:p w14:paraId="305B655D" w14:textId="77777777" w:rsidR="008A1FB8" w:rsidRPr="008A1FB8" w:rsidRDefault="008A1FB8" w:rsidP="008A1FB8">
            <w:pPr>
              <w:spacing w:after="0" w:line="240" w:lineRule="auto"/>
              <w:rPr>
                <w:rFonts w:ascii="Calibri" w:eastAsia="Times New Roman" w:hAnsi="Calibri" w:cs="Calibri"/>
                <w:color w:val="000000"/>
                <w:lang w:eastAsia="en-IN"/>
              </w:rPr>
            </w:pPr>
            <w:r w:rsidRPr="008A1FB8">
              <w:rPr>
                <w:rFonts w:ascii="Calibri" w:eastAsia="Times New Roman" w:hAnsi="Calibri" w:cs="Calibri"/>
                <w:color w:val="000000"/>
                <w:lang w:eastAsia="en-IN"/>
              </w:rPr>
              <w:t>fully convolutional network (FCN) based cloud detection</w:t>
            </w:r>
          </w:p>
        </w:tc>
      </w:tr>
      <w:tr w:rsidR="008A1FB8" w:rsidRPr="008A1FB8" w14:paraId="0A87335E"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5CB10F" w14:textId="77777777" w:rsidR="008A1FB8" w:rsidRPr="008A1FB8" w:rsidRDefault="008A1FB8" w:rsidP="008A1FB8">
            <w:pPr>
              <w:spacing w:after="0" w:line="240" w:lineRule="auto"/>
              <w:jc w:val="center"/>
              <w:rPr>
                <w:rFonts w:ascii="Calibri" w:eastAsia="Times New Roman" w:hAnsi="Calibri" w:cs="Calibri"/>
                <w:color w:val="000000"/>
                <w:lang w:eastAsia="en-IN"/>
              </w:rPr>
            </w:pPr>
            <w:r w:rsidRPr="008A1FB8">
              <w:rPr>
                <w:rFonts w:ascii="Calibri" w:eastAsia="Times New Roman" w:hAnsi="Calibri" w:cs="Calibri"/>
                <w:color w:val="000000"/>
                <w:lang w:eastAsia="en-IN"/>
              </w:rPr>
              <w:t>26</w:t>
            </w:r>
          </w:p>
        </w:tc>
        <w:tc>
          <w:tcPr>
            <w:tcW w:w="2251" w:type="dxa"/>
            <w:tcBorders>
              <w:top w:val="nil"/>
              <w:left w:val="nil"/>
              <w:bottom w:val="single" w:sz="4" w:space="0" w:color="auto"/>
              <w:right w:val="single" w:sz="4" w:space="0" w:color="auto"/>
            </w:tcBorders>
            <w:shd w:val="clear" w:color="auto" w:fill="auto"/>
            <w:noWrap/>
            <w:vAlign w:val="bottom"/>
            <w:hideMark/>
          </w:tcPr>
          <w:p w14:paraId="34015F2C" w14:textId="77777777" w:rsidR="008A1FB8" w:rsidRPr="008A1FB8" w:rsidRDefault="008A1FB8" w:rsidP="008A1FB8">
            <w:pPr>
              <w:spacing w:after="0" w:line="240" w:lineRule="auto"/>
              <w:rPr>
                <w:rFonts w:ascii="Calibri" w:eastAsia="Times New Roman" w:hAnsi="Calibri" w:cs="Calibri"/>
                <w:color w:val="000000"/>
                <w:lang w:eastAsia="en-IN"/>
              </w:rPr>
            </w:pPr>
            <w:proofErr w:type="spellStart"/>
            <w:r w:rsidRPr="008A1FB8">
              <w:rPr>
                <w:rFonts w:ascii="Calibri" w:eastAsia="Times New Roman" w:hAnsi="Calibri" w:cs="Calibri"/>
                <w:color w:val="000000"/>
                <w:lang w:eastAsia="en-IN"/>
              </w:rPr>
              <w:t>CloudMattingGAN</w:t>
            </w:r>
            <w:proofErr w:type="spellEnd"/>
          </w:p>
        </w:tc>
        <w:tc>
          <w:tcPr>
            <w:tcW w:w="5923" w:type="dxa"/>
            <w:tcBorders>
              <w:top w:val="nil"/>
              <w:left w:val="nil"/>
              <w:bottom w:val="single" w:sz="4" w:space="0" w:color="auto"/>
              <w:right w:val="single" w:sz="4" w:space="0" w:color="auto"/>
            </w:tcBorders>
            <w:shd w:val="clear" w:color="auto" w:fill="auto"/>
            <w:noWrap/>
            <w:vAlign w:val="bottom"/>
            <w:hideMark/>
          </w:tcPr>
          <w:p w14:paraId="33ACE2D7" w14:textId="77777777" w:rsidR="008A1FB8" w:rsidRPr="008A1FB8" w:rsidRDefault="008A1FB8" w:rsidP="008A1FB8">
            <w:pPr>
              <w:spacing w:after="0" w:line="240" w:lineRule="auto"/>
              <w:rPr>
                <w:rFonts w:ascii="Calibri" w:eastAsia="Times New Roman" w:hAnsi="Calibri" w:cs="Calibri"/>
                <w:color w:val="000000"/>
                <w:lang w:eastAsia="en-IN"/>
              </w:rPr>
            </w:pPr>
            <w:r w:rsidRPr="008A1FB8">
              <w:rPr>
                <w:rFonts w:ascii="Calibri" w:eastAsia="Times New Roman" w:hAnsi="Calibri" w:cs="Calibri"/>
                <w:color w:val="000000"/>
                <w:lang w:eastAsia="en-IN"/>
              </w:rPr>
              <w:t>GAN</w:t>
            </w:r>
          </w:p>
        </w:tc>
      </w:tr>
      <w:tr w:rsidR="008A1FB8" w:rsidRPr="008A1FB8" w14:paraId="52D0D6CC"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FCA47C7" w14:textId="77777777" w:rsidR="008A1FB8" w:rsidRPr="008A1FB8" w:rsidRDefault="008A1FB8" w:rsidP="008A1FB8">
            <w:pPr>
              <w:spacing w:after="0" w:line="240" w:lineRule="auto"/>
              <w:jc w:val="center"/>
              <w:rPr>
                <w:rFonts w:ascii="Calibri" w:eastAsia="Times New Roman" w:hAnsi="Calibri" w:cs="Calibri"/>
                <w:color w:val="000000"/>
                <w:lang w:eastAsia="en-IN"/>
              </w:rPr>
            </w:pPr>
            <w:r w:rsidRPr="008A1FB8">
              <w:rPr>
                <w:rFonts w:ascii="Calibri" w:eastAsia="Times New Roman" w:hAnsi="Calibri" w:cs="Calibri"/>
                <w:color w:val="000000"/>
                <w:lang w:eastAsia="en-IN"/>
              </w:rPr>
              <w:lastRenderedPageBreak/>
              <w:t>27</w:t>
            </w:r>
          </w:p>
        </w:tc>
        <w:tc>
          <w:tcPr>
            <w:tcW w:w="2251" w:type="dxa"/>
            <w:tcBorders>
              <w:top w:val="nil"/>
              <w:left w:val="nil"/>
              <w:bottom w:val="single" w:sz="4" w:space="0" w:color="auto"/>
              <w:right w:val="single" w:sz="4" w:space="0" w:color="auto"/>
            </w:tcBorders>
            <w:shd w:val="clear" w:color="auto" w:fill="auto"/>
            <w:noWrap/>
            <w:vAlign w:val="bottom"/>
            <w:hideMark/>
          </w:tcPr>
          <w:p w14:paraId="0E30AB10" w14:textId="77777777" w:rsidR="008A1FB8" w:rsidRPr="008A1FB8" w:rsidRDefault="008A1FB8" w:rsidP="008A1FB8">
            <w:pPr>
              <w:spacing w:after="0" w:line="240" w:lineRule="auto"/>
              <w:rPr>
                <w:rFonts w:ascii="Calibri" w:eastAsia="Times New Roman" w:hAnsi="Calibri" w:cs="Calibri"/>
                <w:color w:val="000000"/>
                <w:lang w:eastAsia="en-IN"/>
              </w:rPr>
            </w:pPr>
            <w:r w:rsidRPr="008A1FB8">
              <w:rPr>
                <w:rFonts w:ascii="Calibri" w:eastAsia="Times New Roman" w:hAnsi="Calibri" w:cs="Calibri"/>
                <w:color w:val="000000"/>
                <w:lang w:eastAsia="en-IN"/>
              </w:rPr>
              <w:t>ES-CCGAN</w:t>
            </w:r>
          </w:p>
        </w:tc>
        <w:tc>
          <w:tcPr>
            <w:tcW w:w="5923" w:type="dxa"/>
            <w:tcBorders>
              <w:top w:val="nil"/>
              <w:left w:val="nil"/>
              <w:bottom w:val="single" w:sz="4" w:space="0" w:color="auto"/>
              <w:right w:val="single" w:sz="4" w:space="0" w:color="auto"/>
            </w:tcBorders>
            <w:shd w:val="clear" w:color="auto" w:fill="auto"/>
            <w:noWrap/>
            <w:vAlign w:val="bottom"/>
            <w:hideMark/>
          </w:tcPr>
          <w:p w14:paraId="7C1F2B66" w14:textId="6874BA9F" w:rsidR="008A1FB8" w:rsidRPr="008A1FB8" w:rsidRDefault="008A1FB8" w:rsidP="008A1FB8">
            <w:pPr>
              <w:spacing w:after="0" w:line="240" w:lineRule="auto"/>
              <w:rPr>
                <w:rFonts w:ascii="Calibri" w:eastAsia="Times New Roman" w:hAnsi="Calibri" w:cs="Calibri"/>
                <w:color w:val="000000"/>
                <w:lang w:eastAsia="en-IN"/>
              </w:rPr>
            </w:pPr>
            <w:r w:rsidRPr="008A1FB8">
              <w:rPr>
                <w:rFonts w:ascii="Calibri" w:eastAsia="Times New Roman" w:hAnsi="Calibri" w:cs="Calibri"/>
                <w:color w:val="000000"/>
                <w:lang w:eastAsia="en-IN"/>
              </w:rPr>
              <w:t>haze removal using cycle generati</w:t>
            </w:r>
            <w:r w:rsidR="003C39A0">
              <w:rPr>
                <w:rFonts w:ascii="Calibri" w:eastAsia="Times New Roman" w:hAnsi="Calibri" w:cs="Calibri"/>
                <w:color w:val="000000"/>
                <w:lang w:eastAsia="en-IN"/>
              </w:rPr>
              <w:t>v</w:t>
            </w:r>
            <w:r w:rsidRPr="008A1FB8">
              <w:rPr>
                <w:rFonts w:ascii="Calibri" w:eastAsia="Times New Roman" w:hAnsi="Calibri" w:cs="Calibri"/>
                <w:color w:val="000000"/>
                <w:lang w:eastAsia="en-IN"/>
              </w:rPr>
              <w:t>e adversarial network</w:t>
            </w:r>
          </w:p>
        </w:tc>
      </w:tr>
      <w:tr w:rsidR="008A1FB8" w:rsidRPr="008A1FB8" w14:paraId="21C91603"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0CD3BEF" w14:textId="77777777" w:rsidR="008A1FB8" w:rsidRPr="008A1FB8" w:rsidRDefault="008A1FB8" w:rsidP="008A1FB8">
            <w:pPr>
              <w:spacing w:after="0" w:line="240" w:lineRule="auto"/>
              <w:jc w:val="center"/>
              <w:rPr>
                <w:rFonts w:ascii="Calibri" w:eastAsia="Times New Roman" w:hAnsi="Calibri" w:cs="Calibri"/>
                <w:color w:val="000000"/>
                <w:lang w:eastAsia="en-IN"/>
              </w:rPr>
            </w:pPr>
            <w:r w:rsidRPr="008A1FB8">
              <w:rPr>
                <w:rFonts w:ascii="Calibri" w:eastAsia="Times New Roman" w:hAnsi="Calibri" w:cs="Calibri"/>
                <w:color w:val="000000"/>
                <w:lang w:eastAsia="en-IN"/>
              </w:rPr>
              <w:t>28</w:t>
            </w:r>
          </w:p>
        </w:tc>
        <w:tc>
          <w:tcPr>
            <w:tcW w:w="2251" w:type="dxa"/>
            <w:tcBorders>
              <w:top w:val="nil"/>
              <w:left w:val="nil"/>
              <w:bottom w:val="single" w:sz="4" w:space="0" w:color="auto"/>
              <w:right w:val="single" w:sz="4" w:space="0" w:color="auto"/>
            </w:tcBorders>
            <w:shd w:val="clear" w:color="auto" w:fill="auto"/>
            <w:noWrap/>
            <w:vAlign w:val="bottom"/>
            <w:hideMark/>
          </w:tcPr>
          <w:p w14:paraId="4C8101E9" w14:textId="77777777" w:rsidR="008A1FB8" w:rsidRPr="008A1FB8" w:rsidRDefault="008A1FB8" w:rsidP="008A1FB8">
            <w:pPr>
              <w:spacing w:after="0" w:line="240" w:lineRule="auto"/>
              <w:rPr>
                <w:rFonts w:ascii="Calibri" w:eastAsia="Times New Roman" w:hAnsi="Calibri" w:cs="Calibri"/>
                <w:color w:val="000000"/>
                <w:lang w:eastAsia="en-IN"/>
              </w:rPr>
            </w:pPr>
            <w:proofErr w:type="spellStart"/>
            <w:r w:rsidRPr="008A1FB8">
              <w:rPr>
                <w:rFonts w:ascii="Calibri" w:eastAsia="Times New Roman" w:hAnsi="Calibri" w:cs="Calibri"/>
                <w:color w:val="000000"/>
                <w:lang w:eastAsia="en-IN"/>
              </w:rPr>
              <w:t>Cdnet</w:t>
            </w:r>
            <w:proofErr w:type="spellEnd"/>
          </w:p>
        </w:tc>
        <w:tc>
          <w:tcPr>
            <w:tcW w:w="5923" w:type="dxa"/>
            <w:tcBorders>
              <w:top w:val="nil"/>
              <w:left w:val="nil"/>
              <w:bottom w:val="single" w:sz="4" w:space="0" w:color="auto"/>
              <w:right w:val="single" w:sz="4" w:space="0" w:color="auto"/>
            </w:tcBorders>
            <w:shd w:val="clear" w:color="auto" w:fill="auto"/>
            <w:noWrap/>
            <w:vAlign w:val="bottom"/>
            <w:hideMark/>
          </w:tcPr>
          <w:p w14:paraId="0C33296E" w14:textId="77777777" w:rsidR="008A1FB8" w:rsidRPr="008A1FB8" w:rsidRDefault="008A1FB8" w:rsidP="008A1FB8">
            <w:pPr>
              <w:spacing w:after="0" w:line="240" w:lineRule="auto"/>
              <w:rPr>
                <w:rFonts w:ascii="Calibri" w:eastAsia="Times New Roman" w:hAnsi="Calibri" w:cs="Calibri"/>
                <w:color w:val="000000"/>
                <w:lang w:eastAsia="en-IN"/>
              </w:rPr>
            </w:pPr>
            <w:r w:rsidRPr="008A1FB8">
              <w:rPr>
                <w:rFonts w:ascii="Calibri" w:eastAsia="Times New Roman" w:hAnsi="Calibri" w:cs="Calibri"/>
                <w:color w:val="000000"/>
                <w:lang w:eastAsia="en-IN"/>
              </w:rPr>
              <w:t>basic CNN with low dataset and low accuracy</w:t>
            </w:r>
          </w:p>
        </w:tc>
      </w:tr>
      <w:tr w:rsidR="008A1FB8" w:rsidRPr="008A1FB8" w14:paraId="6DE8B8E2"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A5E3BA5" w14:textId="77777777" w:rsidR="008A1FB8" w:rsidRPr="008A1FB8" w:rsidRDefault="008A1FB8" w:rsidP="008A1FB8">
            <w:pPr>
              <w:spacing w:after="0" w:line="240" w:lineRule="auto"/>
              <w:jc w:val="center"/>
              <w:rPr>
                <w:rFonts w:ascii="Calibri" w:eastAsia="Times New Roman" w:hAnsi="Calibri" w:cs="Calibri"/>
                <w:color w:val="000000"/>
                <w:lang w:eastAsia="en-IN"/>
              </w:rPr>
            </w:pPr>
            <w:r w:rsidRPr="008A1FB8">
              <w:rPr>
                <w:rFonts w:ascii="Calibri" w:eastAsia="Times New Roman" w:hAnsi="Calibri" w:cs="Calibri"/>
                <w:color w:val="000000"/>
                <w:lang w:eastAsia="en-IN"/>
              </w:rPr>
              <w:t>29</w:t>
            </w:r>
          </w:p>
        </w:tc>
        <w:tc>
          <w:tcPr>
            <w:tcW w:w="2251" w:type="dxa"/>
            <w:tcBorders>
              <w:top w:val="nil"/>
              <w:left w:val="nil"/>
              <w:bottom w:val="single" w:sz="4" w:space="0" w:color="auto"/>
              <w:right w:val="single" w:sz="4" w:space="0" w:color="auto"/>
            </w:tcBorders>
            <w:shd w:val="clear" w:color="auto" w:fill="auto"/>
            <w:noWrap/>
            <w:vAlign w:val="bottom"/>
            <w:hideMark/>
          </w:tcPr>
          <w:p w14:paraId="4C22F884" w14:textId="77777777" w:rsidR="008A1FB8" w:rsidRPr="008A1FB8" w:rsidRDefault="008A1FB8" w:rsidP="008A1FB8">
            <w:pPr>
              <w:spacing w:after="0" w:line="240" w:lineRule="auto"/>
              <w:rPr>
                <w:rFonts w:ascii="Calibri" w:eastAsia="Times New Roman" w:hAnsi="Calibri" w:cs="Calibri"/>
                <w:color w:val="000000"/>
                <w:lang w:eastAsia="en-IN"/>
              </w:rPr>
            </w:pPr>
            <w:r w:rsidRPr="008A1FB8">
              <w:rPr>
                <w:rFonts w:ascii="Calibri" w:eastAsia="Times New Roman" w:hAnsi="Calibri" w:cs="Calibri"/>
                <w:color w:val="000000"/>
                <w:lang w:eastAsia="en-IN"/>
              </w:rPr>
              <w:t>GLNET</w:t>
            </w:r>
          </w:p>
        </w:tc>
        <w:tc>
          <w:tcPr>
            <w:tcW w:w="5923" w:type="dxa"/>
            <w:tcBorders>
              <w:top w:val="nil"/>
              <w:left w:val="nil"/>
              <w:bottom w:val="single" w:sz="4" w:space="0" w:color="auto"/>
              <w:right w:val="single" w:sz="4" w:space="0" w:color="auto"/>
            </w:tcBorders>
            <w:shd w:val="clear" w:color="auto" w:fill="auto"/>
            <w:noWrap/>
            <w:vAlign w:val="bottom"/>
            <w:hideMark/>
          </w:tcPr>
          <w:p w14:paraId="74A4B60B" w14:textId="77777777" w:rsidR="008A1FB8" w:rsidRPr="008A1FB8" w:rsidRDefault="008A1FB8" w:rsidP="008A1FB8">
            <w:pPr>
              <w:spacing w:after="0" w:line="240" w:lineRule="auto"/>
              <w:rPr>
                <w:rFonts w:ascii="Calibri" w:eastAsia="Times New Roman" w:hAnsi="Calibri" w:cs="Calibri"/>
                <w:color w:val="000000"/>
                <w:lang w:eastAsia="en-IN"/>
              </w:rPr>
            </w:pPr>
            <w:r w:rsidRPr="008A1FB8">
              <w:rPr>
                <w:rFonts w:ascii="Calibri" w:eastAsia="Times New Roman" w:hAnsi="Calibri" w:cs="Calibri"/>
                <w:color w:val="000000"/>
                <w:lang w:eastAsia="en-IN"/>
              </w:rPr>
              <w:t>CNN based cloud and non cloudy classification</w:t>
            </w:r>
          </w:p>
        </w:tc>
      </w:tr>
      <w:tr w:rsidR="008A1FB8" w:rsidRPr="008A1FB8" w14:paraId="6F946281"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099DBB" w14:textId="77777777" w:rsidR="008A1FB8" w:rsidRPr="008A1FB8" w:rsidRDefault="008A1FB8" w:rsidP="008A1FB8">
            <w:pPr>
              <w:spacing w:after="0" w:line="240" w:lineRule="auto"/>
              <w:jc w:val="center"/>
              <w:rPr>
                <w:rFonts w:ascii="Calibri" w:eastAsia="Times New Roman" w:hAnsi="Calibri" w:cs="Calibri"/>
                <w:color w:val="000000"/>
                <w:lang w:eastAsia="en-IN"/>
              </w:rPr>
            </w:pPr>
            <w:r w:rsidRPr="008A1FB8">
              <w:rPr>
                <w:rFonts w:ascii="Calibri" w:eastAsia="Times New Roman" w:hAnsi="Calibri" w:cs="Calibri"/>
                <w:color w:val="000000"/>
                <w:lang w:eastAsia="en-IN"/>
              </w:rPr>
              <w:t>30</w:t>
            </w:r>
          </w:p>
        </w:tc>
        <w:tc>
          <w:tcPr>
            <w:tcW w:w="2251" w:type="dxa"/>
            <w:tcBorders>
              <w:top w:val="nil"/>
              <w:left w:val="nil"/>
              <w:bottom w:val="single" w:sz="4" w:space="0" w:color="auto"/>
              <w:right w:val="single" w:sz="4" w:space="0" w:color="auto"/>
            </w:tcBorders>
            <w:shd w:val="clear" w:color="auto" w:fill="auto"/>
            <w:noWrap/>
            <w:vAlign w:val="bottom"/>
            <w:hideMark/>
          </w:tcPr>
          <w:p w14:paraId="4FF4CA80" w14:textId="77777777" w:rsidR="008A1FB8" w:rsidRPr="008A1FB8" w:rsidRDefault="008A1FB8" w:rsidP="008A1FB8">
            <w:pPr>
              <w:spacing w:after="0" w:line="240" w:lineRule="auto"/>
              <w:rPr>
                <w:rFonts w:ascii="Calibri" w:eastAsia="Times New Roman" w:hAnsi="Calibri" w:cs="Calibri"/>
                <w:color w:val="000000"/>
                <w:lang w:eastAsia="en-IN"/>
              </w:rPr>
            </w:pPr>
            <w:r w:rsidRPr="008A1FB8">
              <w:rPr>
                <w:rFonts w:ascii="Calibri" w:eastAsia="Times New Roman" w:hAnsi="Calibri" w:cs="Calibri"/>
                <w:color w:val="000000"/>
                <w:lang w:eastAsia="en-IN"/>
              </w:rPr>
              <w:t>CDNetV2</w:t>
            </w:r>
          </w:p>
        </w:tc>
        <w:tc>
          <w:tcPr>
            <w:tcW w:w="5923" w:type="dxa"/>
            <w:tcBorders>
              <w:top w:val="nil"/>
              <w:left w:val="nil"/>
              <w:bottom w:val="single" w:sz="4" w:space="0" w:color="auto"/>
              <w:right w:val="single" w:sz="4" w:space="0" w:color="auto"/>
            </w:tcBorders>
            <w:shd w:val="clear" w:color="auto" w:fill="auto"/>
            <w:noWrap/>
            <w:vAlign w:val="bottom"/>
            <w:hideMark/>
          </w:tcPr>
          <w:p w14:paraId="7D0979D9" w14:textId="77777777" w:rsidR="008A1FB8" w:rsidRPr="008A1FB8" w:rsidRDefault="008A1FB8" w:rsidP="008A1FB8">
            <w:pPr>
              <w:spacing w:after="0" w:line="240" w:lineRule="auto"/>
              <w:rPr>
                <w:rFonts w:ascii="Calibri" w:eastAsia="Times New Roman" w:hAnsi="Calibri" w:cs="Calibri"/>
                <w:color w:val="000000"/>
                <w:lang w:eastAsia="en-IN"/>
              </w:rPr>
            </w:pPr>
            <w:r w:rsidRPr="008A1FB8">
              <w:rPr>
                <w:rFonts w:ascii="Calibri" w:eastAsia="Times New Roman" w:hAnsi="Calibri" w:cs="Calibri"/>
                <w:color w:val="000000"/>
                <w:lang w:eastAsia="en-IN"/>
              </w:rPr>
              <w:t>CNN based model cloud detection and removal</w:t>
            </w:r>
          </w:p>
        </w:tc>
      </w:tr>
      <w:tr w:rsidR="008A1FB8" w:rsidRPr="008A1FB8" w14:paraId="63901F46"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A93E5A0" w14:textId="77777777" w:rsidR="008A1FB8" w:rsidRPr="008A1FB8" w:rsidRDefault="008A1FB8" w:rsidP="008A1FB8">
            <w:pPr>
              <w:spacing w:after="0" w:line="240" w:lineRule="auto"/>
              <w:jc w:val="center"/>
              <w:rPr>
                <w:rFonts w:ascii="Calibri" w:eastAsia="Times New Roman" w:hAnsi="Calibri" w:cs="Calibri"/>
                <w:color w:val="000000"/>
                <w:lang w:eastAsia="en-IN"/>
              </w:rPr>
            </w:pPr>
            <w:r w:rsidRPr="008A1FB8">
              <w:rPr>
                <w:rFonts w:ascii="Calibri" w:eastAsia="Times New Roman" w:hAnsi="Calibri" w:cs="Calibri"/>
                <w:color w:val="000000"/>
                <w:lang w:eastAsia="en-IN"/>
              </w:rPr>
              <w:t>31</w:t>
            </w:r>
          </w:p>
        </w:tc>
        <w:tc>
          <w:tcPr>
            <w:tcW w:w="2251" w:type="dxa"/>
            <w:tcBorders>
              <w:top w:val="nil"/>
              <w:left w:val="nil"/>
              <w:bottom w:val="single" w:sz="4" w:space="0" w:color="auto"/>
              <w:right w:val="single" w:sz="4" w:space="0" w:color="auto"/>
            </w:tcBorders>
            <w:shd w:val="clear" w:color="auto" w:fill="auto"/>
            <w:noWrap/>
            <w:vAlign w:val="bottom"/>
            <w:hideMark/>
          </w:tcPr>
          <w:p w14:paraId="06DD0139" w14:textId="77777777" w:rsidR="008A1FB8" w:rsidRPr="008A1FB8" w:rsidRDefault="008A1FB8" w:rsidP="008A1FB8">
            <w:pPr>
              <w:spacing w:after="0" w:line="240" w:lineRule="auto"/>
              <w:rPr>
                <w:rFonts w:ascii="Calibri" w:eastAsia="Times New Roman" w:hAnsi="Calibri" w:cs="Calibri"/>
                <w:color w:val="000000"/>
                <w:lang w:eastAsia="en-IN"/>
              </w:rPr>
            </w:pPr>
            <w:r w:rsidRPr="008A1FB8">
              <w:rPr>
                <w:rFonts w:ascii="Calibri" w:eastAsia="Times New Roman" w:hAnsi="Calibri" w:cs="Calibri"/>
                <w:color w:val="000000"/>
                <w:lang w:eastAsia="en-IN"/>
              </w:rPr>
              <w:t>AISD</w:t>
            </w:r>
          </w:p>
        </w:tc>
        <w:tc>
          <w:tcPr>
            <w:tcW w:w="5923" w:type="dxa"/>
            <w:tcBorders>
              <w:top w:val="nil"/>
              <w:left w:val="nil"/>
              <w:bottom w:val="single" w:sz="4" w:space="0" w:color="auto"/>
              <w:right w:val="single" w:sz="4" w:space="0" w:color="auto"/>
            </w:tcBorders>
            <w:shd w:val="clear" w:color="auto" w:fill="auto"/>
            <w:noWrap/>
            <w:vAlign w:val="bottom"/>
            <w:hideMark/>
          </w:tcPr>
          <w:p w14:paraId="67848FDE" w14:textId="77777777" w:rsidR="008A1FB8" w:rsidRPr="008A1FB8" w:rsidRDefault="008A1FB8" w:rsidP="008A1FB8">
            <w:pPr>
              <w:spacing w:after="0" w:line="240" w:lineRule="auto"/>
              <w:rPr>
                <w:rFonts w:ascii="Calibri" w:eastAsia="Times New Roman" w:hAnsi="Calibri" w:cs="Calibri"/>
                <w:color w:val="000000"/>
                <w:lang w:eastAsia="en-IN"/>
              </w:rPr>
            </w:pPr>
            <w:r w:rsidRPr="008A1FB8">
              <w:rPr>
                <w:rFonts w:ascii="Calibri" w:eastAsia="Times New Roman" w:hAnsi="Calibri" w:cs="Calibri"/>
                <w:color w:val="000000"/>
                <w:lang w:eastAsia="en-IN"/>
              </w:rPr>
              <w:t>deep learning model for shadow detection</w:t>
            </w:r>
          </w:p>
        </w:tc>
      </w:tr>
      <w:tr w:rsidR="008A1FB8" w:rsidRPr="008A1FB8" w14:paraId="49B6ACA5"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0CA24A" w14:textId="77777777" w:rsidR="008A1FB8" w:rsidRPr="008A1FB8" w:rsidRDefault="008A1FB8" w:rsidP="008A1FB8">
            <w:pPr>
              <w:spacing w:after="0" w:line="240" w:lineRule="auto"/>
              <w:jc w:val="center"/>
              <w:rPr>
                <w:rFonts w:ascii="Calibri" w:eastAsia="Times New Roman" w:hAnsi="Calibri" w:cs="Calibri"/>
                <w:color w:val="000000"/>
                <w:lang w:eastAsia="en-IN"/>
              </w:rPr>
            </w:pPr>
            <w:r w:rsidRPr="008A1FB8">
              <w:rPr>
                <w:rFonts w:ascii="Calibri" w:eastAsia="Times New Roman" w:hAnsi="Calibri" w:cs="Calibri"/>
                <w:color w:val="000000"/>
                <w:lang w:eastAsia="en-IN"/>
              </w:rPr>
              <w:t>32</w:t>
            </w:r>
          </w:p>
        </w:tc>
        <w:tc>
          <w:tcPr>
            <w:tcW w:w="2251" w:type="dxa"/>
            <w:tcBorders>
              <w:top w:val="nil"/>
              <w:left w:val="nil"/>
              <w:bottom w:val="single" w:sz="4" w:space="0" w:color="auto"/>
              <w:right w:val="single" w:sz="4" w:space="0" w:color="auto"/>
            </w:tcBorders>
            <w:shd w:val="clear" w:color="auto" w:fill="auto"/>
            <w:noWrap/>
            <w:vAlign w:val="bottom"/>
            <w:hideMark/>
          </w:tcPr>
          <w:p w14:paraId="1EBAACE7" w14:textId="77777777" w:rsidR="008A1FB8" w:rsidRPr="008A1FB8" w:rsidRDefault="008A1FB8" w:rsidP="008A1FB8">
            <w:pPr>
              <w:spacing w:after="0" w:line="240" w:lineRule="auto"/>
              <w:rPr>
                <w:rFonts w:ascii="Calibri" w:eastAsia="Times New Roman" w:hAnsi="Calibri" w:cs="Calibri"/>
                <w:color w:val="000000"/>
                <w:lang w:eastAsia="en-IN"/>
              </w:rPr>
            </w:pPr>
            <w:r w:rsidRPr="008A1FB8">
              <w:rPr>
                <w:rFonts w:ascii="Calibri" w:eastAsia="Times New Roman" w:hAnsi="Calibri" w:cs="Calibri"/>
                <w:color w:val="000000"/>
                <w:lang w:eastAsia="en-IN"/>
              </w:rPr>
              <w:t>Cloud-GAN</w:t>
            </w:r>
          </w:p>
        </w:tc>
        <w:tc>
          <w:tcPr>
            <w:tcW w:w="5923" w:type="dxa"/>
            <w:tcBorders>
              <w:top w:val="nil"/>
              <w:left w:val="nil"/>
              <w:bottom w:val="single" w:sz="4" w:space="0" w:color="auto"/>
              <w:right w:val="single" w:sz="4" w:space="0" w:color="auto"/>
            </w:tcBorders>
            <w:shd w:val="clear" w:color="auto" w:fill="auto"/>
            <w:noWrap/>
            <w:vAlign w:val="bottom"/>
            <w:hideMark/>
          </w:tcPr>
          <w:p w14:paraId="7A87E059" w14:textId="77777777" w:rsidR="008A1FB8" w:rsidRPr="008A1FB8" w:rsidRDefault="008A1FB8" w:rsidP="008A1FB8">
            <w:pPr>
              <w:spacing w:after="0" w:line="240" w:lineRule="auto"/>
              <w:rPr>
                <w:rFonts w:ascii="Calibri" w:eastAsia="Times New Roman" w:hAnsi="Calibri" w:cs="Calibri"/>
                <w:color w:val="000000"/>
                <w:lang w:eastAsia="en-IN"/>
              </w:rPr>
            </w:pPr>
            <w:r w:rsidRPr="008A1FB8">
              <w:rPr>
                <w:rFonts w:ascii="Calibri" w:eastAsia="Times New Roman" w:hAnsi="Calibri" w:cs="Calibri"/>
                <w:color w:val="000000"/>
                <w:lang w:eastAsia="en-IN"/>
              </w:rPr>
              <w:t xml:space="preserve">Model used </w:t>
            </w:r>
            <w:proofErr w:type="spellStart"/>
            <w:r w:rsidRPr="008A1FB8">
              <w:rPr>
                <w:rFonts w:ascii="Calibri" w:eastAsia="Times New Roman" w:hAnsi="Calibri" w:cs="Calibri"/>
                <w:color w:val="000000"/>
                <w:lang w:eastAsia="en-IN"/>
              </w:rPr>
              <w:t>deeip</w:t>
            </w:r>
            <w:proofErr w:type="spellEnd"/>
            <w:r w:rsidRPr="008A1FB8">
              <w:rPr>
                <w:rFonts w:ascii="Calibri" w:eastAsia="Times New Roman" w:hAnsi="Calibri" w:cs="Calibri"/>
                <w:color w:val="000000"/>
                <w:lang w:eastAsia="en-IN"/>
              </w:rPr>
              <w:t xml:space="preserve"> learning GAN model</w:t>
            </w:r>
          </w:p>
        </w:tc>
      </w:tr>
      <w:tr w:rsidR="008A1FB8" w:rsidRPr="008A1FB8" w14:paraId="57EDC4AD"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0A0897" w14:textId="77777777" w:rsidR="008A1FB8" w:rsidRPr="008A1FB8" w:rsidRDefault="008A1FB8" w:rsidP="008A1FB8">
            <w:pPr>
              <w:spacing w:after="0" w:line="240" w:lineRule="auto"/>
              <w:jc w:val="center"/>
              <w:rPr>
                <w:rFonts w:ascii="Calibri" w:eastAsia="Times New Roman" w:hAnsi="Calibri" w:cs="Calibri"/>
                <w:color w:val="000000"/>
                <w:lang w:eastAsia="en-IN"/>
              </w:rPr>
            </w:pPr>
            <w:r w:rsidRPr="008A1FB8">
              <w:rPr>
                <w:rFonts w:ascii="Calibri" w:eastAsia="Times New Roman" w:hAnsi="Calibri" w:cs="Calibri"/>
                <w:color w:val="000000"/>
                <w:lang w:eastAsia="en-IN"/>
              </w:rPr>
              <w:t>33</w:t>
            </w:r>
          </w:p>
        </w:tc>
        <w:tc>
          <w:tcPr>
            <w:tcW w:w="2251" w:type="dxa"/>
            <w:tcBorders>
              <w:top w:val="nil"/>
              <w:left w:val="nil"/>
              <w:bottom w:val="single" w:sz="4" w:space="0" w:color="auto"/>
              <w:right w:val="single" w:sz="4" w:space="0" w:color="auto"/>
            </w:tcBorders>
            <w:shd w:val="clear" w:color="auto" w:fill="auto"/>
            <w:noWrap/>
            <w:vAlign w:val="bottom"/>
            <w:hideMark/>
          </w:tcPr>
          <w:p w14:paraId="1BF849BF" w14:textId="77777777" w:rsidR="008A1FB8" w:rsidRPr="008A1FB8" w:rsidRDefault="008A1FB8" w:rsidP="008A1FB8">
            <w:pPr>
              <w:spacing w:after="0" w:line="240" w:lineRule="auto"/>
              <w:rPr>
                <w:rFonts w:ascii="Calibri" w:eastAsia="Times New Roman" w:hAnsi="Calibri" w:cs="Calibri"/>
                <w:color w:val="000000"/>
                <w:lang w:eastAsia="en-IN"/>
              </w:rPr>
            </w:pPr>
            <w:proofErr w:type="spellStart"/>
            <w:r w:rsidRPr="008A1FB8">
              <w:rPr>
                <w:rFonts w:ascii="Calibri" w:eastAsia="Times New Roman" w:hAnsi="Calibri" w:cs="Calibri"/>
                <w:color w:val="000000"/>
                <w:lang w:eastAsia="en-IN"/>
              </w:rPr>
              <w:t>Mec</w:t>
            </w:r>
            <w:proofErr w:type="spellEnd"/>
            <w:r w:rsidRPr="008A1FB8">
              <w:rPr>
                <w:rFonts w:ascii="Calibri" w:eastAsia="Times New Roman" w:hAnsi="Calibri" w:cs="Calibri"/>
                <w:color w:val="000000"/>
                <w:lang w:eastAsia="en-IN"/>
              </w:rPr>
              <w:t>-GAN</w:t>
            </w:r>
          </w:p>
        </w:tc>
        <w:tc>
          <w:tcPr>
            <w:tcW w:w="5923" w:type="dxa"/>
            <w:tcBorders>
              <w:top w:val="nil"/>
              <w:left w:val="nil"/>
              <w:bottom w:val="single" w:sz="4" w:space="0" w:color="auto"/>
              <w:right w:val="single" w:sz="4" w:space="0" w:color="auto"/>
            </w:tcBorders>
            <w:shd w:val="clear" w:color="auto" w:fill="auto"/>
            <w:noWrap/>
            <w:vAlign w:val="bottom"/>
            <w:hideMark/>
          </w:tcPr>
          <w:p w14:paraId="1F31E368" w14:textId="77777777" w:rsidR="008A1FB8" w:rsidRPr="008A1FB8" w:rsidRDefault="008A1FB8" w:rsidP="008A1FB8">
            <w:pPr>
              <w:spacing w:after="0" w:line="240" w:lineRule="auto"/>
              <w:rPr>
                <w:rFonts w:ascii="Calibri" w:eastAsia="Times New Roman" w:hAnsi="Calibri" w:cs="Calibri"/>
                <w:color w:val="000000"/>
                <w:lang w:eastAsia="en-IN"/>
              </w:rPr>
            </w:pPr>
            <w:r w:rsidRPr="008A1FB8">
              <w:rPr>
                <w:rFonts w:ascii="Calibri" w:eastAsia="Times New Roman" w:hAnsi="Calibri" w:cs="Calibri"/>
                <w:color w:val="000000"/>
                <w:lang w:eastAsia="en-IN"/>
              </w:rPr>
              <w:t>https://github.com/andrzejmizera/MEcGANs</w:t>
            </w:r>
          </w:p>
        </w:tc>
      </w:tr>
      <w:tr w:rsidR="008A1FB8" w:rsidRPr="008A1FB8" w14:paraId="721A7559"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79F0E04" w14:textId="77777777" w:rsidR="008A1FB8" w:rsidRPr="008A1FB8" w:rsidRDefault="008A1FB8" w:rsidP="008A1FB8">
            <w:pPr>
              <w:spacing w:after="0" w:line="240" w:lineRule="auto"/>
              <w:jc w:val="center"/>
              <w:rPr>
                <w:rFonts w:ascii="Calibri" w:eastAsia="Times New Roman" w:hAnsi="Calibri" w:cs="Calibri"/>
                <w:color w:val="000000"/>
                <w:lang w:eastAsia="en-IN"/>
              </w:rPr>
            </w:pPr>
            <w:r w:rsidRPr="008A1FB8">
              <w:rPr>
                <w:rFonts w:ascii="Calibri" w:eastAsia="Times New Roman" w:hAnsi="Calibri" w:cs="Calibri"/>
                <w:color w:val="000000"/>
                <w:lang w:eastAsia="en-IN"/>
              </w:rPr>
              <w:t>34</w:t>
            </w:r>
          </w:p>
        </w:tc>
        <w:tc>
          <w:tcPr>
            <w:tcW w:w="2251" w:type="dxa"/>
            <w:tcBorders>
              <w:top w:val="nil"/>
              <w:left w:val="nil"/>
              <w:bottom w:val="single" w:sz="4" w:space="0" w:color="auto"/>
              <w:right w:val="single" w:sz="4" w:space="0" w:color="auto"/>
            </w:tcBorders>
            <w:shd w:val="clear" w:color="auto" w:fill="auto"/>
            <w:noWrap/>
            <w:vAlign w:val="bottom"/>
            <w:hideMark/>
          </w:tcPr>
          <w:p w14:paraId="0BE9A23F" w14:textId="77777777" w:rsidR="008A1FB8" w:rsidRPr="008A1FB8" w:rsidRDefault="008A1FB8" w:rsidP="008A1FB8">
            <w:pPr>
              <w:spacing w:after="0" w:line="240" w:lineRule="auto"/>
              <w:rPr>
                <w:rFonts w:ascii="Calibri" w:eastAsia="Times New Roman" w:hAnsi="Calibri" w:cs="Calibri"/>
                <w:color w:val="000000"/>
                <w:lang w:eastAsia="en-IN"/>
              </w:rPr>
            </w:pPr>
            <w:proofErr w:type="spellStart"/>
            <w:r w:rsidRPr="008A1FB8">
              <w:rPr>
                <w:rFonts w:ascii="Calibri" w:eastAsia="Times New Roman" w:hAnsi="Calibri" w:cs="Calibri"/>
                <w:color w:val="000000"/>
                <w:lang w:eastAsia="en-IN"/>
              </w:rPr>
              <w:t>CloudXNet</w:t>
            </w:r>
            <w:proofErr w:type="spellEnd"/>
          </w:p>
        </w:tc>
        <w:tc>
          <w:tcPr>
            <w:tcW w:w="5923" w:type="dxa"/>
            <w:tcBorders>
              <w:top w:val="nil"/>
              <w:left w:val="nil"/>
              <w:bottom w:val="single" w:sz="4" w:space="0" w:color="auto"/>
              <w:right w:val="single" w:sz="4" w:space="0" w:color="auto"/>
            </w:tcBorders>
            <w:shd w:val="clear" w:color="auto" w:fill="auto"/>
            <w:noWrap/>
            <w:vAlign w:val="bottom"/>
            <w:hideMark/>
          </w:tcPr>
          <w:p w14:paraId="1D0208DB" w14:textId="77777777" w:rsidR="008A1FB8" w:rsidRPr="008A1FB8" w:rsidRDefault="008A1FB8" w:rsidP="008A1FB8">
            <w:pPr>
              <w:spacing w:after="0" w:line="240" w:lineRule="auto"/>
              <w:rPr>
                <w:rFonts w:ascii="Calibri" w:eastAsia="Times New Roman" w:hAnsi="Calibri" w:cs="Calibri"/>
                <w:color w:val="000000"/>
                <w:lang w:eastAsia="en-IN"/>
              </w:rPr>
            </w:pPr>
            <w:r w:rsidRPr="008A1FB8">
              <w:rPr>
                <w:rFonts w:ascii="Calibri" w:eastAsia="Times New Roman" w:hAnsi="Calibri" w:cs="Calibri"/>
                <w:color w:val="000000"/>
                <w:lang w:eastAsia="en-IN"/>
              </w:rPr>
              <w:t>https://github.com/shyamfec/CloudXNet</w:t>
            </w:r>
          </w:p>
        </w:tc>
      </w:tr>
      <w:tr w:rsidR="008A1FB8" w:rsidRPr="008A1FB8" w14:paraId="356C9DC4"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C14D595" w14:textId="77777777" w:rsidR="008A1FB8" w:rsidRPr="008A1FB8" w:rsidRDefault="008A1FB8" w:rsidP="008A1FB8">
            <w:pPr>
              <w:spacing w:after="0" w:line="240" w:lineRule="auto"/>
              <w:jc w:val="center"/>
              <w:rPr>
                <w:rFonts w:ascii="Calibri" w:eastAsia="Times New Roman" w:hAnsi="Calibri" w:cs="Calibri"/>
                <w:color w:val="000000"/>
                <w:lang w:eastAsia="en-IN"/>
              </w:rPr>
            </w:pPr>
            <w:r w:rsidRPr="008A1FB8">
              <w:rPr>
                <w:rFonts w:ascii="Calibri" w:eastAsia="Times New Roman" w:hAnsi="Calibri" w:cs="Calibri"/>
                <w:color w:val="000000"/>
                <w:lang w:eastAsia="en-IN"/>
              </w:rPr>
              <w:t>35</w:t>
            </w:r>
          </w:p>
        </w:tc>
        <w:tc>
          <w:tcPr>
            <w:tcW w:w="2251" w:type="dxa"/>
            <w:tcBorders>
              <w:top w:val="nil"/>
              <w:left w:val="nil"/>
              <w:bottom w:val="single" w:sz="4" w:space="0" w:color="auto"/>
              <w:right w:val="single" w:sz="4" w:space="0" w:color="auto"/>
            </w:tcBorders>
            <w:shd w:val="clear" w:color="auto" w:fill="auto"/>
            <w:noWrap/>
            <w:vAlign w:val="bottom"/>
            <w:hideMark/>
          </w:tcPr>
          <w:p w14:paraId="4652B7E1" w14:textId="77777777" w:rsidR="008A1FB8" w:rsidRPr="008A1FB8" w:rsidRDefault="008A1FB8" w:rsidP="008A1FB8">
            <w:pPr>
              <w:spacing w:after="0" w:line="240" w:lineRule="auto"/>
              <w:rPr>
                <w:rFonts w:ascii="Calibri" w:eastAsia="Times New Roman" w:hAnsi="Calibri" w:cs="Calibri"/>
                <w:color w:val="000000"/>
                <w:lang w:eastAsia="en-IN"/>
              </w:rPr>
            </w:pPr>
            <w:proofErr w:type="spellStart"/>
            <w:r w:rsidRPr="008A1FB8">
              <w:rPr>
                <w:rFonts w:ascii="Calibri" w:eastAsia="Times New Roman" w:hAnsi="Calibri" w:cs="Calibri"/>
                <w:color w:val="000000"/>
                <w:lang w:eastAsia="en-IN"/>
              </w:rPr>
              <w:t>SEnSEl</w:t>
            </w:r>
            <w:proofErr w:type="spellEnd"/>
          </w:p>
        </w:tc>
        <w:tc>
          <w:tcPr>
            <w:tcW w:w="5923" w:type="dxa"/>
            <w:tcBorders>
              <w:top w:val="nil"/>
              <w:left w:val="nil"/>
              <w:bottom w:val="single" w:sz="4" w:space="0" w:color="auto"/>
              <w:right w:val="single" w:sz="4" w:space="0" w:color="auto"/>
            </w:tcBorders>
            <w:shd w:val="clear" w:color="auto" w:fill="auto"/>
            <w:noWrap/>
            <w:vAlign w:val="bottom"/>
            <w:hideMark/>
          </w:tcPr>
          <w:p w14:paraId="6E650B3A" w14:textId="77777777" w:rsidR="008A1FB8" w:rsidRPr="008A1FB8" w:rsidRDefault="008A1FB8" w:rsidP="008A1FB8">
            <w:pPr>
              <w:spacing w:after="0" w:line="240" w:lineRule="auto"/>
              <w:rPr>
                <w:rFonts w:ascii="Calibri" w:eastAsia="Times New Roman" w:hAnsi="Calibri" w:cs="Calibri"/>
                <w:color w:val="000000"/>
                <w:lang w:eastAsia="en-IN"/>
              </w:rPr>
            </w:pPr>
            <w:r w:rsidRPr="008A1FB8">
              <w:rPr>
                <w:rFonts w:ascii="Calibri" w:eastAsia="Times New Roman" w:hAnsi="Calibri" w:cs="Calibri"/>
                <w:color w:val="000000"/>
                <w:lang w:eastAsia="en-IN"/>
              </w:rPr>
              <w:t>https://github.com/aliFrancis/SEnSeI</w:t>
            </w:r>
          </w:p>
        </w:tc>
      </w:tr>
    </w:tbl>
    <w:p w14:paraId="73DDB409" w14:textId="291470B5" w:rsidR="004507DB" w:rsidRPr="004351C2" w:rsidRDefault="004507DB" w:rsidP="004507DB">
      <w:pPr>
        <w:jc w:val="both"/>
        <w:rPr>
          <w:rFonts w:ascii="Times New Roman" w:hAnsi="Times New Roman" w:cs="Times New Roman"/>
          <w:color w:val="222222"/>
          <w:shd w:val="clear" w:color="auto" w:fill="FFFFFF"/>
        </w:rPr>
      </w:pPr>
    </w:p>
    <w:p w14:paraId="16B0B923" w14:textId="638BA640" w:rsidR="006168C5" w:rsidRDefault="006168C5" w:rsidP="00255840">
      <w:pPr>
        <w:jc w:val="both"/>
        <w:rPr>
          <w:rFonts w:ascii="Times New Roman" w:hAnsi="Times New Roman" w:cs="Times New Roman"/>
          <w:b/>
          <w:bCs/>
          <w:color w:val="222222"/>
          <w:shd w:val="clear" w:color="auto" w:fill="FFFFFF"/>
        </w:rPr>
      </w:pPr>
      <w:r>
        <w:rPr>
          <w:rFonts w:ascii="Times New Roman" w:hAnsi="Times New Roman" w:cs="Times New Roman"/>
          <w:b/>
          <w:bCs/>
          <w:color w:val="222222"/>
          <w:shd w:val="clear" w:color="auto" w:fill="FFFFFF"/>
        </w:rPr>
        <w:t xml:space="preserve">Accuracy of </w:t>
      </w:r>
      <w:r w:rsidR="00E70978">
        <w:rPr>
          <w:rFonts w:ascii="Times New Roman" w:hAnsi="Times New Roman" w:cs="Times New Roman"/>
          <w:b/>
          <w:bCs/>
          <w:color w:val="222222"/>
          <w:shd w:val="clear" w:color="auto" w:fill="FFFFFF"/>
        </w:rPr>
        <w:t xml:space="preserve">the </w:t>
      </w:r>
      <w:r>
        <w:rPr>
          <w:rFonts w:ascii="Times New Roman" w:hAnsi="Times New Roman" w:cs="Times New Roman"/>
          <w:b/>
          <w:bCs/>
          <w:color w:val="222222"/>
          <w:shd w:val="clear" w:color="auto" w:fill="FFFFFF"/>
        </w:rPr>
        <w:t>object in GIS data</w:t>
      </w:r>
    </w:p>
    <w:p w14:paraId="07C1E794" w14:textId="4FB1A5FE" w:rsidR="00E20896" w:rsidRDefault="00D056A8" w:rsidP="00255840">
      <w:pPr>
        <w:jc w:val="both"/>
        <w:rPr>
          <w:rFonts w:ascii="Times New Roman" w:hAnsi="Times New Roman" w:cs="Times New Roman"/>
          <w:color w:val="222222"/>
          <w:shd w:val="clear" w:color="auto" w:fill="FFFFFF"/>
        </w:rPr>
      </w:pPr>
      <w:r w:rsidRPr="00D056A8">
        <w:rPr>
          <w:rFonts w:ascii="Times New Roman" w:hAnsi="Times New Roman" w:cs="Times New Roman"/>
          <w:color w:val="222222"/>
          <w:shd w:val="clear" w:color="auto" w:fill="FFFFFF"/>
        </w:rPr>
        <w:t>Zhan, Q [4] has showcased a</w:t>
      </w:r>
      <w:del w:id="34" w:author="Microsoft Office User" w:date="2022-12-12T16:56:00Z">
        <w:r w:rsidRPr="00D056A8" w:rsidDel="009B04DF">
          <w:rPr>
            <w:rFonts w:ascii="Times New Roman" w:hAnsi="Times New Roman" w:cs="Times New Roman"/>
            <w:color w:val="222222"/>
            <w:shd w:val="clear" w:color="auto" w:fill="FFFFFF"/>
          </w:rPr>
          <w:delText>n</w:delText>
        </w:r>
      </w:del>
      <w:r w:rsidRPr="00D056A8">
        <w:rPr>
          <w:rFonts w:ascii="Times New Roman" w:hAnsi="Times New Roman" w:cs="Times New Roman"/>
          <w:color w:val="222222"/>
          <w:shd w:val="clear" w:color="auto" w:fill="FFFFFF"/>
        </w:rPr>
        <w:t xml:space="preserve"> study</w:t>
      </w:r>
      <w:r>
        <w:rPr>
          <w:rFonts w:ascii="Times New Roman" w:hAnsi="Times New Roman" w:cs="Times New Roman"/>
          <w:color w:val="222222"/>
          <w:shd w:val="clear" w:color="auto" w:fill="FFFFFF"/>
        </w:rPr>
        <w:t xml:space="preserve"> on </w:t>
      </w:r>
      <w:r w:rsidR="00B22690">
        <w:rPr>
          <w:rFonts w:ascii="Times New Roman" w:hAnsi="Times New Roman" w:cs="Times New Roman"/>
          <w:color w:val="222222"/>
          <w:shd w:val="clear" w:color="auto" w:fill="FFFFFF"/>
        </w:rPr>
        <w:t>accuracy in object identification and placement in vector maps. The work showcases th</w:t>
      </w:r>
      <w:r w:rsidR="003C39A0">
        <w:rPr>
          <w:rFonts w:ascii="Times New Roman" w:hAnsi="Times New Roman" w:cs="Times New Roman"/>
          <w:color w:val="222222"/>
          <w:shd w:val="clear" w:color="auto" w:fill="FFFFFF"/>
        </w:rPr>
        <w:t>e</w:t>
      </w:r>
      <w:r w:rsidR="00B22690">
        <w:rPr>
          <w:rFonts w:ascii="Times New Roman" w:hAnsi="Times New Roman" w:cs="Times New Roman"/>
          <w:color w:val="222222"/>
          <w:shd w:val="clear" w:color="auto" w:fill="FFFFFF"/>
        </w:rPr>
        <w:t xml:space="preserve"> study on </w:t>
      </w:r>
      <w:r w:rsidR="003C39A0">
        <w:rPr>
          <w:rFonts w:ascii="Times New Roman" w:hAnsi="Times New Roman" w:cs="Times New Roman"/>
          <w:color w:val="222222"/>
          <w:shd w:val="clear" w:color="auto" w:fill="FFFFFF"/>
        </w:rPr>
        <w:t xml:space="preserve">the </w:t>
      </w:r>
      <w:r w:rsidR="00B22690">
        <w:rPr>
          <w:rFonts w:ascii="Times New Roman" w:hAnsi="Times New Roman" w:cs="Times New Roman"/>
          <w:color w:val="222222"/>
          <w:shd w:val="clear" w:color="auto" w:fill="FFFFFF"/>
        </w:rPr>
        <w:t>error and change</w:t>
      </w:r>
      <w:r w:rsidR="003C39A0">
        <w:rPr>
          <w:rFonts w:ascii="Times New Roman" w:hAnsi="Times New Roman" w:cs="Times New Roman"/>
          <w:color w:val="222222"/>
          <w:shd w:val="clear" w:color="auto" w:fill="FFFFFF"/>
        </w:rPr>
        <w:t>s</w:t>
      </w:r>
      <w:r w:rsidR="00B22690">
        <w:rPr>
          <w:rFonts w:ascii="Times New Roman" w:hAnsi="Times New Roman" w:cs="Times New Roman"/>
          <w:color w:val="222222"/>
          <w:shd w:val="clear" w:color="auto" w:fill="FFFFFF"/>
        </w:rPr>
        <w:t xml:space="preserve"> in accuracy in object detection to find the exact object like streets, buildings, trees and many more. The author has given </w:t>
      </w:r>
      <w:r w:rsidR="003C39A0">
        <w:rPr>
          <w:rFonts w:ascii="Times New Roman" w:hAnsi="Times New Roman" w:cs="Times New Roman"/>
          <w:color w:val="222222"/>
          <w:shd w:val="clear" w:color="auto" w:fill="FFFFFF"/>
        </w:rPr>
        <w:t xml:space="preserve">a </w:t>
      </w:r>
      <w:r w:rsidR="00B22690">
        <w:rPr>
          <w:rFonts w:ascii="Times New Roman" w:hAnsi="Times New Roman" w:cs="Times New Roman"/>
          <w:color w:val="222222"/>
          <w:shd w:val="clear" w:color="auto" w:fill="FFFFFF"/>
        </w:rPr>
        <w:t xml:space="preserve">model to match the vector data which is </w:t>
      </w:r>
      <w:r w:rsidR="003C39A0">
        <w:rPr>
          <w:rFonts w:ascii="Times New Roman" w:hAnsi="Times New Roman" w:cs="Times New Roman"/>
          <w:color w:val="222222"/>
          <w:shd w:val="clear" w:color="auto" w:fill="FFFFFF"/>
        </w:rPr>
        <w:t xml:space="preserve">a </w:t>
      </w:r>
      <w:r w:rsidR="00B22690">
        <w:rPr>
          <w:rFonts w:ascii="Times New Roman" w:hAnsi="Times New Roman" w:cs="Times New Roman"/>
          <w:color w:val="222222"/>
          <w:shd w:val="clear" w:color="auto" w:fill="FFFFFF"/>
        </w:rPr>
        <w:t>combination of lines and point</w:t>
      </w:r>
      <w:r w:rsidR="003C39A0">
        <w:rPr>
          <w:rFonts w:ascii="Times New Roman" w:hAnsi="Times New Roman" w:cs="Times New Roman"/>
          <w:color w:val="222222"/>
          <w:shd w:val="clear" w:color="auto" w:fill="FFFFFF"/>
        </w:rPr>
        <w:t>s</w:t>
      </w:r>
      <w:r w:rsidR="00B22690">
        <w:rPr>
          <w:rFonts w:ascii="Times New Roman" w:hAnsi="Times New Roman" w:cs="Times New Roman"/>
          <w:color w:val="222222"/>
          <w:shd w:val="clear" w:color="auto" w:fill="FFFFFF"/>
        </w:rPr>
        <w:t xml:space="preserve"> which allows </w:t>
      </w:r>
      <w:r w:rsidR="003C39A0">
        <w:rPr>
          <w:rFonts w:ascii="Times New Roman" w:hAnsi="Times New Roman" w:cs="Times New Roman"/>
          <w:color w:val="222222"/>
          <w:shd w:val="clear" w:color="auto" w:fill="FFFFFF"/>
        </w:rPr>
        <w:t>finding</w:t>
      </w:r>
      <w:r w:rsidR="00B22690">
        <w:rPr>
          <w:rFonts w:ascii="Times New Roman" w:hAnsi="Times New Roman" w:cs="Times New Roman"/>
          <w:color w:val="222222"/>
          <w:shd w:val="clear" w:color="auto" w:fill="FFFFFF"/>
        </w:rPr>
        <w:t xml:space="preserve"> the changes like missing objects or mistakes in the data. On comparison of different data</w:t>
      </w:r>
      <w:r w:rsidR="003C39A0">
        <w:rPr>
          <w:rFonts w:ascii="Times New Roman" w:hAnsi="Times New Roman" w:cs="Times New Roman"/>
          <w:color w:val="222222"/>
          <w:shd w:val="clear" w:color="auto" w:fill="FFFFFF"/>
        </w:rPr>
        <w:t>,</w:t>
      </w:r>
      <w:r w:rsidR="00B22690">
        <w:rPr>
          <w:rFonts w:ascii="Times New Roman" w:hAnsi="Times New Roman" w:cs="Times New Roman"/>
          <w:color w:val="222222"/>
          <w:shd w:val="clear" w:color="auto" w:fill="FFFFFF"/>
        </w:rPr>
        <w:t xml:space="preserve"> the accuracy was foun</w:t>
      </w:r>
      <w:r w:rsidR="003C39A0">
        <w:rPr>
          <w:rFonts w:ascii="Times New Roman" w:hAnsi="Times New Roman" w:cs="Times New Roman"/>
          <w:color w:val="222222"/>
          <w:shd w:val="clear" w:color="auto" w:fill="FFFFFF"/>
        </w:rPr>
        <w:t>d</w:t>
      </w:r>
      <w:r w:rsidR="00B22690">
        <w:rPr>
          <w:rFonts w:ascii="Times New Roman" w:hAnsi="Times New Roman" w:cs="Times New Roman"/>
          <w:color w:val="222222"/>
          <w:shd w:val="clear" w:color="auto" w:fill="FFFFFF"/>
        </w:rPr>
        <w:t xml:space="preserve"> to 81.8%. The study </w:t>
      </w:r>
      <w:del w:id="35" w:author="Microsoft Office User" w:date="2022-12-12T16:56:00Z">
        <w:r w:rsidR="00B22690" w:rsidDel="009B04DF">
          <w:rPr>
            <w:rFonts w:ascii="Times New Roman" w:hAnsi="Times New Roman" w:cs="Times New Roman"/>
            <w:color w:val="222222"/>
            <w:shd w:val="clear" w:color="auto" w:fill="FFFFFF"/>
          </w:rPr>
          <w:delText xml:space="preserve">is done on </w:delText>
        </w:r>
        <w:r w:rsidR="003C39A0" w:rsidDel="009B04DF">
          <w:rPr>
            <w:rFonts w:ascii="Times New Roman" w:hAnsi="Times New Roman" w:cs="Times New Roman"/>
            <w:color w:val="222222"/>
            <w:shd w:val="clear" w:color="auto" w:fill="FFFFFF"/>
          </w:rPr>
          <w:delText xml:space="preserve">the </w:delText>
        </w:r>
        <w:r w:rsidR="00F63E7C" w:rsidDel="009B04DF">
          <w:rPr>
            <w:rFonts w:ascii="Times New Roman" w:hAnsi="Times New Roman" w:cs="Times New Roman"/>
            <w:color w:val="222222"/>
            <w:shd w:val="clear" w:color="auto" w:fill="FFFFFF"/>
          </w:rPr>
          <w:delText>location</w:delText>
        </w:r>
      </w:del>
      <w:ins w:id="36" w:author="Microsoft Office User" w:date="2022-12-12T16:56:00Z">
        <w:r w:rsidR="009B04DF">
          <w:rPr>
            <w:rFonts w:ascii="Times New Roman" w:hAnsi="Times New Roman" w:cs="Times New Roman"/>
            <w:color w:val="222222"/>
            <w:shd w:val="clear" w:color="auto" w:fill="FFFFFF"/>
          </w:rPr>
          <w:t>area is in</w:t>
        </w:r>
      </w:ins>
      <w:r w:rsidR="00F63E7C">
        <w:rPr>
          <w:rFonts w:ascii="Times New Roman" w:hAnsi="Times New Roman" w:cs="Times New Roman"/>
          <w:color w:val="222222"/>
          <w:shd w:val="clear" w:color="auto" w:fill="FFFFFF"/>
        </w:rPr>
        <w:t xml:space="preserve"> </w:t>
      </w:r>
      <w:del w:id="37" w:author="Microsoft Office User" w:date="2022-12-12T16:56:00Z">
        <w:r w:rsidR="00F63E7C" w:rsidDel="009B04DF">
          <w:rPr>
            <w:rFonts w:ascii="Times New Roman" w:hAnsi="Times New Roman" w:cs="Times New Roman"/>
            <w:color w:val="222222"/>
            <w:shd w:val="clear" w:color="auto" w:fill="FFFFFF"/>
          </w:rPr>
          <w:delText xml:space="preserve">of </w:delText>
        </w:r>
      </w:del>
      <w:r w:rsidR="00F63E7C">
        <w:rPr>
          <w:rFonts w:ascii="Times New Roman" w:hAnsi="Times New Roman" w:cs="Times New Roman"/>
          <w:color w:val="222222"/>
          <w:shd w:val="clear" w:color="auto" w:fill="FFFFFF"/>
        </w:rPr>
        <w:t xml:space="preserve">Amsterdam and </w:t>
      </w:r>
      <w:r w:rsidR="003C39A0">
        <w:rPr>
          <w:rFonts w:ascii="Times New Roman" w:hAnsi="Times New Roman" w:cs="Times New Roman"/>
          <w:color w:val="222222"/>
          <w:shd w:val="clear" w:color="auto" w:fill="FFFFFF"/>
        </w:rPr>
        <w:t>the</w:t>
      </w:r>
      <w:r w:rsidR="00B22690">
        <w:rPr>
          <w:rFonts w:ascii="Times New Roman" w:hAnsi="Times New Roman" w:cs="Times New Roman"/>
          <w:color w:val="222222"/>
          <w:shd w:val="clear" w:color="auto" w:fill="FFFFFF"/>
        </w:rPr>
        <w:t xml:space="preserve"> </w:t>
      </w:r>
      <w:r w:rsidR="00F63E7C" w:rsidRPr="00F63E7C">
        <w:rPr>
          <w:rFonts w:ascii="Times New Roman" w:hAnsi="Times New Roman" w:cs="Times New Roman"/>
          <w:color w:val="222222"/>
          <w:shd w:val="clear" w:color="auto" w:fill="FFFFFF"/>
        </w:rPr>
        <w:t>Ravensburg</w:t>
      </w:r>
      <w:r w:rsidR="00F63E7C">
        <w:rPr>
          <w:rFonts w:ascii="Times New Roman" w:hAnsi="Times New Roman" w:cs="Times New Roman"/>
          <w:color w:val="222222"/>
          <w:shd w:val="clear" w:color="auto" w:fill="FFFFFF"/>
        </w:rPr>
        <w:t xml:space="preserve"> site.</w:t>
      </w:r>
    </w:p>
    <w:p w14:paraId="67FCE9A8" w14:textId="542E5238" w:rsidR="00FF0566" w:rsidRDefault="00582400" w:rsidP="00255840">
      <w:pPr>
        <w:jc w:val="both"/>
        <w:rPr>
          <w:rFonts w:ascii="Times New Roman" w:hAnsi="Times New Roman" w:cs="Times New Roman"/>
          <w:color w:val="222222"/>
          <w:shd w:val="clear" w:color="auto" w:fill="FFFFFF"/>
        </w:rPr>
      </w:pPr>
      <w:proofErr w:type="spellStart"/>
      <w:r w:rsidRPr="00582400">
        <w:rPr>
          <w:rFonts w:ascii="Times New Roman" w:hAnsi="Times New Roman" w:cs="Times New Roman"/>
          <w:color w:val="222222"/>
          <w:shd w:val="clear" w:color="auto" w:fill="FFFFFF"/>
        </w:rPr>
        <w:t>Barazzetti</w:t>
      </w:r>
      <w:proofErr w:type="spellEnd"/>
      <w:r>
        <w:rPr>
          <w:rFonts w:ascii="Times New Roman" w:hAnsi="Times New Roman" w:cs="Times New Roman"/>
          <w:color w:val="222222"/>
          <w:shd w:val="clear" w:color="auto" w:fill="FFFFFF"/>
        </w:rPr>
        <w:t xml:space="preserve"> et.al. [6] in this author has studied the accuracy of the images between sentinel 2 and Landsat-8 images where the comparison of </w:t>
      </w:r>
      <w:r w:rsidR="00E70978">
        <w:rPr>
          <w:rFonts w:ascii="Times New Roman" w:hAnsi="Times New Roman" w:cs="Times New Roman"/>
          <w:color w:val="222222"/>
          <w:shd w:val="clear" w:color="auto" w:fill="FFFFFF"/>
        </w:rPr>
        <w:t xml:space="preserve">the </w:t>
      </w:r>
      <w:r>
        <w:rPr>
          <w:rFonts w:ascii="Times New Roman" w:hAnsi="Times New Roman" w:cs="Times New Roman"/>
          <w:color w:val="222222"/>
          <w:shd w:val="clear" w:color="auto" w:fill="FFFFFF"/>
        </w:rPr>
        <w:t>image registered at 10 m and 15 m are taken into consideration. The work also studies the accuracy of various bands B1-B11 using RMS(</w:t>
      </w:r>
      <w:r w:rsidRPr="00582400">
        <w:rPr>
          <w:rFonts w:ascii="Times New Roman" w:hAnsi="Times New Roman" w:cs="Times New Roman"/>
          <w:color w:val="222222"/>
          <w:shd w:val="clear" w:color="auto" w:fill="FFFFFF"/>
        </w:rPr>
        <w:t>root-mean-square</w:t>
      </w:r>
      <w:r>
        <w:rPr>
          <w:rFonts w:ascii="Times New Roman" w:hAnsi="Times New Roman" w:cs="Times New Roman"/>
          <w:color w:val="222222"/>
          <w:shd w:val="clear" w:color="auto" w:fill="FFFFFF"/>
        </w:rPr>
        <w:t xml:space="preserve"> error)</w:t>
      </w:r>
      <w:r w:rsidR="000F2BF8">
        <w:rPr>
          <w:rFonts w:ascii="Times New Roman" w:hAnsi="Times New Roman" w:cs="Times New Roman"/>
          <w:color w:val="222222"/>
          <w:shd w:val="clear" w:color="auto" w:fill="FFFFFF"/>
        </w:rPr>
        <w:t>. The study showcases that error is various reference bands 4(10m), 5(20m) and 9(60m) where RMS error was recorded in each image which varies from  0.19-0.55. This can also be used to define the correctness of the data.</w:t>
      </w:r>
      <w:r w:rsidR="00FF0566">
        <w:rPr>
          <w:rFonts w:ascii="Times New Roman" w:hAnsi="Times New Roman" w:cs="Times New Roman"/>
          <w:color w:val="222222"/>
          <w:shd w:val="clear" w:color="auto" w:fill="FFFFFF"/>
        </w:rPr>
        <w:t xml:space="preserve"> The study was conducted for images of various countries where the RMSE value for each country was evaluated </w:t>
      </w:r>
      <w:r w:rsidR="00E70978">
        <w:rPr>
          <w:rFonts w:ascii="Times New Roman" w:hAnsi="Times New Roman" w:cs="Times New Roman"/>
          <w:color w:val="222222"/>
          <w:shd w:val="clear" w:color="auto" w:fill="FFFFFF"/>
        </w:rPr>
        <w:t xml:space="preserve">and </w:t>
      </w:r>
      <w:r w:rsidR="00FF0566">
        <w:rPr>
          <w:rFonts w:ascii="Times New Roman" w:hAnsi="Times New Roman" w:cs="Times New Roman"/>
          <w:color w:val="222222"/>
          <w:shd w:val="clear" w:color="auto" w:fill="FFFFFF"/>
        </w:rPr>
        <w:t>where a variation in RMSE value of various locations w</w:t>
      </w:r>
      <w:r w:rsidR="00E70978">
        <w:rPr>
          <w:rFonts w:ascii="Times New Roman" w:hAnsi="Times New Roman" w:cs="Times New Roman"/>
          <w:color w:val="222222"/>
          <w:shd w:val="clear" w:color="auto" w:fill="FFFFFF"/>
        </w:rPr>
        <w:t>as</w:t>
      </w:r>
      <w:r w:rsidR="00FF0566">
        <w:rPr>
          <w:rFonts w:ascii="Times New Roman" w:hAnsi="Times New Roman" w:cs="Times New Roman"/>
          <w:color w:val="222222"/>
          <w:shd w:val="clear" w:color="auto" w:fill="FFFFFF"/>
        </w:rPr>
        <w:t xml:space="preserve"> recorded.</w:t>
      </w:r>
    </w:p>
    <w:p w14:paraId="0638EC1D" w14:textId="076BCCB2" w:rsidR="00040174" w:rsidRDefault="00040174" w:rsidP="00255840">
      <w:pPr>
        <w:jc w:val="both"/>
        <w:rPr>
          <w:rFonts w:ascii="Times New Roman" w:hAnsi="Times New Roman" w:cs="Times New Roman"/>
          <w:color w:val="222222"/>
          <w:shd w:val="clear" w:color="auto" w:fill="FFFFFF"/>
        </w:rPr>
      </w:pPr>
      <w:proofErr w:type="spellStart"/>
      <w:r w:rsidRPr="00040174">
        <w:rPr>
          <w:rFonts w:ascii="Times New Roman" w:hAnsi="Times New Roman" w:cs="Times New Roman"/>
          <w:color w:val="222222"/>
          <w:shd w:val="clear" w:color="auto" w:fill="FFFFFF"/>
        </w:rPr>
        <w:t>Marangoz</w:t>
      </w:r>
      <w:proofErr w:type="spellEnd"/>
      <w:r w:rsidRPr="00040174">
        <w:rPr>
          <w:rFonts w:ascii="Times New Roman" w:hAnsi="Times New Roman" w:cs="Times New Roman"/>
          <w:color w:val="222222"/>
          <w:shd w:val="clear" w:color="auto" w:fill="FFFFFF"/>
        </w:rPr>
        <w:t>, A. M</w:t>
      </w:r>
      <w:r>
        <w:rPr>
          <w:rFonts w:ascii="Times New Roman" w:hAnsi="Times New Roman" w:cs="Times New Roman"/>
          <w:color w:val="222222"/>
          <w:shd w:val="clear" w:color="auto" w:fill="FFFFFF"/>
        </w:rPr>
        <w:t xml:space="preserve"> [7] has studied the accuracy of land use classification between Sentinel-2 and Landsat-8 images. The work</w:t>
      </w:r>
      <w:r w:rsidR="007646B6">
        <w:rPr>
          <w:rFonts w:ascii="Times New Roman" w:hAnsi="Times New Roman" w:cs="Times New Roman"/>
          <w:color w:val="222222"/>
          <w:shd w:val="clear" w:color="auto" w:fill="FFFFFF"/>
        </w:rPr>
        <w:t xml:space="preserve"> aims to first define the land use classification using Sentinel images and compare the accuracy using RGB and NIR bands. In </w:t>
      </w:r>
      <w:r w:rsidR="00E70978">
        <w:rPr>
          <w:rFonts w:ascii="Times New Roman" w:hAnsi="Times New Roman" w:cs="Times New Roman"/>
          <w:color w:val="222222"/>
          <w:shd w:val="clear" w:color="auto" w:fill="FFFFFF"/>
        </w:rPr>
        <w:t xml:space="preserve">the </w:t>
      </w:r>
      <w:r w:rsidR="007646B6">
        <w:rPr>
          <w:rFonts w:ascii="Times New Roman" w:hAnsi="Times New Roman" w:cs="Times New Roman"/>
          <w:color w:val="222222"/>
          <w:shd w:val="clear" w:color="auto" w:fill="FFFFFF"/>
        </w:rPr>
        <w:t>second phase</w:t>
      </w:r>
      <w:r w:rsidR="00E70978">
        <w:rPr>
          <w:rFonts w:ascii="Times New Roman" w:hAnsi="Times New Roman" w:cs="Times New Roman"/>
          <w:color w:val="222222"/>
          <w:shd w:val="clear" w:color="auto" w:fill="FFFFFF"/>
        </w:rPr>
        <w:t>,</w:t>
      </w:r>
      <w:r w:rsidR="007646B6">
        <w:rPr>
          <w:rFonts w:ascii="Times New Roman" w:hAnsi="Times New Roman" w:cs="Times New Roman"/>
          <w:color w:val="222222"/>
          <w:shd w:val="clear" w:color="auto" w:fill="FFFFFF"/>
        </w:rPr>
        <w:t xml:space="preserve"> the same process is done with Landsat images to find the land use and classification in the image. The work has showcased the lower accuracy in both sentinel and </w:t>
      </w:r>
      <w:r w:rsidR="007545EC">
        <w:rPr>
          <w:rFonts w:ascii="Times New Roman" w:hAnsi="Times New Roman" w:cs="Times New Roman"/>
          <w:color w:val="222222"/>
          <w:shd w:val="clear" w:color="auto" w:fill="FFFFFF"/>
        </w:rPr>
        <w:t>Landsat</w:t>
      </w:r>
      <w:r w:rsidR="007646B6">
        <w:rPr>
          <w:rFonts w:ascii="Times New Roman" w:hAnsi="Times New Roman" w:cs="Times New Roman"/>
          <w:color w:val="222222"/>
          <w:shd w:val="clear" w:color="auto" w:fill="FFFFFF"/>
        </w:rPr>
        <w:t xml:space="preserve"> data with </w:t>
      </w:r>
      <w:r w:rsidR="00E70978">
        <w:rPr>
          <w:rFonts w:ascii="Times New Roman" w:hAnsi="Times New Roman" w:cs="Times New Roman"/>
          <w:color w:val="222222"/>
          <w:shd w:val="clear" w:color="auto" w:fill="FFFFFF"/>
        </w:rPr>
        <w:t xml:space="preserve">an </w:t>
      </w:r>
      <w:r w:rsidR="007646B6">
        <w:rPr>
          <w:rFonts w:ascii="Times New Roman" w:hAnsi="Times New Roman" w:cs="Times New Roman"/>
          <w:color w:val="222222"/>
          <w:shd w:val="clear" w:color="auto" w:fill="FFFFFF"/>
        </w:rPr>
        <w:t xml:space="preserve">accuracy of 0.74 and 0.66 correspondingly. The work also studies </w:t>
      </w:r>
      <w:r w:rsidR="00E70978">
        <w:rPr>
          <w:rFonts w:ascii="Times New Roman" w:hAnsi="Times New Roman" w:cs="Times New Roman"/>
          <w:color w:val="222222"/>
          <w:shd w:val="clear" w:color="auto" w:fill="FFFFFF"/>
        </w:rPr>
        <w:t xml:space="preserve">the </w:t>
      </w:r>
      <w:r w:rsidR="007646B6">
        <w:rPr>
          <w:rFonts w:ascii="Times New Roman" w:hAnsi="Times New Roman" w:cs="Times New Roman"/>
          <w:color w:val="222222"/>
          <w:shd w:val="clear" w:color="auto" w:fill="FFFFFF"/>
        </w:rPr>
        <w:t xml:space="preserve">accuracy of </w:t>
      </w:r>
      <w:r w:rsidR="007646B6" w:rsidRPr="007646B6">
        <w:rPr>
          <w:rFonts w:ascii="Times New Roman" w:hAnsi="Times New Roman" w:cs="Times New Roman"/>
          <w:color w:val="222222"/>
          <w:shd w:val="clear" w:color="auto" w:fill="FFFFFF"/>
        </w:rPr>
        <w:t>object-based classification</w:t>
      </w:r>
      <w:r w:rsidR="007646B6">
        <w:rPr>
          <w:rFonts w:ascii="Times New Roman" w:hAnsi="Times New Roman" w:cs="Times New Roman"/>
          <w:color w:val="222222"/>
          <w:shd w:val="clear" w:color="auto" w:fill="FFFFFF"/>
        </w:rPr>
        <w:t xml:space="preserve"> where the accuracy of the sentinel and Landsat was recorded </w:t>
      </w:r>
      <w:r w:rsidR="00877257">
        <w:rPr>
          <w:rFonts w:ascii="Times New Roman" w:hAnsi="Times New Roman" w:cs="Times New Roman"/>
          <w:color w:val="222222"/>
          <w:shd w:val="clear" w:color="auto" w:fill="FFFFFF"/>
        </w:rPr>
        <w:t>to be 80.7% and 73.4%</w:t>
      </w:r>
      <w:r w:rsidR="007545EC">
        <w:rPr>
          <w:rFonts w:ascii="Times New Roman" w:hAnsi="Times New Roman" w:cs="Times New Roman"/>
          <w:color w:val="222222"/>
          <w:shd w:val="clear" w:color="auto" w:fill="FFFFFF"/>
        </w:rPr>
        <w:t>. This showcases that for land use and object</w:t>
      </w:r>
      <w:r w:rsidR="00E70978">
        <w:rPr>
          <w:rFonts w:ascii="Times New Roman" w:hAnsi="Times New Roman" w:cs="Times New Roman"/>
          <w:color w:val="222222"/>
          <w:shd w:val="clear" w:color="auto" w:fill="FFFFFF"/>
        </w:rPr>
        <w:t>-</w:t>
      </w:r>
      <w:r w:rsidR="007545EC">
        <w:rPr>
          <w:rFonts w:ascii="Times New Roman" w:hAnsi="Times New Roman" w:cs="Times New Roman"/>
          <w:color w:val="222222"/>
          <w:shd w:val="clear" w:color="auto" w:fill="FFFFFF"/>
        </w:rPr>
        <w:t xml:space="preserve">based classification sentinel images have high accuracy than </w:t>
      </w:r>
      <w:r w:rsidR="00A02483">
        <w:rPr>
          <w:rFonts w:ascii="Times New Roman" w:hAnsi="Times New Roman" w:cs="Times New Roman"/>
          <w:color w:val="222222"/>
          <w:shd w:val="clear" w:color="auto" w:fill="FFFFFF"/>
        </w:rPr>
        <w:t>lansat-8</w:t>
      </w:r>
      <w:r w:rsidR="007545EC">
        <w:rPr>
          <w:rFonts w:ascii="Times New Roman" w:hAnsi="Times New Roman" w:cs="Times New Roman"/>
          <w:color w:val="222222"/>
          <w:shd w:val="clear" w:color="auto" w:fill="FFFFFF"/>
        </w:rPr>
        <w:t>.</w:t>
      </w:r>
    </w:p>
    <w:p w14:paraId="39050D6F" w14:textId="1312482B" w:rsidR="00582400" w:rsidRDefault="00FF0566" w:rsidP="00FF0566">
      <w:pPr>
        <w:jc w:val="center"/>
        <w:rPr>
          <w:rFonts w:ascii="Times New Roman" w:hAnsi="Times New Roman" w:cs="Times New Roman"/>
          <w:color w:val="222222"/>
          <w:shd w:val="clear" w:color="auto" w:fill="FFFFFF"/>
        </w:rPr>
      </w:pPr>
      <w:r w:rsidRPr="00FF0566">
        <w:rPr>
          <w:rFonts w:ascii="Times New Roman" w:hAnsi="Times New Roman" w:cs="Times New Roman"/>
          <w:noProof/>
          <w:color w:val="222222"/>
          <w:shd w:val="clear" w:color="auto" w:fill="FFFFFF"/>
        </w:rPr>
        <w:drawing>
          <wp:inline distT="0" distB="0" distL="0" distR="0" wp14:anchorId="0CB7C794" wp14:editId="35A5610C">
            <wp:extent cx="2318792" cy="1638300"/>
            <wp:effectExtent l="0" t="0" r="5715"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rotWithShape="1">
                    <a:blip r:embed="rId13"/>
                    <a:srcRect l="3284" t="3153" r="14050" b="5132"/>
                    <a:stretch/>
                  </pic:blipFill>
                  <pic:spPr bwMode="auto">
                    <a:xfrm>
                      <a:off x="0" y="0"/>
                      <a:ext cx="2325504" cy="1643042"/>
                    </a:xfrm>
                    <a:prstGeom prst="rect">
                      <a:avLst/>
                    </a:prstGeom>
                    <a:ln>
                      <a:noFill/>
                    </a:ln>
                    <a:extLst>
                      <a:ext uri="{53640926-AAD7-44D8-BBD7-CCE9431645EC}">
                        <a14:shadowObscured xmlns:a14="http://schemas.microsoft.com/office/drawing/2010/main"/>
                      </a:ext>
                    </a:extLst>
                  </pic:spPr>
                </pic:pic>
              </a:graphicData>
            </a:graphic>
          </wp:inline>
        </w:drawing>
      </w:r>
    </w:p>
    <w:p w14:paraId="512D24E7" w14:textId="2109BACF" w:rsidR="00A5071F" w:rsidRDefault="00342ADA" w:rsidP="00255840">
      <w:pPr>
        <w:jc w:val="both"/>
        <w:rPr>
          <w:rFonts w:ascii="Times New Roman" w:hAnsi="Times New Roman" w:cs="Times New Roman"/>
          <w:color w:val="222222"/>
          <w:shd w:val="clear" w:color="auto" w:fill="FFFFFF"/>
        </w:rPr>
      </w:pPr>
      <w:r w:rsidRPr="00342ADA">
        <w:rPr>
          <w:rFonts w:ascii="Times New Roman" w:hAnsi="Times New Roman" w:cs="Times New Roman"/>
          <w:color w:val="222222"/>
          <w:shd w:val="clear" w:color="auto" w:fill="FFFFFF"/>
        </w:rPr>
        <w:t>Frantz, D.</w:t>
      </w:r>
      <w:r>
        <w:rPr>
          <w:rFonts w:ascii="Times New Roman" w:hAnsi="Times New Roman" w:cs="Times New Roman"/>
          <w:color w:val="222222"/>
          <w:shd w:val="clear" w:color="auto" w:fill="FFFFFF"/>
        </w:rPr>
        <w:t xml:space="preserve">[8] has proposed a system called FORCE with is a tool </w:t>
      </w:r>
      <w:r w:rsidR="00E70978">
        <w:rPr>
          <w:rFonts w:ascii="Times New Roman" w:hAnsi="Times New Roman" w:cs="Times New Roman"/>
          <w:color w:val="222222"/>
          <w:shd w:val="clear" w:color="auto" w:fill="FFFFFF"/>
        </w:rPr>
        <w:t xml:space="preserve">to </w:t>
      </w:r>
      <w:r>
        <w:rPr>
          <w:rFonts w:ascii="Times New Roman" w:hAnsi="Times New Roman" w:cs="Times New Roman"/>
          <w:color w:val="222222"/>
          <w:shd w:val="clear" w:color="auto" w:fill="FFFFFF"/>
        </w:rPr>
        <w:t xml:space="preserve">generate images with high accuracy for land use </w:t>
      </w:r>
      <w:r w:rsidR="00E70978">
        <w:rPr>
          <w:rFonts w:ascii="Times New Roman" w:hAnsi="Times New Roman" w:cs="Times New Roman"/>
          <w:color w:val="222222"/>
          <w:shd w:val="clear" w:color="auto" w:fill="FFFFFF"/>
        </w:rPr>
        <w:t>that</w:t>
      </w:r>
      <w:r>
        <w:rPr>
          <w:rFonts w:ascii="Times New Roman" w:hAnsi="Times New Roman" w:cs="Times New Roman"/>
          <w:color w:val="222222"/>
          <w:shd w:val="clear" w:color="auto" w:fill="FFFFFF"/>
        </w:rPr>
        <w:t xml:space="preserve"> combines the images from </w:t>
      </w:r>
      <w:r w:rsidR="00E70978">
        <w:rPr>
          <w:rFonts w:ascii="Times New Roman" w:hAnsi="Times New Roman" w:cs="Times New Roman"/>
          <w:color w:val="222222"/>
          <w:shd w:val="clear" w:color="auto" w:fill="FFFFFF"/>
        </w:rPr>
        <w:t xml:space="preserve">the </w:t>
      </w:r>
      <w:r>
        <w:rPr>
          <w:rFonts w:ascii="Times New Roman" w:hAnsi="Times New Roman" w:cs="Times New Roman"/>
          <w:color w:val="222222"/>
          <w:shd w:val="clear" w:color="auto" w:fill="FFFFFF"/>
        </w:rPr>
        <w:t xml:space="preserve">sentinel, </w:t>
      </w:r>
      <w:r w:rsidR="00E70978">
        <w:rPr>
          <w:rFonts w:ascii="Times New Roman" w:hAnsi="Times New Roman" w:cs="Times New Roman"/>
          <w:color w:val="222222"/>
          <w:shd w:val="clear" w:color="auto" w:fill="FFFFFF"/>
        </w:rPr>
        <w:t>L</w:t>
      </w:r>
      <w:r>
        <w:rPr>
          <w:rFonts w:ascii="Times New Roman" w:hAnsi="Times New Roman" w:cs="Times New Roman"/>
          <w:color w:val="222222"/>
          <w:shd w:val="clear" w:color="auto" w:fill="FFFFFF"/>
        </w:rPr>
        <w:t xml:space="preserve">andsat, NANA and ESA. The tool is designed to take </w:t>
      </w:r>
      <w:r w:rsidR="00E70978">
        <w:rPr>
          <w:rFonts w:ascii="Times New Roman" w:hAnsi="Times New Roman" w:cs="Times New Roman"/>
          <w:color w:val="222222"/>
          <w:shd w:val="clear" w:color="auto" w:fill="FFFFFF"/>
        </w:rPr>
        <w:t xml:space="preserve">an </w:t>
      </w:r>
      <w:r>
        <w:rPr>
          <w:rFonts w:ascii="Times New Roman" w:hAnsi="Times New Roman" w:cs="Times New Roman"/>
          <w:color w:val="222222"/>
          <w:shd w:val="clear" w:color="auto" w:fill="FFFFFF"/>
        </w:rPr>
        <w:t>image and fuse them to generate a set of image and bands which has high</w:t>
      </w:r>
      <w:r w:rsidR="00E70978">
        <w:rPr>
          <w:rFonts w:ascii="Times New Roman" w:hAnsi="Times New Roman" w:cs="Times New Roman"/>
          <w:color w:val="222222"/>
          <w:shd w:val="clear" w:color="auto" w:fill="FFFFFF"/>
        </w:rPr>
        <w:t>-</w:t>
      </w:r>
      <w:r>
        <w:rPr>
          <w:rFonts w:ascii="Times New Roman" w:hAnsi="Times New Roman" w:cs="Times New Roman"/>
          <w:color w:val="222222"/>
          <w:shd w:val="clear" w:color="auto" w:fill="FFFFFF"/>
        </w:rPr>
        <w:t xml:space="preserve">accuracy data. FORCE is a data fusion tool to improve </w:t>
      </w:r>
      <w:r w:rsidR="00E70978">
        <w:rPr>
          <w:rFonts w:ascii="Times New Roman" w:hAnsi="Times New Roman" w:cs="Times New Roman"/>
          <w:color w:val="222222"/>
          <w:shd w:val="clear" w:color="auto" w:fill="FFFFFF"/>
        </w:rPr>
        <w:t xml:space="preserve">the </w:t>
      </w:r>
      <w:r>
        <w:rPr>
          <w:rFonts w:ascii="Times New Roman" w:hAnsi="Times New Roman" w:cs="Times New Roman"/>
          <w:color w:val="222222"/>
          <w:shd w:val="clear" w:color="auto" w:fill="FFFFFF"/>
        </w:rPr>
        <w:t xml:space="preserve">spatial resolution of land surface images </w:t>
      </w:r>
      <w:r w:rsidR="0097229E">
        <w:rPr>
          <w:rFonts w:ascii="Times New Roman" w:hAnsi="Times New Roman" w:cs="Times New Roman"/>
          <w:color w:val="222222"/>
          <w:shd w:val="clear" w:color="auto" w:fill="FFFFFF"/>
        </w:rPr>
        <w:t>using Landsat and Sentinel ARD.</w:t>
      </w:r>
    </w:p>
    <w:p w14:paraId="6BDE17DB" w14:textId="23EC051F" w:rsidR="00727137" w:rsidRDefault="00727137" w:rsidP="00255840">
      <w:pPr>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lastRenderedPageBreak/>
        <w:t xml:space="preserve">In [9] </w:t>
      </w:r>
      <w:proofErr w:type="spellStart"/>
      <w:r w:rsidRPr="00727137">
        <w:rPr>
          <w:rFonts w:ascii="Times New Roman" w:hAnsi="Times New Roman" w:cs="Times New Roman"/>
          <w:color w:val="222222"/>
          <w:shd w:val="clear" w:color="auto" w:fill="FFFFFF"/>
        </w:rPr>
        <w:t>Kocaman</w:t>
      </w:r>
      <w:proofErr w:type="spellEnd"/>
      <w:r>
        <w:rPr>
          <w:rFonts w:ascii="Times New Roman" w:hAnsi="Times New Roman" w:cs="Times New Roman"/>
          <w:color w:val="222222"/>
          <w:shd w:val="clear" w:color="auto" w:fill="FFFFFF"/>
        </w:rPr>
        <w:t>. S et.al. ha</w:t>
      </w:r>
      <w:r w:rsidR="00E70978">
        <w:rPr>
          <w:rFonts w:ascii="Times New Roman" w:hAnsi="Times New Roman" w:cs="Times New Roman"/>
          <w:color w:val="222222"/>
          <w:shd w:val="clear" w:color="auto" w:fill="FFFFFF"/>
        </w:rPr>
        <w:t>ve</w:t>
      </w:r>
      <w:r>
        <w:rPr>
          <w:rFonts w:ascii="Times New Roman" w:hAnsi="Times New Roman" w:cs="Times New Roman"/>
          <w:color w:val="222222"/>
          <w:shd w:val="clear" w:color="auto" w:fill="FFFFFF"/>
        </w:rPr>
        <w:t xml:space="preserve"> studied the image quality and geometric quality of Landsat 7 &amp; 8 where various issues were highlighted in the global database at zoom levels and in the histogram which w</w:t>
      </w:r>
      <w:r w:rsidR="00E70978">
        <w:rPr>
          <w:rFonts w:ascii="Times New Roman" w:hAnsi="Times New Roman" w:cs="Times New Roman"/>
          <w:color w:val="222222"/>
          <w:shd w:val="clear" w:color="auto" w:fill="FFFFFF"/>
        </w:rPr>
        <w:t>as</w:t>
      </w:r>
      <w:r>
        <w:rPr>
          <w:rFonts w:ascii="Times New Roman" w:hAnsi="Times New Roman" w:cs="Times New Roman"/>
          <w:color w:val="222222"/>
          <w:shd w:val="clear" w:color="auto" w:fill="FFFFFF"/>
        </w:rPr>
        <w:t xml:space="preserve"> further improvised by histogram and other techniques.  The work showcase that the data suffer from </w:t>
      </w:r>
      <w:r w:rsidR="00E70978">
        <w:rPr>
          <w:rFonts w:ascii="Times New Roman" w:hAnsi="Times New Roman" w:cs="Times New Roman"/>
          <w:color w:val="222222"/>
          <w:shd w:val="clear" w:color="auto" w:fill="FFFFFF"/>
        </w:rPr>
        <w:t xml:space="preserve">the </w:t>
      </w:r>
      <w:r w:rsidR="00A647E5">
        <w:rPr>
          <w:rFonts w:ascii="Times New Roman" w:hAnsi="Times New Roman" w:cs="Times New Roman"/>
          <w:color w:val="222222"/>
          <w:shd w:val="clear" w:color="auto" w:fill="FFFFFF"/>
        </w:rPr>
        <w:t xml:space="preserve">colour difference. The study also studies the advantages and disadvantages of the various data sources as shown below. </w:t>
      </w:r>
    </w:p>
    <w:p w14:paraId="713A87FF" w14:textId="3EE00934" w:rsidR="00D12DE1" w:rsidRPr="00D056A8" w:rsidRDefault="001A6556" w:rsidP="00CE6169">
      <w:pPr>
        <w:jc w:val="center"/>
        <w:rPr>
          <w:rFonts w:ascii="Times New Roman" w:hAnsi="Times New Roman" w:cs="Times New Roman"/>
          <w:color w:val="222222"/>
          <w:shd w:val="clear" w:color="auto" w:fill="FFFFFF"/>
        </w:rPr>
      </w:pPr>
      <w:r w:rsidRPr="001A6556">
        <w:rPr>
          <w:rFonts w:ascii="Times New Roman" w:hAnsi="Times New Roman" w:cs="Times New Roman"/>
          <w:noProof/>
          <w:color w:val="222222"/>
          <w:shd w:val="clear" w:color="auto" w:fill="FFFFFF"/>
        </w:rPr>
        <w:drawing>
          <wp:inline distT="0" distB="0" distL="0" distR="0" wp14:anchorId="6BDE091B" wp14:editId="212FB92F">
            <wp:extent cx="2076450" cy="1788329"/>
            <wp:effectExtent l="0" t="0" r="0" b="254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rotWithShape="1">
                    <a:blip r:embed="rId14"/>
                    <a:srcRect l="4128" t="11765"/>
                    <a:stretch/>
                  </pic:blipFill>
                  <pic:spPr bwMode="auto">
                    <a:xfrm>
                      <a:off x="0" y="0"/>
                      <a:ext cx="2079974" cy="1791364"/>
                    </a:xfrm>
                    <a:prstGeom prst="rect">
                      <a:avLst/>
                    </a:prstGeom>
                    <a:ln>
                      <a:noFill/>
                    </a:ln>
                    <a:extLst>
                      <a:ext uri="{53640926-AAD7-44D8-BBD7-CCE9431645EC}">
                        <a14:shadowObscured xmlns:a14="http://schemas.microsoft.com/office/drawing/2010/main"/>
                      </a:ext>
                    </a:extLst>
                  </pic:spPr>
                </pic:pic>
              </a:graphicData>
            </a:graphic>
          </wp:inline>
        </w:drawing>
      </w:r>
    </w:p>
    <w:p w14:paraId="68AA6EA3" w14:textId="4025F1FB" w:rsidR="006168C5" w:rsidRDefault="006168C5" w:rsidP="00255840">
      <w:pPr>
        <w:jc w:val="both"/>
        <w:rPr>
          <w:rFonts w:ascii="Times New Roman" w:hAnsi="Times New Roman" w:cs="Times New Roman"/>
          <w:b/>
          <w:bCs/>
          <w:color w:val="222222"/>
          <w:shd w:val="clear" w:color="auto" w:fill="FFFFFF"/>
        </w:rPr>
      </w:pPr>
      <w:r>
        <w:rPr>
          <w:rFonts w:ascii="Times New Roman" w:hAnsi="Times New Roman" w:cs="Times New Roman"/>
          <w:b/>
          <w:bCs/>
          <w:color w:val="222222"/>
          <w:shd w:val="clear" w:color="auto" w:fill="FFFFFF"/>
        </w:rPr>
        <w:t>Accuracy of bands in GIS data</w:t>
      </w:r>
    </w:p>
    <w:p w14:paraId="4A589E4C" w14:textId="31D027F3" w:rsidR="00D35843" w:rsidRDefault="00D35843" w:rsidP="00255840">
      <w:pPr>
        <w:jc w:val="both"/>
        <w:rPr>
          <w:ins w:id="38" w:author="Library [MUJ]" w:date="2023-01-23T09:42:00Z"/>
          <w:rFonts w:ascii="Times New Roman" w:hAnsi="Times New Roman" w:cs="Times New Roman"/>
          <w:color w:val="222222"/>
          <w:shd w:val="clear" w:color="auto" w:fill="FFFFFF"/>
        </w:rPr>
      </w:pPr>
      <w:proofErr w:type="spellStart"/>
      <w:r w:rsidRPr="007B7F32">
        <w:rPr>
          <w:rFonts w:ascii="Times New Roman" w:hAnsi="Times New Roman" w:cs="Times New Roman"/>
          <w:color w:val="222222"/>
          <w:shd w:val="clear" w:color="auto" w:fill="FFFFFF"/>
        </w:rPr>
        <w:t>Albanai</w:t>
      </w:r>
      <w:proofErr w:type="spellEnd"/>
      <w:r w:rsidRPr="007B7F32">
        <w:rPr>
          <w:rFonts w:ascii="Times New Roman" w:hAnsi="Times New Roman" w:cs="Times New Roman"/>
          <w:color w:val="222222"/>
          <w:shd w:val="clear" w:color="auto" w:fill="FFFFFF"/>
        </w:rPr>
        <w:t xml:space="preserve"> et.al .[5] has showcased a model to evaluate the thermal accuracy of Landsat in </w:t>
      </w:r>
      <w:r w:rsidR="00E70978">
        <w:rPr>
          <w:rFonts w:ascii="Times New Roman" w:hAnsi="Times New Roman" w:cs="Times New Roman"/>
          <w:color w:val="222222"/>
          <w:shd w:val="clear" w:color="auto" w:fill="FFFFFF"/>
        </w:rPr>
        <w:t xml:space="preserve">the </w:t>
      </w:r>
      <w:r w:rsidRPr="007B7F32">
        <w:rPr>
          <w:rFonts w:ascii="Times New Roman" w:hAnsi="Times New Roman" w:cs="Times New Roman"/>
          <w:color w:val="222222"/>
          <w:shd w:val="clear" w:color="auto" w:fill="FFFFFF"/>
        </w:rPr>
        <w:t xml:space="preserve">band on the sea surface. This study allows </w:t>
      </w:r>
      <w:r w:rsidR="00E70978">
        <w:rPr>
          <w:rFonts w:ascii="Times New Roman" w:hAnsi="Times New Roman" w:cs="Times New Roman"/>
          <w:color w:val="222222"/>
          <w:shd w:val="clear" w:color="auto" w:fill="FFFFFF"/>
        </w:rPr>
        <w:t>checking</w:t>
      </w:r>
      <w:r w:rsidRPr="007B7F32">
        <w:rPr>
          <w:rFonts w:ascii="Times New Roman" w:hAnsi="Times New Roman" w:cs="Times New Roman"/>
          <w:color w:val="222222"/>
          <w:shd w:val="clear" w:color="auto" w:fill="FFFFFF"/>
        </w:rPr>
        <w:t xml:space="preserve"> the computational accuracy of satellite images with live data as compared to the vector data available from sea beakers. The work uses band</w:t>
      </w:r>
      <w:r w:rsidR="00E70978">
        <w:rPr>
          <w:rFonts w:ascii="Times New Roman" w:hAnsi="Times New Roman" w:cs="Times New Roman"/>
          <w:color w:val="222222"/>
          <w:shd w:val="clear" w:color="auto" w:fill="FFFFFF"/>
        </w:rPr>
        <w:t>s</w:t>
      </w:r>
      <w:r w:rsidRPr="007B7F32">
        <w:rPr>
          <w:rFonts w:ascii="Times New Roman" w:hAnsi="Times New Roman" w:cs="Times New Roman"/>
          <w:color w:val="222222"/>
          <w:shd w:val="clear" w:color="auto" w:fill="FFFFFF"/>
        </w:rPr>
        <w:t xml:space="preserve"> 10 and 11 from Lansat-8 and compares the accuracy which comes out to be </w:t>
      </w:r>
      <w:r w:rsidR="00E70978">
        <w:rPr>
          <w:rFonts w:ascii="Times New Roman" w:hAnsi="Times New Roman" w:cs="Times New Roman"/>
          <w:color w:val="222222"/>
          <w:shd w:val="clear" w:color="auto" w:fill="FFFFFF"/>
        </w:rPr>
        <w:t xml:space="preserve">a </w:t>
      </w:r>
      <w:r w:rsidRPr="007B7F32">
        <w:rPr>
          <w:rFonts w:ascii="Times New Roman" w:hAnsi="Times New Roman" w:cs="Times New Roman"/>
          <w:color w:val="222222"/>
          <w:shd w:val="clear" w:color="auto" w:fill="FFFFFF"/>
        </w:rPr>
        <w:t xml:space="preserve">deviation in accuracy with </w:t>
      </w:r>
      <w:r w:rsidR="00E70978">
        <w:rPr>
          <w:rFonts w:ascii="Times New Roman" w:hAnsi="Times New Roman" w:cs="Times New Roman"/>
          <w:color w:val="222222"/>
          <w:shd w:val="clear" w:color="auto" w:fill="FFFFFF"/>
        </w:rPr>
        <w:t xml:space="preserve">a </w:t>
      </w:r>
      <w:r w:rsidRPr="007B7F32">
        <w:rPr>
          <w:rFonts w:ascii="Times New Roman" w:hAnsi="Times New Roman" w:cs="Times New Roman"/>
          <w:color w:val="222222"/>
          <w:shd w:val="clear" w:color="auto" w:fill="FFFFFF"/>
        </w:rPr>
        <w:t xml:space="preserve">mean standard deviation 0.03 over the year. Figure 1 and 2 shows </w:t>
      </w:r>
      <w:r w:rsidR="00E70978">
        <w:rPr>
          <w:rFonts w:ascii="Times New Roman" w:hAnsi="Times New Roman" w:cs="Times New Roman"/>
          <w:color w:val="222222"/>
          <w:shd w:val="clear" w:color="auto" w:fill="FFFFFF"/>
        </w:rPr>
        <w:t>a</w:t>
      </w:r>
      <w:r w:rsidRPr="007B7F32">
        <w:rPr>
          <w:rFonts w:ascii="Times New Roman" w:hAnsi="Times New Roman" w:cs="Times New Roman"/>
          <w:color w:val="222222"/>
          <w:shd w:val="clear" w:color="auto" w:fill="FFFFFF"/>
        </w:rPr>
        <w:t xml:space="preserve"> similar deviation over various </w:t>
      </w:r>
      <w:r w:rsidR="00D056A8" w:rsidRPr="007B7F32">
        <w:rPr>
          <w:rFonts w:ascii="Times New Roman" w:hAnsi="Times New Roman" w:cs="Times New Roman"/>
          <w:color w:val="222222"/>
          <w:shd w:val="clear" w:color="auto" w:fill="FFFFFF"/>
        </w:rPr>
        <w:t>seasons</w:t>
      </w:r>
      <w:r w:rsidRPr="007B7F32">
        <w:rPr>
          <w:rFonts w:ascii="Times New Roman" w:hAnsi="Times New Roman" w:cs="Times New Roman"/>
          <w:color w:val="222222"/>
          <w:shd w:val="clear" w:color="auto" w:fill="FFFFFF"/>
        </w:rPr>
        <w:t>.</w:t>
      </w:r>
    </w:p>
    <w:tbl>
      <w:tblPr>
        <w:tblStyle w:val="TableGrid"/>
        <w:tblW w:w="0" w:type="auto"/>
        <w:tblLook w:val="04A0" w:firstRow="1" w:lastRow="0" w:firstColumn="1" w:lastColumn="0" w:noHBand="0" w:noVBand="1"/>
      </w:tblPr>
      <w:tblGrid>
        <w:gridCol w:w="4508"/>
        <w:gridCol w:w="4508"/>
      </w:tblGrid>
      <w:tr w:rsidR="00E454E8" w14:paraId="69806902" w14:textId="77777777" w:rsidTr="00E454E8">
        <w:trPr>
          <w:ins w:id="39" w:author="Library [MUJ]" w:date="2023-01-23T09:42:00Z"/>
        </w:trPr>
        <w:tc>
          <w:tcPr>
            <w:tcW w:w="4508" w:type="dxa"/>
          </w:tcPr>
          <w:p w14:paraId="69AB4A98" w14:textId="29A69442" w:rsidR="00E454E8" w:rsidRDefault="00E454E8" w:rsidP="00255840">
            <w:pPr>
              <w:jc w:val="both"/>
              <w:rPr>
                <w:ins w:id="40" w:author="Library [MUJ]" w:date="2023-01-23T09:42:00Z"/>
                <w:rFonts w:ascii="Times New Roman" w:hAnsi="Times New Roman" w:cs="Times New Roman"/>
                <w:color w:val="222222"/>
                <w:shd w:val="clear" w:color="auto" w:fill="FFFFFF"/>
              </w:rPr>
            </w:pPr>
            <w:ins w:id="41" w:author="Library [MUJ]" w:date="2023-01-23T09:42:00Z">
              <w:r w:rsidRPr="00D35843">
                <w:rPr>
                  <w:rFonts w:ascii="Arial" w:hAnsi="Arial" w:cs="Arial"/>
                  <w:noProof/>
                  <w:color w:val="222222"/>
                  <w:sz w:val="20"/>
                  <w:szCs w:val="20"/>
                  <w:shd w:val="clear" w:color="auto" w:fill="FFFFFF"/>
                </w:rPr>
                <w:drawing>
                  <wp:inline distT="0" distB="0" distL="0" distR="0" wp14:anchorId="769266D7" wp14:editId="69802F27">
                    <wp:extent cx="2628900" cy="1534059"/>
                    <wp:effectExtent l="0" t="0" r="0" b="9525"/>
                    <wp:docPr id="7" name="Picture 7"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 histogram&#10;&#10;Description automatically generated"/>
                            <pic:cNvPicPr/>
                          </pic:nvPicPr>
                          <pic:blipFill>
                            <a:blip r:embed="rId15"/>
                            <a:stretch>
                              <a:fillRect/>
                            </a:stretch>
                          </pic:blipFill>
                          <pic:spPr>
                            <a:xfrm>
                              <a:off x="0" y="0"/>
                              <a:ext cx="2642107" cy="1541766"/>
                            </a:xfrm>
                            <a:prstGeom prst="rect">
                              <a:avLst/>
                            </a:prstGeom>
                          </pic:spPr>
                        </pic:pic>
                      </a:graphicData>
                    </a:graphic>
                  </wp:inline>
                </w:drawing>
              </w:r>
            </w:ins>
          </w:p>
        </w:tc>
        <w:tc>
          <w:tcPr>
            <w:tcW w:w="4508" w:type="dxa"/>
          </w:tcPr>
          <w:p w14:paraId="6B59A79F" w14:textId="796115F2" w:rsidR="00E454E8" w:rsidRDefault="00E454E8" w:rsidP="00255840">
            <w:pPr>
              <w:jc w:val="both"/>
              <w:rPr>
                <w:ins w:id="42" w:author="Library [MUJ]" w:date="2023-01-23T09:42:00Z"/>
                <w:rFonts w:ascii="Times New Roman" w:hAnsi="Times New Roman" w:cs="Times New Roman"/>
                <w:color w:val="222222"/>
                <w:shd w:val="clear" w:color="auto" w:fill="FFFFFF"/>
              </w:rPr>
            </w:pPr>
            <w:ins w:id="43" w:author="Library [MUJ]" w:date="2023-01-23T09:42:00Z">
              <w:del w:id="44" w:author="Library [MUJ]" w:date="2023-01-23T09:42:00Z">
                <w:r w:rsidRPr="00D35843" w:rsidDel="00E454E8">
                  <w:rPr>
                    <w:rFonts w:ascii="Arial" w:hAnsi="Arial" w:cs="Arial"/>
                    <w:noProof/>
                    <w:color w:val="222222"/>
                    <w:sz w:val="20"/>
                    <w:szCs w:val="20"/>
                    <w:shd w:val="clear" w:color="auto" w:fill="FFFFFF"/>
                  </w:rPr>
                  <w:drawing>
                    <wp:inline distT="0" distB="0" distL="0" distR="0" wp14:anchorId="1C93DB4E" wp14:editId="6F50F282">
                      <wp:extent cx="2628900" cy="1534059"/>
                      <wp:effectExtent l="0" t="0" r="0" b="9525"/>
                      <wp:docPr id="8" name="Picture 8"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 histogram&#10;&#10;Description automatically generated"/>
                              <pic:cNvPicPr/>
                            </pic:nvPicPr>
                            <pic:blipFill>
                              <a:blip r:embed="rId15"/>
                              <a:stretch>
                                <a:fillRect/>
                              </a:stretch>
                            </pic:blipFill>
                            <pic:spPr>
                              <a:xfrm>
                                <a:off x="0" y="0"/>
                                <a:ext cx="2642107" cy="1541766"/>
                              </a:xfrm>
                              <a:prstGeom prst="rect">
                                <a:avLst/>
                              </a:prstGeom>
                            </pic:spPr>
                          </pic:pic>
                        </a:graphicData>
                      </a:graphic>
                    </wp:inline>
                  </w:drawing>
                </w:r>
              </w:del>
            </w:ins>
          </w:p>
        </w:tc>
      </w:tr>
    </w:tbl>
    <w:p w14:paraId="19995F16" w14:textId="77777777" w:rsidR="00E454E8" w:rsidRPr="007B7F32" w:rsidRDefault="00E454E8" w:rsidP="00255840">
      <w:pPr>
        <w:jc w:val="both"/>
        <w:rPr>
          <w:rFonts w:ascii="Times New Roman" w:hAnsi="Times New Roman" w:cs="Times New Roman"/>
          <w:color w:val="222222"/>
          <w:shd w:val="clear" w:color="auto" w:fill="FFFFFF"/>
        </w:rPr>
      </w:pPr>
    </w:p>
    <w:p w14:paraId="48148931" w14:textId="1368EC46" w:rsidR="00D35843" w:rsidRDefault="00D35843" w:rsidP="00CD3EB3">
      <w:pPr>
        <w:jc w:val="center"/>
        <w:rPr>
          <w:rFonts w:ascii="Arial" w:hAnsi="Arial" w:cs="Arial"/>
          <w:color w:val="222222"/>
          <w:sz w:val="20"/>
          <w:szCs w:val="20"/>
          <w:shd w:val="clear" w:color="auto" w:fill="FFFFFF"/>
        </w:rPr>
      </w:pPr>
      <w:r>
        <w:rPr>
          <w:rFonts w:ascii="Arial" w:hAnsi="Arial" w:cs="Arial"/>
          <w:color w:val="222222"/>
          <w:sz w:val="20"/>
          <w:szCs w:val="20"/>
          <w:shd w:val="clear" w:color="auto" w:fill="FFFFFF"/>
        </w:rPr>
        <w:t>Figure1 . Mean variance in band 10</w:t>
      </w:r>
    </w:p>
    <w:p w14:paraId="4A403E53" w14:textId="7F273A27" w:rsidR="00D35843" w:rsidRDefault="00D35843" w:rsidP="00CD3EB3">
      <w:pPr>
        <w:jc w:val="center"/>
        <w:rPr>
          <w:rFonts w:ascii="Times New Roman" w:hAnsi="Times New Roman" w:cs="Times New Roman"/>
          <w:b/>
          <w:bCs/>
          <w:color w:val="222222"/>
          <w:shd w:val="clear" w:color="auto" w:fill="FFFFFF"/>
        </w:rPr>
      </w:pPr>
      <w:r w:rsidRPr="00D35843">
        <w:rPr>
          <w:rFonts w:ascii="Times New Roman" w:hAnsi="Times New Roman" w:cs="Times New Roman"/>
          <w:b/>
          <w:bCs/>
          <w:noProof/>
          <w:color w:val="222222"/>
          <w:shd w:val="clear" w:color="auto" w:fill="FFFFFF"/>
        </w:rPr>
        <w:drawing>
          <wp:inline distT="0" distB="0" distL="0" distR="0" wp14:anchorId="0E973F43" wp14:editId="7E8D152E">
            <wp:extent cx="2277422" cy="1447800"/>
            <wp:effectExtent l="0" t="0" r="8890" b="0"/>
            <wp:docPr id="2" name="Picture 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histogram&#10;&#10;Description automatically generated"/>
                    <pic:cNvPicPr/>
                  </pic:nvPicPr>
                  <pic:blipFill>
                    <a:blip r:embed="rId16"/>
                    <a:stretch>
                      <a:fillRect/>
                    </a:stretch>
                  </pic:blipFill>
                  <pic:spPr>
                    <a:xfrm>
                      <a:off x="0" y="0"/>
                      <a:ext cx="2283725" cy="1451807"/>
                    </a:xfrm>
                    <a:prstGeom prst="rect">
                      <a:avLst/>
                    </a:prstGeom>
                  </pic:spPr>
                </pic:pic>
              </a:graphicData>
            </a:graphic>
          </wp:inline>
        </w:drawing>
      </w:r>
    </w:p>
    <w:p w14:paraId="4C6609EB" w14:textId="7541FC78" w:rsidR="00D35843" w:rsidRDefault="00D35843" w:rsidP="00CD3EB3">
      <w:pPr>
        <w:jc w:val="center"/>
        <w:rPr>
          <w:rFonts w:ascii="Arial" w:hAnsi="Arial" w:cs="Arial"/>
          <w:color w:val="222222"/>
          <w:sz w:val="20"/>
          <w:szCs w:val="20"/>
          <w:shd w:val="clear" w:color="auto" w:fill="FFFFFF"/>
        </w:rPr>
      </w:pPr>
      <w:r>
        <w:rPr>
          <w:rFonts w:ascii="Arial" w:hAnsi="Arial" w:cs="Arial"/>
          <w:color w:val="222222"/>
          <w:sz w:val="20"/>
          <w:szCs w:val="20"/>
          <w:shd w:val="clear" w:color="auto" w:fill="FFFFFF"/>
        </w:rPr>
        <w:t>Figure2 . Mean variance in band 11</w:t>
      </w:r>
    </w:p>
    <w:p w14:paraId="1EEEDB76" w14:textId="77777777" w:rsidR="00D35843" w:rsidRDefault="00D35843" w:rsidP="00255840">
      <w:pPr>
        <w:jc w:val="both"/>
        <w:rPr>
          <w:rFonts w:ascii="Times New Roman" w:hAnsi="Times New Roman" w:cs="Times New Roman"/>
          <w:b/>
          <w:bCs/>
          <w:color w:val="222222"/>
          <w:shd w:val="clear" w:color="auto" w:fill="FFFFFF"/>
        </w:rPr>
      </w:pPr>
    </w:p>
    <w:p w14:paraId="6091ACA6" w14:textId="77777777" w:rsidR="00D35843" w:rsidRPr="00D35843" w:rsidRDefault="00D35843" w:rsidP="00255840">
      <w:pPr>
        <w:jc w:val="both"/>
        <w:rPr>
          <w:rFonts w:ascii="Times New Roman" w:hAnsi="Times New Roman" w:cs="Times New Roman"/>
          <w:b/>
          <w:bCs/>
          <w:color w:val="222222"/>
          <w:shd w:val="clear" w:color="auto" w:fill="FFFFFF"/>
        </w:rPr>
      </w:pPr>
    </w:p>
    <w:p w14:paraId="20CEEF7B" w14:textId="77777777" w:rsidR="00306FE4" w:rsidRDefault="00306FE4" w:rsidP="00255840">
      <w:pPr>
        <w:jc w:val="both"/>
        <w:rPr>
          <w:ins w:id="45" w:author="Library [MUJ]" w:date="2022-12-14T09:23:00Z"/>
          <w:rFonts w:ascii="Times New Roman" w:hAnsi="Times New Roman" w:cs="Times New Roman"/>
          <w:b/>
          <w:bCs/>
          <w:color w:val="222222"/>
          <w:shd w:val="clear" w:color="auto" w:fill="FFFFFF"/>
        </w:rPr>
      </w:pPr>
    </w:p>
    <w:p w14:paraId="0950E0CB" w14:textId="77777777" w:rsidR="00306FE4" w:rsidRDefault="00306FE4" w:rsidP="00255840">
      <w:pPr>
        <w:jc w:val="both"/>
        <w:rPr>
          <w:ins w:id="46" w:author="Library [MUJ]" w:date="2022-12-14T09:23:00Z"/>
          <w:rFonts w:ascii="Times New Roman" w:hAnsi="Times New Roman" w:cs="Times New Roman"/>
          <w:b/>
          <w:bCs/>
          <w:color w:val="222222"/>
          <w:shd w:val="clear" w:color="auto" w:fill="FFFFFF"/>
        </w:rPr>
      </w:pPr>
    </w:p>
    <w:p w14:paraId="3D7C773B" w14:textId="5C74D65F" w:rsidR="006168C5" w:rsidRDefault="006168C5" w:rsidP="00255840">
      <w:pPr>
        <w:jc w:val="both"/>
        <w:rPr>
          <w:ins w:id="47" w:author="Library [MUJ]" w:date="2022-12-14T09:23:00Z"/>
          <w:rFonts w:ascii="Times New Roman" w:hAnsi="Times New Roman" w:cs="Times New Roman"/>
          <w:b/>
          <w:bCs/>
          <w:color w:val="222222"/>
          <w:shd w:val="clear" w:color="auto" w:fill="FFFFFF"/>
        </w:rPr>
      </w:pPr>
      <w:r>
        <w:rPr>
          <w:rFonts w:ascii="Times New Roman" w:hAnsi="Times New Roman" w:cs="Times New Roman"/>
          <w:b/>
          <w:bCs/>
          <w:color w:val="222222"/>
          <w:shd w:val="clear" w:color="auto" w:fill="FFFFFF"/>
        </w:rPr>
        <w:t>Structural Accuracy in GIS data</w:t>
      </w:r>
    </w:p>
    <w:p w14:paraId="2AAD00CF" w14:textId="2717F516" w:rsidR="00306FE4" w:rsidRDefault="00306FE4" w:rsidP="00255840">
      <w:pPr>
        <w:jc w:val="both"/>
        <w:rPr>
          <w:ins w:id="48" w:author="Library [MUJ]" w:date="2022-12-14T09:23:00Z"/>
          <w:rFonts w:ascii="Times New Roman" w:hAnsi="Times New Roman" w:cs="Times New Roman"/>
          <w:b/>
          <w:bCs/>
          <w:color w:val="222222"/>
          <w:shd w:val="clear" w:color="auto" w:fill="FFFFFF"/>
        </w:rPr>
      </w:pPr>
      <w:ins w:id="49" w:author="Library [MUJ]" w:date="2022-12-14T09:23:00Z">
        <w:r>
          <w:rPr>
            <w:rFonts w:ascii="Times New Roman" w:hAnsi="Times New Roman" w:cs="Times New Roman"/>
            <w:b/>
            <w:bCs/>
            <w:color w:val="222222"/>
            <w:shd w:val="clear" w:color="auto" w:fill="FFFFFF"/>
          </w:rPr>
          <w:t>Data Completeness</w:t>
        </w:r>
      </w:ins>
    </w:p>
    <w:p w14:paraId="5D222029" w14:textId="78BF2A1C" w:rsidR="00306FE4" w:rsidRDefault="00306FE4" w:rsidP="00255840">
      <w:pPr>
        <w:jc w:val="both"/>
        <w:rPr>
          <w:ins w:id="50" w:author="Library [MUJ]" w:date="2022-12-14T09:24:00Z"/>
          <w:rFonts w:ascii="Times New Roman" w:hAnsi="Times New Roman" w:cs="Times New Roman"/>
          <w:b/>
          <w:bCs/>
          <w:color w:val="222222"/>
          <w:shd w:val="clear" w:color="auto" w:fill="FFFFFF"/>
        </w:rPr>
      </w:pPr>
      <w:ins w:id="51" w:author="Library [MUJ]" w:date="2022-12-14T09:23:00Z">
        <w:r>
          <w:rPr>
            <w:rFonts w:ascii="Times New Roman" w:hAnsi="Times New Roman" w:cs="Times New Roman"/>
            <w:b/>
            <w:bCs/>
            <w:color w:val="222222"/>
            <w:shd w:val="clear" w:color="auto" w:fill="FFFFFF"/>
          </w:rPr>
          <w:t>Data Accuracy</w:t>
        </w:r>
      </w:ins>
    </w:p>
    <w:p w14:paraId="58BF7845" w14:textId="78A7213F" w:rsidR="00306FE4" w:rsidRDefault="00306FE4" w:rsidP="00255840">
      <w:pPr>
        <w:jc w:val="both"/>
        <w:rPr>
          <w:ins w:id="52" w:author="Library [MUJ]" w:date="2022-12-14T09:23:00Z"/>
          <w:rFonts w:ascii="Times New Roman" w:hAnsi="Times New Roman" w:cs="Times New Roman"/>
          <w:b/>
          <w:bCs/>
          <w:color w:val="222222"/>
          <w:shd w:val="clear" w:color="auto" w:fill="FFFFFF"/>
        </w:rPr>
      </w:pPr>
      <w:ins w:id="53" w:author="Library [MUJ]" w:date="2022-12-14T09:24:00Z">
        <w:r>
          <w:rPr>
            <w:rFonts w:ascii="Times New Roman" w:hAnsi="Times New Roman" w:cs="Times New Roman"/>
            <w:b/>
            <w:bCs/>
            <w:color w:val="222222"/>
            <w:shd w:val="clear" w:color="auto" w:fill="FFFFFF"/>
          </w:rPr>
          <w:t>timeliness</w:t>
        </w:r>
      </w:ins>
    </w:p>
    <w:p w14:paraId="61E5BD3C" w14:textId="77777777" w:rsidR="00306FE4" w:rsidRPr="006168C5" w:rsidRDefault="00306FE4" w:rsidP="00255840">
      <w:pPr>
        <w:jc w:val="both"/>
        <w:rPr>
          <w:rFonts w:ascii="Times New Roman" w:hAnsi="Times New Roman" w:cs="Times New Roman"/>
          <w:b/>
          <w:bCs/>
          <w:color w:val="222222"/>
          <w:shd w:val="clear" w:color="auto" w:fill="FFFFFF"/>
        </w:rPr>
      </w:pPr>
    </w:p>
    <w:p w14:paraId="7EC7C266" w14:textId="156C1310" w:rsidR="00FF5B5B" w:rsidRPr="00FF5B5B" w:rsidRDefault="00C325D9" w:rsidP="00255840">
      <w:pPr>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    </w:t>
      </w:r>
      <w:r w:rsidR="00FF5B5B">
        <w:rPr>
          <w:rFonts w:ascii="Times New Roman" w:hAnsi="Times New Roman" w:cs="Times New Roman"/>
          <w:color w:val="222222"/>
          <w:shd w:val="clear" w:color="auto" w:fill="FFFFFF"/>
        </w:rPr>
        <w:t xml:space="preserve"> </w:t>
      </w:r>
    </w:p>
    <w:p w14:paraId="4C720F95" w14:textId="725FE6AA" w:rsidR="00776A08" w:rsidRPr="00FF5B5B" w:rsidRDefault="00776A08" w:rsidP="00776A08">
      <w:pPr>
        <w:jc w:val="both"/>
        <w:rPr>
          <w:rFonts w:ascii="Times New Roman" w:hAnsi="Times New Roman" w:cs="Times New Roman"/>
          <w:b/>
          <w:bCs/>
          <w:color w:val="222222"/>
          <w:shd w:val="clear" w:color="auto" w:fill="FFFFFF"/>
        </w:rPr>
      </w:pPr>
      <w:r w:rsidRPr="00FF5B5B">
        <w:rPr>
          <w:rFonts w:ascii="Times New Roman" w:hAnsi="Times New Roman" w:cs="Times New Roman"/>
          <w:b/>
          <w:bCs/>
          <w:color w:val="222222"/>
          <w:shd w:val="clear" w:color="auto" w:fill="FFFFFF"/>
        </w:rPr>
        <w:t xml:space="preserve">Data Quality in Vector data </w:t>
      </w:r>
    </w:p>
    <w:p w14:paraId="2895AC95" w14:textId="01728CB1" w:rsidR="00776A08" w:rsidRDefault="00306FE4" w:rsidP="00255840">
      <w:pPr>
        <w:jc w:val="both"/>
        <w:rPr>
          <w:rFonts w:ascii="Times New Roman" w:hAnsi="Times New Roman" w:cs="Times New Roman"/>
          <w:b/>
          <w:bCs/>
          <w:color w:val="000000"/>
        </w:rPr>
      </w:pPr>
      <w:ins w:id="54" w:author="Library [MUJ]" w:date="2022-12-14T09:21:00Z">
        <w:r>
          <w:rPr>
            <w:rFonts w:ascii="Times New Roman" w:hAnsi="Times New Roman" w:cs="Times New Roman"/>
            <w:b/>
            <w:bCs/>
            <w:color w:val="000000"/>
          </w:rPr>
          <w:t xml:space="preserve">GIS-&gt; </w:t>
        </w:r>
        <w:proofErr w:type="spellStart"/>
        <w:r>
          <w:rPr>
            <w:rFonts w:ascii="Times New Roman" w:hAnsi="Times New Roman" w:cs="Times New Roman"/>
            <w:b/>
            <w:bCs/>
            <w:color w:val="000000"/>
          </w:rPr>
          <w:t>actua</w:t>
        </w:r>
        <w:proofErr w:type="spellEnd"/>
        <w:r>
          <w:rPr>
            <w:rFonts w:ascii="Times New Roman" w:hAnsi="Times New Roman" w:cs="Times New Roman"/>
            <w:b/>
            <w:bCs/>
            <w:color w:val="000000"/>
          </w:rPr>
          <w:t xml:space="preserve"> data</w:t>
        </w:r>
      </w:ins>
    </w:p>
    <w:p w14:paraId="433BB13C" w14:textId="776DD550" w:rsidR="00DB1B0F" w:rsidRDefault="00DB1B0F" w:rsidP="00255840">
      <w:pPr>
        <w:jc w:val="both"/>
        <w:rPr>
          <w:rFonts w:ascii="Times New Roman" w:hAnsi="Times New Roman" w:cs="Times New Roman"/>
          <w:b/>
          <w:bCs/>
          <w:color w:val="000000"/>
        </w:rPr>
      </w:pPr>
      <w:r>
        <w:rPr>
          <w:rFonts w:ascii="Times New Roman" w:hAnsi="Times New Roman" w:cs="Times New Roman"/>
          <w:b/>
          <w:bCs/>
          <w:color w:val="000000"/>
        </w:rPr>
        <w:t>Conclusion</w:t>
      </w:r>
    </w:p>
    <w:p w14:paraId="1CC27948" w14:textId="77777777" w:rsidR="00DB1B0F" w:rsidRPr="00FF5B5B" w:rsidRDefault="00DB1B0F" w:rsidP="00255840">
      <w:pPr>
        <w:jc w:val="both"/>
        <w:rPr>
          <w:rFonts w:ascii="Times New Roman" w:hAnsi="Times New Roman" w:cs="Times New Roman"/>
          <w:b/>
          <w:bCs/>
          <w:color w:val="000000"/>
        </w:rPr>
      </w:pPr>
    </w:p>
    <w:p w14:paraId="2623D81F" w14:textId="21E30F86" w:rsidR="00DB0258" w:rsidRPr="00DB1B0F" w:rsidRDefault="00DB1B0F" w:rsidP="00255840">
      <w:pPr>
        <w:jc w:val="both"/>
        <w:rPr>
          <w:rFonts w:ascii="Times New Roman" w:hAnsi="Times New Roman" w:cs="Times New Roman"/>
          <w:b/>
          <w:color w:val="000000"/>
          <w:sz w:val="28"/>
          <w:szCs w:val="28"/>
        </w:rPr>
      </w:pPr>
      <w:r w:rsidRPr="00DB1B0F">
        <w:rPr>
          <w:rFonts w:ascii="Times New Roman" w:hAnsi="Times New Roman" w:cs="Times New Roman"/>
          <w:b/>
          <w:color w:val="000000"/>
          <w:sz w:val="28"/>
          <w:szCs w:val="28"/>
        </w:rPr>
        <w:t>References</w:t>
      </w:r>
    </w:p>
    <w:sdt>
      <w:sdtPr>
        <w:rPr>
          <w:rFonts w:ascii="Times New Roman" w:hAnsi="Times New Roman" w:cs="Times New Roman"/>
          <w:b/>
          <w:bCs/>
          <w:lang w:val="en-IE"/>
        </w:rPr>
        <w:tag w:val="MENDELEY_BIBLIOGRAPHY"/>
        <w:id w:val="898710832"/>
        <w:placeholder>
          <w:docPart w:val="DefaultPlaceholder_-1854013440"/>
        </w:placeholder>
      </w:sdtPr>
      <w:sdtContent>
        <w:p w14:paraId="60A66D3E" w14:textId="77777777" w:rsidR="00D46209" w:rsidRPr="00D81ABF" w:rsidRDefault="00D46209" w:rsidP="00D12DE1">
          <w:pPr>
            <w:autoSpaceDE w:val="0"/>
            <w:autoSpaceDN w:val="0"/>
            <w:ind w:hanging="640"/>
            <w:jc w:val="both"/>
            <w:divId w:val="264577442"/>
            <w:rPr>
              <w:rFonts w:ascii="Times New Roman" w:eastAsia="Times New Roman" w:hAnsi="Times New Roman" w:cs="Times New Roman"/>
            </w:rPr>
          </w:pPr>
          <w:r w:rsidRPr="00D81ABF">
            <w:rPr>
              <w:rFonts w:ascii="Times New Roman" w:eastAsia="Times New Roman" w:hAnsi="Times New Roman" w:cs="Times New Roman"/>
            </w:rPr>
            <w:t>[1]</w:t>
          </w:r>
          <w:r w:rsidRPr="00D81ABF">
            <w:rPr>
              <w:rFonts w:ascii="Times New Roman" w:eastAsia="Times New Roman" w:hAnsi="Times New Roman" w:cs="Times New Roman"/>
            </w:rPr>
            <w:tab/>
            <w:t xml:space="preserve">M. di </w:t>
          </w:r>
          <w:proofErr w:type="spellStart"/>
          <w:r w:rsidRPr="00D81ABF">
            <w:rPr>
              <w:rFonts w:ascii="Times New Roman" w:eastAsia="Times New Roman" w:hAnsi="Times New Roman" w:cs="Times New Roman"/>
            </w:rPr>
            <w:t>Luzio</w:t>
          </w:r>
          <w:proofErr w:type="spellEnd"/>
          <w:r w:rsidRPr="00D81ABF">
            <w:rPr>
              <w:rFonts w:ascii="Times New Roman" w:eastAsia="Times New Roman" w:hAnsi="Times New Roman" w:cs="Times New Roman"/>
            </w:rPr>
            <w:t xml:space="preserve">, J. G. Arnold, and R. Srinivasan, “Effect of GIS data quality on small watershed stream flow and sediment simulations,” </w:t>
          </w:r>
          <w:proofErr w:type="spellStart"/>
          <w:r w:rsidRPr="00D81ABF">
            <w:rPr>
              <w:rFonts w:ascii="Times New Roman" w:eastAsia="Times New Roman" w:hAnsi="Times New Roman" w:cs="Times New Roman"/>
              <w:i/>
              <w:iCs/>
            </w:rPr>
            <w:t>Hydrol</w:t>
          </w:r>
          <w:proofErr w:type="spellEnd"/>
          <w:r w:rsidRPr="00D81ABF">
            <w:rPr>
              <w:rFonts w:ascii="Times New Roman" w:eastAsia="Times New Roman" w:hAnsi="Times New Roman" w:cs="Times New Roman"/>
              <w:i/>
              <w:iCs/>
            </w:rPr>
            <w:t xml:space="preserve"> Process</w:t>
          </w:r>
          <w:r w:rsidRPr="00D81ABF">
            <w:rPr>
              <w:rFonts w:ascii="Times New Roman" w:eastAsia="Times New Roman" w:hAnsi="Times New Roman" w:cs="Times New Roman"/>
            </w:rPr>
            <w:t xml:space="preserve">, vol. 19, no. 3, pp. 629–650, Feb. 2005, </w:t>
          </w:r>
          <w:proofErr w:type="spellStart"/>
          <w:r w:rsidRPr="00D81ABF">
            <w:rPr>
              <w:rFonts w:ascii="Times New Roman" w:eastAsia="Times New Roman" w:hAnsi="Times New Roman" w:cs="Times New Roman"/>
            </w:rPr>
            <w:t>doi</w:t>
          </w:r>
          <w:proofErr w:type="spellEnd"/>
          <w:r w:rsidRPr="00D81ABF">
            <w:rPr>
              <w:rFonts w:ascii="Times New Roman" w:eastAsia="Times New Roman" w:hAnsi="Times New Roman" w:cs="Times New Roman"/>
            </w:rPr>
            <w:t>: 10.1002/hyp.5612.</w:t>
          </w:r>
        </w:p>
        <w:p w14:paraId="6BB9D7F6" w14:textId="7490B912" w:rsidR="00D46209" w:rsidRPr="00D81ABF" w:rsidRDefault="00D46209" w:rsidP="00D12DE1">
          <w:pPr>
            <w:autoSpaceDE w:val="0"/>
            <w:autoSpaceDN w:val="0"/>
            <w:ind w:hanging="640"/>
            <w:jc w:val="both"/>
            <w:divId w:val="1568177809"/>
            <w:rPr>
              <w:rFonts w:ascii="Times New Roman" w:eastAsia="Times New Roman" w:hAnsi="Times New Roman" w:cs="Times New Roman"/>
            </w:rPr>
          </w:pPr>
          <w:r w:rsidRPr="00D81ABF">
            <w:rPr>
              <w:rFonts w:ascii="Times New Roman" w:eastAsia="Times New Roman" w:hAnsi="Times New Roman" w:cs="Times New Roman"/>
            </w:rPr>
            <w:t>[2]</w:t>
          </w:r>
          <w:r w:rsidRPr="00D81ABF">
            <w:rPr>
              <w:rFonts w:ascii="Times New Roman" w:eastAsia="Times New Roman" w:hAnsi="Times New Roman" w:cs="Times New Roman"/>
            </w:rPr>
            <w:tab/>
            <w:t xml:space="preserve">S. Ying, Y. Lei, and J. </w:t>
          </w:r>
          <w:proofErr w:type="spellStart"/>
          <w:r w:rsidRPr="00D81ABF">
            <w:rPr>
              <w:rFonts w:ascii="Times New Roman" w:eastAsia="Times New Roman" w:hAnsi="Times New Roman" w:cs="Times New Roman"/>
            </w:rPr>
            <w:t>Zhanming</w:t>
          </w:r>
          <w:proofErr w:type="spellEnd"/>
          <w:r w:rsidRPr="00D81ABF">
            <w:rPr>
              <w:rFonts w:ascii="Times New Roman" w:eastAsia="Times New Roman" w:hAnsi="Times New Roman" w:cs="Times New Roman"/>
            </w:rPr>
            <w:t xml:space="preserve">, “Evaluating spatial data quality in GIS database,” </w:t>
          </w:r>
          <w:r w:rsidRPr="00D81ABF">
            <w:rPr>
              <w:rFonts w:ascii="Times New Roman" w:eastAsia="Times New Roman" w:hAnsi="Times New Roman" w:cs="Times New Roman"/>
              <w:i/>
              <w:iCs/>
            </w:rPr>
            <w:t xml:space="preserve">2007 International Conference on Wireless Communications, Networking and Mobile Computing, </w:t>
          </w:r>
          <w:proofErr w:type="spellStart"/>
          <w:r w:rsidRPr="00D81ABF">
            <w:rPr>
              <w:rFonts w:ascii="Times New Roman" w:eastAsia="Times New Roman" w:hAnsi="Times New Roman" w:cs="Times New Roman"/>
              <w:i/>
              <w:iCs/>
            </w:rPr>
            <w:t>WiCOM</w:t>
          </w:r>
          <w:proofErr w:type="spellEnd"/>
          <w:r w:rsidRPr="00D81ABF">
            <w:rPr>
              <w:rFonts w:ascii="Times New Roman" w:eastAsia="Times New Roman" w:hAnsi="Times New Roman" w:cs="Times New Roman"/>
              <w:i/>
              <w:iCs/>
            </w:rPr>
            <w:t xml:space="preserve"> 2007</w:t>
          </w:r>
          <w:r w:rsidRPr="00D81ABF">
            <w:rPr>
              <w:rFonts w:ascii="Times New Roman" w:eastAsia="Times New Roman" w:hAnsi="Times New Roman" w:cs="Times New Roman"/>
            </w:rPr>
            <w:t xml:space="preserve">, pp. 5962–5965, 2007, </w:t>
          </w:r>
          <w:proofErr w:type="spellStart"/>
          <w:r w:rsidRPr="00D81ABF">
            <w:rPr>
              <w:rFonts w:ascii="Times New Roman" w:eastAsia="Times New Roman" w:hAnsi="Times New Roman" w:cs="Times New Roman"/>
            </w:rPr>
            <w:t>doi</w:t>
          </w:r>
          <w:proofErr w:type="spellEnd"/>
          <w:r w:rsidRPr="00D81ABF">
            <w:rPr>
              <w:rFonts w:ascii="Times New Roman" w:eastAsia="Times New Roman" w:hAnsi="Times New Roman" w:cs="Times New Roman"/>
            </w:rPr>
            <w:t>: 10.1109/WICOM.2007.1463.</w:t>
          </w:r>
        </w:p>
        <w:p w14:paraId="6F18E0FF" w14:textId="30BBA7F2" w:rsidR="00DB0258" w:rsidRDefault="00DB0258" w:rsidP="00D12DE1">
          <w:pPr>
            <w:autoSpaceDE w:val="0"/>
            <w:autoSpaceDN w:val="0"/>
            <w:ind w:hanging="640"/>
            <w:jc w:val="both"/>
            <w:divId w:val="1568177809"/>
            <w:rPr>
              <w:rFonts w:ascii="Times New Roman" w:hAnsi="Times New Roman" w:cs="Times New Roman"/>
              <w:color w:val="222222"/>
              <w:shd w:val="clear" w:color="auto" w:fill="FFFFFF"/>
            </w:rPr>
          </w:pPr>
          <w:r w:rsidRPr="00D81ABF">
            <w:rPr>
              <w:rFonts w:ascii="Times New Roman" w:eastAsia="Times New Roman" w:hAnsi="Times New Roman" w:cs="Times New Roman"/>
              <w:lang w:val="it-IT"/>
            </w:rPr>
            <w:t>[3]</w:t>
          </w:r>
          <w:r w:rsidRPr="00D81ABF">
            <w:rPr>
              <w:rFonts w:ascii="Times New Roman" w:eastAsia="Times New Roman" w:hAnsi="Times New Roman" w:cs="Times New Roman"/>
              <w:lang w:val="it-IT"/>
            </w:rPr>
            <w:tab/>
          </w:r>
          <w:proofErr w:type="spellStart"/>
          <w:r w:rsidRPr="00D81ABF">
            <w:rPr>
              <w:rFonts w:ascii="Times New Roman" w:hAnsi="Times New Roman" w:cs="Times New Roman"/>
              <w:color w:val="222222"/>
              <w:shd w:val="clear" w:color="auto" w:fill="FFFFFF"/>
              <w:lang w:val="it-IT"/>
            </w:rPr>
            <w:t>Trigila</w:t>
          </w:r>
          <w:proofErr w:type="spellEnd"/>
          <w:r w:rsidRPr="00D81ABF">
            <w:rPr>
              <w:rFonts w:ascii="Times New Roman" w:hAnsi="Times New Roman" w:cs="Times New Roman"/>
              <w:color w:val="222222"/>
              <w:shd w:val="clear" w:color="auto" w:fill="FFFFFF"/>
              <w:lang w:val="it-IT"/>
            </w:rPr>
            <w:t xml:space="preserve">, A., </w:t>
          </w:r>
          <w:proofErr w:type="spellStart"/>
          <w:r w:rsidRPr="00D81ABF">
            <w:rPr>
              <w:rFonts w:ascii="Times New Roman" w:hAnsi="Times New Roman" w:cs="Times New Roman"/>
              <w:color w:val="222222"/>
              <w:shd w:val="clear" w:color="auto" w:fill="FFFFFF"/>
              <w:lang w:val="it-IT"/>
            </w:rPr>
            <w:t>Iadanza</w:t>
          </w:r>
          <w:proofErr w:type="spellEnd"/>
          <w:r w:rsidRPr="00D81ABF">
            <w:rPr>
              <w:rFonts w:ascii="Times New Roman" w:hAnsi="Times New Roman" w:cs="Times New Roman"/>
              <w:color w:val="222222"/>
              <w:shd w:val="clear" w:color="auto" w:fill="FFFFFF"/>
              <w:lang w:val="it-IT"/>
            </w:rPr>
            <w:t xml:space="preserve">, C., &amp; Spizzichino, D. (2010). </w:t>
          </w:r>
          <w:r w:rsidRPr="00D81ABF">
            <w:rPr>
              <w:rFonts w:ascii="Times New Roman" w:hAnsi="Times New Roman" w:cs="Times New Roman"/>
              <w:color w:val="222222"/>
              <w:shd w:val="clear" w:color="auto" w:fill="FFFFFF"/>
            </w:rPr>
            <w:t>Quality assessment of the Italian Landslide Inventory using GIS processing. </w:t>
          </w:r>
          <w:r w:rsidRPr="00D81ABF">
            <w:rPr>
              <w:rFonts w:ascii="Times New Roman" w:hAnsi="Times New Roman" w:cs="Times New Roman"/>
              <w:i/>
              <w:iCs/>
              <w:color w:val="222222"/>
              <w:shd w:val="clear" w:color="auto" w:fill="FFFFFF"/>
            </w:rPr>
            <w:t>Landslides</w:t>
          </w:r>
          <w:r w:rsidRPr="00D81ABF">
            <w:rPr>
              <w:rFonts w:ascii="Times New Roman" w:hAnsi="Times New Roman" w:cs="Times New Roman"/>
              <w:color w:val="222222"/>
              <w:shd w:val="clear" w:color="auto" w:fill="FFFFFF"/>
            </w:rPr>
            <w:t>, </w:t>
          </w:r>
          <w:r w:rsidRPr="00D81ABF">
            <w:rPr>
              <w:rFonts w:ascii="Times New Roman" w:hAnsi="Times New Roman" w:cs="Times New Roman"/>
              <w:i/>
              <w:iCs/>
              <w:color w:val="222222"/>
              <w:shd w:val="clear" w:color="auto" w:fill="FFFFFF"/>
            </w:rPr>
            <w:t>7</w:t>
          </w:r>
          <w:r w:rsidRPr="00D81ABF">
            <w:rPr>
              <w:rFonts w:ascii="Times New Roman" w:hAnsi="Times New Roman" w:cs="Times New Roman"/>
              <w:color w:val="222222"/>
              <w:shd w:val="clear" w:color="auto" w:fill="FFFFFF"/>
            </w:rPr>
            <w:t>(4), 455-470.</w:t>
          </w:r>
        </w:p>
        <w:p w14:paraId="2A26BBDE" w14:textId="14B2534D" w:rsidR="003B1376" w:rsidRDefault="003B1376" w:rsidP="00D12DE1">
          <w:pPr>
            <w:autoSpaceDE w:val="0"/>
            <w:autoSpaceDN w:val="0"/>
            <w:ind w:hanging="640"/>
            <w:jc w:val="both"/>
            <w:divId w:val="1568177809"/>
            <w:rPr>
              <w:rFonts w:ascii="Arial" w:hAnsi="Arial" w:cs="Arial"/>
              <w:color w:val="222222"/>
              <w:sz w:val="20"/>
              <w:szCs w:val="20"/>
              <w:shd w:val="clear" w:color="auto" w:fill="FFFFFF"/>
            </w:rPr>
          </w:pPr>
          <w:r w:rsidRPr="00306FE4">
            <w:rPr>
              <w:rFonts w:ascii="Times New Roman" w:hAnsi="Times New Roman" w:cs="Times New Roman"/>
              <w:color w:val="222222"/>
              <w:shd w:val="clear" w:color="auto" w:fill="FFFFFF"/>
              <w:rPrChange w:id="55" w:author="Library [MUJ]" w:date="2022-12-14T09:21:00Z">
                <w:rPr>
                  <w:rFonts w:ascii="Times New Roman" w:hAnsi="Times New Roman" w:cs="Times New Roman"/>
                  <w:color w:val="222222"/>
                  <w:shd w:val="clear" w:color="auto" w:fill="FFFFFF"/>
                  <w:lang w:val="nl-NL"/>
                </w:rPr>
              </w:rPrChange>
            </w:rPr>
            <w:t>[4]</w:t>
          </w:r>
          <w:r w:rsidRPr="00306FE4">
            <w:rPr>
              <w:rFonts w:ascii="Times New Roman" w:hAnsi="Times New Roman" w:cs="Times New Roman"/>
              <w:color w:val="222222"/>
              <w:shd w:val="clear" w:color="auto" w:fill="FFFFFF"/>
              <w:rPrChange w:id="56" w:author="Library [MUJ]" w:date="2022-12-14T09:21:00Z">
                <w:rPr>
                  <w:rFonts w:ascii="Times New Roman" w:hAnsi="Times New Roman" w:cs="Times New Roman"/>
                  <w:color w:val="222222"/>
                  <w:shd w:val="clear" w:color="auto" w:fill="FFFFFF"/>
                  <w:lang w:val="nl-NL"/>
                </w:rPr>
              </w:rPrChange>
            </w:rPr>
            <w:tab/>
          </w:r>
          <w:r w:rsidRPr="00306FE4">
            <w:rPr>
              <w:rFonts w:ascii="Arial" w:hAnsi="Arial" w:cs="Arial"/>
              <w:color w:val="222222"/>
              <w:sz w:val="20"/>
              <w:szCs w:val="20"/>
              <w:shd w:val="clear" w:color="auto" w:fill="FFFFFF"/>
              <w:rPrChange w:id="57" w:author="Library [MUJ]" w:date="2022-12-14T09:21:00Z">
                <w:rPr>
                  <w:rFonts w:ascii="Arial" w:hAnsi="Arial" w:cs="Arial"/>
                  <w:color w:val="222222"/>
                  <w:sz w:val="20"/>
                  <w:szCs w:val="20"/>
                  <w:shd w:val="clear" w:color="auto" w:fill="FFFFFF"/>
                  <w:lang w:val="nl-NL"/>
                </w:rPr>
              </w:rPrChange>
            </w:rPr>
            <w:t xml:space="preserve">Zhan, Q., </w:t>
          </w:r>
          <w:proofErr w:type="spellStart"/>
          <w:r w:rsidRPr="00306FE4">
            <w:rPr>
              <w:rFonts w:ascii="Arial" w:hAnsi="Arial" w:cs="Arial"/>
              <w:color w:val="222222"/>
              <w:sz w:val="20"/>
              <w:szCs w:val="20"/>
              <w:shd w:val="clear" w:color="auto" w:fill="FFFFFF"/>
              <w:rPrChange w:id="58" w:author="Library [MUJ]" w:date="2022-12-14T09:21:00Z">
                <w:rPr>
                  <w:rFonts w:ascii="Arial" w:hAnsi="Arial" w:cs="Arial"/>
                  <w:color w:val="222222"/>
                  <w:sz w:val="20"/>
                  <w:szCs w:val="20"/>
                  <w:shd w:val="clear" w:color="auto" w:fill="FFFFFF"/>
                  <w:lang w:val="nl-NL"/>
                </w:rPr>
              </w:rPrChange>
            </w:rPr>
            <w:t>Molenaar</w:t>
          </w:r>
          <w:proofErr w:type="spellEnd"/>
          <w:r w:rsidRPr="00306FE4">
            <w:rPr>
              <w:rFonts w:ascii="Arial" w:hAnsi="Arial" w:cs="Arial"/>
              <w:color w:val="222222"/>
              <w:sz w:val="20"/>
              <w:szCs w:val="20"/>
              <w:shd w:val="clear" w:color="auto" w:fill="FFFFFF"/>
              <w:rPrChange w:id="59" w:author="Library [MUJ]" w:date="2022-12-14T09:21:00Z">
                <w:rPr>
                  <w:rFonts w:ascii="Arial" w:hAnsi="Arial" w:cs="Arial"/>
                  <w:color w:val="222222"/>
                  <w:sz w:val="20"/>
                  <w:szCs w:val="20"/>
                  <w:shd w:val="clear" w:color="auto" w:fill="FFFFFF"/>
                  <w:lang w:val="nl-NL"/>
                </w:rPr>
              </w:rPrChange>
            </w:rPr>
            <w:t xml:space="preserve">, M., </w:t>
          </w:r>
          <w:proofErr w:type="spellStart"/>
          <w:r w:rsidRPr="00306FE4">
            <w:rPr>
              <w:rFonts w:ascii="Arial" w:hAnsi="Arial" w:cs="Arial"/>
              <w:color w:val="222222"/>
              <w:sz w:val="20"/>
              <w:szCs w:val="20"/>
              <w:shd w:val="clear" w:color="auto" w:fill="FFFFFF"/>
              <w:rPrChange w:id="60" w:author="Library [MUJ]" w:date="2022-12-14T09:21:00Z">
                <w:rPr>
                  <w:rFonts w:ascii="Arial" w:hAnsi="Arial" w:cs="Arial"/>
                  <w:color w:val="222222"/>
                  <w:sz w:val="20"/>
                  <w:szCs w:val="20"/>
                  <w:shd w:val="clear" w:color="auto" w:fill="FFFFFF"/>
                  <w:lang w:val="nl-NL"/>
                </w:rPr>
              </w:rPrChange>
            </w:rPr>
            <w:t>Tempfli</w:t>
          </w:r>
          <w:proofErr w:type="spellEnd"/>
          <w:r w:rsidRPr="00306FE4">
            <w:rPr>
              <w:rFonts w:ascii="Arial" w:hAnsi="Arial" w:cs="Arial"/>
              <w:color w:val="222222"/>
              <w:sz w:val="20"/>
              <w:szCs w:val="20"/>
              <w:shd w:val="clear" w:color="auto" w:fill="FFFFFF"/>
              <w:rPrChange w:id="61" w:author="Library [MUJ]" w:date="2022-12-14T09:21:00Z">
                <w:rPr>
                  <w:rFonts w:ascii="Arial" w:hAnsi="Arial" w:cs="Arial"/>
                  <w:color w:val="222222"/>
                  <w:sz w:val="20"/>
                  <w:szCs w:val="20"/>
                  <w:shd w:val="clear" w:color="auto" w:fill="FFFFFF"/>
                  <w:lang w:val="nl-NL"/>
                </w:rPr>
              </w:rPrChange>
            </w:rPr>
            <w:t xml:space="preserve">, K., &amp; Shi, W. (2005). </w:t>
          </w:r>
          <w:r>
            <w:rPr>
              <w:rFonts w:ascii="Arial" w:hAnsi="Arial" w:cs="Arial"/>
              <w:color w:val="222222"/>
              <w:sz w:val="20"/>
              <w:szCs w:val="20"/>
              <w:shd w:val="clear" w:color="auto" w:fill="FFFFFF"/>
            </w:rPr>
            <w:t>Quality assessment for geo</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spatial objects derived from remotely sensed data. </w:t>
          </w:r>
          <w:r>
            <w:rPr>
              <w:rFonts w:ascii="Arial" w:hAnsi="Arial" w:cs="Arial"/>
              <w:i/>
              <w:iCs/>
              <w:color w:val="222222"/>
              <w:sz w:val="20"/>
              <w:szCs w:val="20"/>
              <w:shd w:val="clear" w:color="auto" w:fill="FFFFFF"/>
            </w:rPr>
            <w:t>International Journal of Remote Sensing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26</w:t>
          </w:r>
          <w:r>
            <w:rPr>
              <w:rFonts w:ascii="Arial" w:hAnsi="Arial" w:cs="Arial"/>
              <w:color w:val="222222"/>
              <w:sz w:val="20"/>
              <w:szCs w:val="20"/>
              <w:shd w:val="clear" w:color="auto" w:fill="FFFFFF"/>
            </w:rPr>
            <w:t>(14), 2953-2974.</w:t>
          </w:r>
        </w:p>
        <w:p w14:paraId="18325EC2" w14:textId="5E8E417A" w:rsidR="00D35843" w:rsidRDefault="00D35843" w:rsidP="00D12DE1">
          <w:pPr>
            <w:autoSpaceDE w:val="0"/>
            <w:autoSpaceDN w:val="0"/>
            <w:ind w:hanging="640"/>
            <w:jc w:val="both"/>
            <w:divId w:val="1568177809"/>
            <w:rPr>
              <w:rFonts w:ascii="Arial" w:hAnsi="Arial" w:cs="Arial"/>
              <w:color w:val="222222"/>
              <w:sz w:val="20"/>
              <w:szCs w:val="20"/>
              <w:shd w:val="clear" w:color="auto" w:fill="FFFFFF"/>
            </w:rPr>
          </w:pPr>
          <w:r w:rsidRPr="00306FE4">
            <w:rPr>
              <w:rFonts w:ascii="Arial" w:hAnsi="Arial" w:cs="Arial"/>
              <w:color w:val="222222"/>
              <w:sz w:val="20"/>
              <w:szCs w:val="20"/>
              <w:shd w:val="clear" w:color="auto" w:fill="FFFFFF"/>
              <w:rPrChange w:id="62" w:author="Library [MUJ]" w:date="2022-12-14T09:21:00Z">
                <w:rPr>
                  <w:rFonts w:ascii="Arial" w:hAnsi="Arial" w:cs="Arial"/>
                  <w:color w:val="222222"/>
                  <w:sz w:val="20"/>
                  <w:szCs w:val="20"/>
                  <w:shd w:val="clear" w:color="auto" w:fill="FFFFFF"/>
                  <w:lang w:val="it-IT"/>
                </w:rPr>
              </w:rPrChange>
            </w:rPr>
            <w:t>[5]</w:t>
          </w:r>
          <w:r w:rsidRPr="00306FE4">
            <w:rPr>
              <w:rFonts w:ascii="Arial" w:hAnsi="Arial" w:cs="Arial"/>
              <w:color w:val="222222"/>
              <w:sz w:val="20"/>
              <w:szCs w:val="20"/>
              <w:shd w:val="clear" w:color="auto" w:fill="FFFFFF"/>
              <w:rPrChange w:id="63" w:author="Library [MUJ]" w:date="2022-12-14T09:21:00Z">
                <w:rPr>
                  <w:rFonts w:ascii="Arial" w:hAnsi="Arial" w:cs="Arial"/>
                  <w:color w:val="222222"/>
                  <w:sz w:val="20"/>
                  <w:szCs w:val="20"/>
                  <w:shd w:val="clear" w:color="auto" w:fill="FFFFFF"/>
                  <w:lang w:val="it-IT"/>
                </w:rPr>
              </w:rPrChange>
            </w:rPr>
            <w:tab/>
          </w:r>
          <w:proofErr w:type="spellStart"/>
          <w:r w:rsidRPr="00306FE4">
            <w:rPr>
              <w:rFonts w:ascii="Arial" w:hAnsi="Arial" w:cs="Arial"/>
              <w:color w:val="222222"/>
              <w:sz w:val="20"/>
              <w:szCs w:val="20"/>
              <w:shd w:val="clear" w:color="auto" w:fill="FFFFFF"/>
              <w:rPrChange w:id="64" w:author="Library [MUJ]" w:date="2022-12-14T09:21:00Z">
                <w:rPr>
                  <w:rFonts w:ascii="Arial" w:hAnsi="Arial" w:cs="Arial"/>
                  <w:color w:val="222222"/>
                  <w:sz w:val="20"/>
                  <w:szCs w:val="20"/>
                  <w:shd w:val="clear" w:color="auto" w:fill="FFFFFF"/>
                  <w:lang w:val="it-IT"/>
                </w:rPr>
              </w:rPrChange>
            </w:rPr>
            <w:t>Albanai</w:t>
          </w:r>
          <w:proofErr w:type="spellEnd"/>
          <w:r w:rsidRPr="00306FE4">
            <w:rPr>
              <w:rFonts w:ascii="Arial" w:hAnsi="Arial" w:cs="Arial"/>
              <w:color w:val="222222"/>
              <w:sz w:val="20"/>
              <w:szCs w:val="20"/>
              <w:shd w:val="clear" w:color="auto" w:fill="FFFFFF"/>
              <w:rPrChange w:id="65" w:author="Library [MUJ]" w:date="2022-12-14T09:21:00Z">
                <w:rPr>
                  <w:rFonts w:ascii="Arial" w:hAnsi="Arial" w:cs="Arial"/>
                  <w:color w:val="222222"/>
                  <w:sz w:val="20"/>
                  <w:szCs w:val="20"/>
                  <w:shd w:val="clear" w:color="auto" w:fill="FFFFFF"/>
                  <w:lang w:val="it-IT"/>
                </w:rPr>
              </w:rPrChange>
            </w:rPr>
            <w:t xml:space="preserve">, J. A., &amp; </w:t>
          </w:r>
          <w:proofErr w:type="spellStart"/>
          <w:r w:rsidRPr="00306FE4">
            <w:rPr>
              <w:rFonts w:ascii="Arial" w:hAnsi="Arial" w:cs="Arial"/>
              <w:color w:val="222222"/>
              <w:sz w:val="20"/>
              <w:szCs w:val="20"/>
              <w:shd w:val="clear" w:color="auto" w:fill="FFFFFF"/>
              <w:rPrChange w:id="66" w:author="Library [MUJ]" w:date="2022-12-14T09:21:00Z">
                <w:rPr>
                  <w:rFonts w:ascii="Arial" w:hAnsi="Arial" w:cs="Arial"/>
                  <w:color w:val="222222"/>
                  <w:sz w:val="20"/>
                  <w:szCs w:val="20"/>
                  <w:shd w:val="clear" w:color="auto" w:fill="FFFFFF"/>
                  <w:lang w:val="it-IT"/>
                </w:rPr>
              </w:rPrChange>
            </w:rPr>
            <w:t>Abdelfatah</w:t>
          </w:r>
          <w:proofErr w:type="spellEnd"/>
          <w:r w:rsidRPr="00306FE4">
            <w:rPr>
              <w:rFonts w:ascii="Arial" w:hAnsi="Arial" w:cs="Arial"/>
              <w:color w:val="222222"/>
              <w:sz w:val="20"/>
              <w:szCs w:val="20"/>
              <w:shd w:val="clear" w:color="auto" w:fill="FFFFFF"/>
              <w:rPrChange w:id="67" w:author="Library [MUJ]" w:date="2022-12-14T09:21:00Z">
                <w:rPr>
                  <w:rFonts w:ascii="Arial" w:hAnsi="Arial" w:cs="Arial"/>
                  <w:color w:val="222222"/>
                  <w:sz w:val="20"/>
                  <w:szCs w:val="20"/>
                  <w:shd w:val="clear" w:color="auto" w:fill="FFFFFF"/>
                  <w:lang w:val="it-IT"/>
                </w:rPr>
              </w:rPrChange>
            </w:rPr>
            <w:t xml:space="preserve">, S. A. (2022). </w:t>
          </w:r>
          <w:r>
            <w:rPr>
              <w:rFonts w:ascii="Arial" w:hAnsi="Arial" w:cs="Arial"/>
              <w:color w:val="222222"/>
              <w:sz w:val="20"/>
              <w:szCs w:val="20"/>
              <w:shd w:val="clear" w:color="auto" w:fill="FFFFFF"/>
            </w:rPr>
            <w:t>Accuracy assessment for Landsat 8 thermal bands in measuring sea surface temperature over Kuwait and North West Arabian Gulf. </w:t>
          </w:r>
          <w:r>
            <w:rPr>
              <w:rFonts w:ascii="Arial" w:hAnsi="Arial" w:cs="Arial"/>
              <w:i/>
              <w:iCs/>
              <w:color w:val="222222"/>
              <w:sz w:val="20"/>
              <w:szCs w:val="20"/>
              <w:shd w:val="clear" w:color="auto" w:fill="FFFFFF"/>
            </w:rPr>
            <w:t>Kuwait Journal of 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49</w:t>
          </w:r>
          <w:r>
            <w:rPr>
              <w:rFonts w:ascii="Arial" w:hAnsi="Arial" w:cs="Arial"/>
              <w:color w:val="222222"/>
              <w:sz w:val="20"/>
              <w:szCs w:val="20"/>
              <w:shd w:val="clear" w:color="auto" w:fill="FFFFFF"/>
            </w:rPr>
            <w:t>(1).</w:t>
          </w:r>
        </w:p>
        <w:p w14:paraId="1272D7AA" w14:textId="1B3BC8F9" w:rsidR="00582400" w:rsidRDefault="00582400" w:rsidP="00D12DE1">
          <w:pPr>
            <w:autoSpaceDE w:val="0"/>
            <w:autoSpaceDN w:val="0"/>
            <w:ind w:hanging="640"/>
            <w:jc w:val="both"/>
            <w:divId w:val="1568177809"/>
            <w:rPr>
              <w:rFonts w:ascii="Times New Roman" w:hAnsi="Times New Roman" w:cs="Times New Roman"/>
              <w:color w:val="222222"/>
              <w:shd w:val="clear" w:color="auto" w:fill="FFFFFF"/>
            </w:rPr>
          </w:pPr>
          <w:r w:rsidRPr="00306FE4">
            <w:rPr>
              <w:rFonts w:ascii="Arial" w:hAnsi="Arial" w:cs="Arial"/>
              <w:color w:val="222222"/>
              <w:sz w:val="20"/>
              <w:szCs w:val="20"/>
              <w:shd w:val="clear" w:color="auto" w:fill="FFFFFF"/>
              <w:rPrChange w:id="68" w:author="Library [MUJ]" w:date="2022-12-14T09:21:00Z">
                <w:rPr>
                  <w:rFonts w:ascii="Arial" w:hAnsi="Arial" w:cs="Arial"/>
                  <w:color w:val="222222"/>
                  <w:sz w:val="20"/>
                  <w:szCs w:val="20"/>
                  <w:shd w:val="clear" w:color="auto" w:fill="FFFFFF"/>
                  <w:lang w:val="it-IT"/>
                </w:rPr>
              </w:rPrChange>
            </w:rPr>
            <w:t xml:space="preserve">[6] </w:t>
          </w:r>
          <w:r w:rsidRPr="00306FE4">
            <w:rPr>
              <w:rFonts w:ascii="Arial" w:hAnsi="Arial" w:cs="Arial"/>
              <w:color w:val="222222"/>
              <w:sz w:val="20"/>
              <w:szCs w:val="20"/>
              <w:shd w:val="clear" w:color="auto" w:fill="FFFFFF"/>
              <w:rPrChange w:id="69" w:author="Library [MUJ]" w:date="2022-12-14T09:21:00Z">
                <w:rPr>
                  <w:rFonts w:ascii="Arial" w:hAnsi="Arial" w:cs="Arial"/>
                  <w:color w:val="222222"/>
                  <w:sz w:val="20"/>
                  <w:szCs w:val="20"/>
                  <w:shd w:val="clear" w:color="auto" w:fill="FFFFFF"/>
                  <w:lang w:val="it-IT"/>
                </w:rPr>
              </w:rPrChange>
            </w:rPr>
            <w:tab/>
          </w:r>
          <w:proofErr w:type="spellStart"/>
          <w:r w:rsidRPr="00306FE4">
            <w:rPr>
              <w:rFonts w:ascii="Arial" w:hAnsi="Arial" w:cs="Arial"/>
              <w:color w:val="222222"/>
              <w:sz w:val="20"/>
              <w:szCs w:val="20"/>
              <w:shd w:val="clear" w:color="auto" w:fill="FFFFFF"/>
              <w:rPrChange w:id="70" w:author="Library [MUJ]" w:date="2022-12-14T09:21:00Z">
                <w:rPr>
                  <w:rFonts w:ascii="Arial" w:hAnsi="Arial" w:cs="Arial"/>
                  <w:color w:val="222222"/>
                  <w:sz w:val="20"/>
                  <w:szCs w:val="20"/>
                  <w:shd w:val="clear" w:color="auto" w:fill="FFFFFF"/>
                  <w:lang w:val="it-IT"/>
                </w:rPr>
              </w:rPrChange>
            </w:rPr>
            <w:t>Barazzetti</w:t>
          </w:r>
          <w:proofErr w:type="spellEnd"/>
          <w:r w:rsidRPr="00306FE4">
            <w:rPr>
              <w:rFonts w:ascii="Arial" w:hAnsi="Arial" w:cs="Arial"/>
              <w:color w:val="222222"/>
              <w:sz w:val="20"/>
              <w:szCs w:val="20"/>
              <w:shd w:val="clear" w:color="auto" w:fill="FFFFFF"/>
              <w:rPrChange w:id="71" w:author="Library [MUJ]" w:date="2022-12-14T09:21:00Z">
                <w:rPr>
                  <w:rFonts w:ascii="Arial" w:hAnsi="Arial" w:cs="Arial"/>
                  <w:color w:val="222222"/>
                  <w:sz w:val="20"/>
                  <w:szCs w:val="20"/>
                  <w:shd w:val="clear" w:color="auto" w:fill="FFFFFF"/>
                  <w:lang w:val="it-IT"/>
                </w:rPr>
              </w:rPrChange>
            </w:rPr>
            <w:t xml:space="preserve">, L., Cuca, B., &amp; </w:t>
          </w:r>
          <w:proofErr w:type="spellStart"/>
          <w:r w:rsidRPr="00306FE4">
            <w:rPr>
              <w:rFonts w:ascii="Arial" w:hAnsi="Arial" w:cs="Arial"/>
              <w:color w:val="222222"/>
              <w:sz w:val="20"/>
              <w:szCs w:val="20"/>
              <w:shd w:val="clear" w:color="auto" w:fill="FFFFFF"/>
              <w:rPrChange w:id="72" w:author="Library [MUJ]" w:date="2022-12-14T09:21:00Z">
                <w:rPr>
                  <w:rFonts w:ascii="Arial" w:hAnsi="Arial" w:cs="Arial"/>
                  <w:color w:val="222222"/>
                  <w:sz w:val="20"/>
                  <w:szCs w:val="20"/>
                  <w:shd w:val="clear" w:color="auto" w:fill="FFFFFF"/>
                  <w:lang w:val="it-IT"/>
                </w:rPr>
              </w:rPrChange>
            </w:rPr>
            <w:t>Previtali</w:t>
          </w:r>
          <w:proofErr w:type="spellEnd"/>
          <w:r w:rsidRPr="00306FE4">
            <w:rPr>
              <w:rFonts w:ascii="Arial" w:hAnsi="Arial" w:cs="Arial"/>
              <w:color w:val="222222"/>
              <w:sz w:val="20"/>
              <w:szCs w:val="20"/>
              <w:shd w:val="clear" w:color="auto" w:fill="FFFFFF"/>
              <w:rPrChange w:id="73" w:author="Library [MUJ]" w:date="2022-12-14T09:21:00Z">
                <w:rPr>
                  <w:rFonts w:ascii="Arial" w:hAnsi="Arial" w:cs="Arial"/>
                  <w:color w:val="222222"/>
                  <w:sz w:val="20"/>
                  <w:szCs w:val="20"/>
                  <w:shd w:val="clear" w:color="auto" w:fill="FFFFFF"/>
                  <w:lang w:val="it-IT"/>
                </w:rPr>
              </w:rPrChange>
            </w:rPr>
            <w:t xml:space="preserve">, M. (2016, August). </w:t>
          </w:r>
          <w:r>
            <w:rPr>
              <w:rFonts w:ascii="Arial" w:hAnsi="Arial" w:cs="Arial"/>
              <w:color w:val="222222"/>
              <w:sz w:val="20"/>
              <w:szCs w:val="20"/>
              <w:shd w:val="clear" w:color="auto" w:fill="FFFFFF"/>
            </w:rPr>
            <w:t>Evaluation of registration accuracy between Sentinel-2 and Landsat 8. In </w:t>
          </w:r>
          <w:r>
            <w:rPr>
              <w:rFonts w:ascii="Arial" w:hAnsi="Arial" w:cs="Arial"/>
              <w:i/>
              <w:iCs/>
              <w:color w:val="222222"/>
              <w:sz w:val="20"/>
              <w:szCs w:val="20"/>
              <w:shd w:val="clear" w:color="auto" w:fill="FFFFFF"/>
            </w:rPr>
            <w:t>Fourth International Conference on Remote Sensing and Geoinformation of the Environment (RSCy2016)</w:t>
          </w:r>
          <w:r>
            <w:rPr>
              <w:rFonts w:ascii="Arial" w:hAnsi="Arial" w:cs="Arial"/>
              <w:color w:val="222222"/>
              <w:sz w:val="20"/>
              <w:szCs w:val="20"/>
              <w:shd w:val="clear" w:color="auto" w:fill="FFFFFF"/>
            </w:rPr>
            <w:t> (Vol. 9688, pp. 71-79). SPIE.</w:t>
          </w:r>
        </w:p>
        <w:p w14:paraId="67A14407" w14:textId="168A1D01" w:rsidR="003B1376" w:rsidRDefault="00040174" w:rsidP="00D12DE1">
          <w:pPr>
            <w:autoSpaceDE w:val="0"/>
            <w:autoSpaceDN w:val="0"/>
            <w:ind w:hanging="640"/>
            <w:jc w:val="both"/>
            <w:divId w:val="1568177809"/>
            <w:rPr>
              <w:rFonts w:ascii="Arial" w:hAnsi="Arial" w:cs="Arial"/>
              <w:color w:val="222222"/>
              <w:sz w:val="20"/>
              <w:szCs w:val="20"/>
              <w:shd w:val="clear" w:color="auto" w:fill="FFFFFF"/>
            </w:rPr>
          </w:pPr>
          <w:r>
            <w:rPr>
              <w:rFonts w:ascii="Times New Roman" w:eastAsia="Times New Roman" w:hAnsi="Times New Roman" w:cs="Times New Roman"/>
            </w:rPr>
            <w:t xml:space="preserve">[7] </w:t>
          </w:r>
          <w:r>
            <w:rPr>
              <w:rFonts w:ascii="Times New Roman" w:eastAsia="Times New Roman" w:hAnsi="Times New Roman" w:cs="Times New Roman"/>
            </w:rPr>
            <w:tab/>
          </w:r>
          <w:proofErr w:type="spellStart"/>
          <w:r>
            <w:rPr>
              <w:rFonts w:ascii="Arial" w:hAnsi="Arial" w:cs="Arial"/>
              <w:color w:val="222222"/>
              <w:sz w:val="20"/>
              <w:szCs w:val="20"/>
              <w:shd w:val="clear" w:color="auto" w:fill="FFFFFF"/>
            </w:rPr>
            <w:t>Marangoz</w:t>
          </w:r>
          <w:proofErr w:type="spellEnd"/>
          <w:r>
            <w:rPr>
              <w:rFonts w:ascii="Arial" w:hAnsi="Arial" w:cs="Arial"/>
              <w:color w:val="222222"/>
              <w:sz w:val="20"/>
              <w:szCs w:val="20"/>
              <w:shd w:val="clear" w:color="auto" w:fill="FFFFFF"/>
            </w:rPr>
            <w:t xml:space="preserve">, A. M., </w:t>
          </w:r>
          <w:proofErr w:type="spellStart"/>
          <w:r>
            <w:rPr>
              <w:rFonts w:ascii="Arial" w:hAnsi="Arial" w:cs="Arial"/>
              <w:color w:val="222222"/>
              <w:sz w:val="20"/>
              <w:szCs w:val="20"/>
              <w:shd w:val="clear" w:color="auto" w:fill="FFFFFF"/>
            </w:rPr>
            <w:t>Sekertekin</w:t>
          </w:r>
          <w:proofErr w:type="spellEnd"/>
          <w:r>
            <w:rPr>
              <w:rFonts w:ascii="Arial" w:hAnsi="Arial" w:cs="Arial"/>
              <w:color w:val="222222"/>
              <w:sz w:val="20"/>
              <w:szCs w:val="20"/>
              <w:shd w:val="clear" w:color="auto" w:fill="FFFFFF"/>
            </w:rPr>
            <w:t xml:space="preserve">, A., &amp; </w:t>
          </w:r>
          <w:proofErr w:type="spellStart"/>
          <w:r>
            <w:rPr>
              <w:rFonts w:ascii="Arial" w:hAnsi="Arial" w:cs="Arial"/>
              <w:color w:val="222222"/>
              <w:sz w:val="20"/>
              <w:szCs w:val="20"/>
              <w:shd w:val="clear" w:color="auto" w:fill="FFFFFF"/>
            </w:rPr>
            <w:t>Akçin</w:t>
          </w:r>
          <w:proofErr w:type="spellEnd"/>
          <w:r>
            <w:rPr>
              <w:rFonts w:ascii="Arial" w:hAnsi="Arial" w:cs="Arial"/>
              <w:color w:val="222222"/>
              <w:sz w:val="20"/>
              <w:szCs w:val="20"/>
              <w:shd w:val="clear" w:color="auto" w:fill="FFFFFF"/>
            </w:rPr>
            <w:t>, H. (2017). Analysis of land use land cover classification results derived from sentinel-2 image. </w:t>
          </w:r>
          <w:r>
            <w:rPr>
              <w:rFonts w:ascii="Arial" w:hAnsi="Arial" w:cs="Arial"/>
              <w:i/>
              <w:iCs/>
              <w:color w:val="222222"/>
              <w:sz w:val="20"/>
              <w:szCs w:val="20"/>
              <w:shd w:val="clear" w:color="auto" w:fill="FFFFFF"/>
            </w:rPr>
            <w:t xml:space="preserve">Proceedings of the 17th International Multidisciplinary Scientific </w:t>
          </w:r>
          <w:proofErr w:type="spellStart"/>
          <w:r>
            <w:rPr>
              <w:rFonts w:ascii="Arial" w:hAnsi="Arial" w:cs="Arial"/>
              <w:i/>
              <w:iCs/>
              <w:color w:val="222222"/>
              <w:sz w:val="20"/>
              <w:szCs w:val="20"/>
              <w:shd w:val="clear" w:color="auto" w:fill="FFFFFF"/>
            </w:rPr>
            <w:t>GeoConference</w:t>
          </w:r>
          <w:proofErr w:type="spellEnd"/>
          <w:r>
            <w:rPr>
              <w:rFonts w:ascii="Arial" w:hAnsi="Arial" w:cs="Arial"/>
              <w:i/>
              <w:iCs/>
              <w:color w:val="222222"/>
              <w:sz w:val="20"/>
              <w:szCs w:val="20"/>
              <w:shd w:val="clear" w:color="auto" w:fill="FFFFFF"/>
            </w:rPr>
            <w:t xml:space="preserve"> Surveying Geology and Mining Ecology Management, SGEM</w:t>
          </w:r>
          <w:r>
            <w:rPr>
              <w:rFonts w:ascii="Arial" w:hAnsi="Arial" w:cs="Arial"/>
              <w:color w:val="222222"/>
              <w:sz w:val="20"/>
              <w:szCs w:val="20"/>
              <w:shd w:val="clear" w:color="auto" w:fill="FFFFFF"/>
            </w:rPr>
            <w:t>, 25-32.</w:t>
          </w:r>
        </w:p>
        <w:p w14:paraId="4B876024" w14:textId="6AD27937" w:rsidR="00342ADA" w:rsidRDefault="00342ADA" w:rsidP="00D12DE1">
          <w:pPr>
            <w:autoSpaceDE w:val="0"/>
            <w:autoSpaceDN w:val="0"/>
            <w:ind w:hanging="640"/>
            <w:jc w:val="both"/>
            <w:divId w:val="1568177809"/>
            <w:rPr>
              <w:rFonts w:ascii="Arial" w:hAnsi="Arial" w:cs="Arial"/>
              <w:color w:val="222222"/>
              <w:sz w:val="20"/>
              <w:szCs w:val="20"/>
              <w:shd w:val="clear" w:color="auto" w:fill="FFFFFF"/>
            </w:rPr>
          </w:pPr>
          <w:r>
            <w:rPr>
              <w:rFonts w:ascii="Arial" w:hAnsi="Arial" w:cs="Arial"/>
              <w:color w:val="222222"/>
              <w:sz w:val="20"/>
              <w:szCs w:val="20"/>
              <w:shd w:val="clear" w:color="auto" w:fill="FFFFFF"/>
            </w:rPr>
            <w:t>[8]</w:t>
          </w:r>
          <w:r>
            <w:rPr>
              <w:rFonts w:ascii="Arial" w:hAnsi="Arial" w:cs="Arial"/>
              <w:color w:val="222222"/>
              <w:sz w:val="20"/>
              <w:szCs w:val="20"/>
              <w:shd w:val="clear" w:color="auto" w:fill="FFFFFF"/>
            </w:rPr>
            <w:tab/>
            <w:t>Frantz, D. (2019). FORCE—Landsat+ Sentinel-2 analysis ready data and beyond. </w:t>
          </w:r>
          <w:r>
            <w:rPr>
              <w:rFonts w:ascii="Arial" w:hAnsi="Arial" w:cs="Arial"/>
              <w:i/>
              <w:iCs/>
              <w:color w:val="222222"/>
              <w:sz w:val="20"/>
              <w:szCs w:val="20"/>
              <w:shd w:val="clear" w:color="auto" w:fill="FFFFFF"/>
            </w:rPr>
            <w:t>Remote Sensing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w:t>
          </w:r>
          <w:r>
            <w:rPr>
              <w:rFonts w:ascii="Arial" w:hAnsi="Arial" w:cs="Arial"/>
              <w:color w:val="222222"/>
              <w:sz w:val="20"/>
              <w:szCs w:val="20"/>
              <w:shd w:val="clear" w:color="auto" w:fill="FFFFFF"/>
            </w:rPr>
            <w:t>(9), 1124.</w:t>
          </w:r>
        </w:p>
        <w:p w14:paraId="27811D28" w14:textId="5C0C07F7" w:rsidR="00D12DE1" w:rsidRDefault="00D12DE1" w:rsidP="00D12DE1">
          <w:pPr>
            <w:autoSpaceDE w:val="0"/>
            <w:autoSpaceDN w:val="0"/>
            <w:ind w:hanging="640"/>
            <w:jc w:val="both"/>
            <w:divId w:val="1568177809"/>
            <w:rPr>
              <w:rFonts w:ascii="Arial" w:hAnsi="Arial" w:cs="Arial"/>
              <w:color w:val="222222"/>
              <w:sz w:val="20"/>
              <w:szCs w:val="20"/>
              <w:shd w:val="clear" w:color="auto" w:fill="FFFFFF"/>
            </w:rPr>
          </w:pPr>
          <w:r>
            <w:rPr>
              <w:rFonts w:ascii="Arial" w:hAnsi="Arial" w:cs="Arial"/>
              <w:color w:val="222222"/>
              <w:sz w:val="20"/>
              <w:szCs w:val="20"/>
              <w:shd w:val="clear" w:color="auto" w:fill="FFFFFF"/>
            </w:rPr>
            <w:t>[9]</w:t>
          </w:r>
          <w:r>
            <w:rPr>
              <w:rFonts w:ascii="Arial" w:hAnsi="Arial" w:cs="Arial"/>
              <w:color w:val="222222"/>
              <w:sz w:val="20"/>
              <w:szCs w:val="20"/>
              <w:shd w:val="clear" w:color="auto" w:fill="FFFFFF"/>
            </w:rPr>
            <w:tab/>
          </w:r>
          <w:proofErr w:type="spellStart"/>
          <w:r w:rsidRPr="00D12DE1">
            <w:rPr>
              <w:rFonts w:ascii="Arial" w:hAnsi="Arial" w:cs="Arial"/>
              <w:color w:val="222222"/>
              <w:sz w:val="20"/>
              <w:szCs w:val="20"/>
              <w:shd w:val="clear" w:color="auto" w:fill="FFFFFF"/>
            </w:rPr>
            <w:t>Kocaman</w:t>
          </w:r>
          <w:proofErr w:type="spellEnd"/>
          <w:r w:rsidRPr="00D12DE1">
            <w:rPr>
              <w:rFonts w:ascii="Arial" w:hAnsi="Arial" w:cs="Arial"/>
              <w:color w:val="222222"/>
              <w:sz w:val="20"/>
              <w:szCs w:val="20"/>
              <w:shd w:val="clear" w:color="auto" w:fill="FFFFFF"/>
            </w:rPr>
            <w:t xml:space="preserve">, S., </w:t>
          </w:r>
          <w:proofErr w:type="spellStart"/>
          <w:r w:rsidRPr="00D12DE1">
            <w:rPr>
              <w:rFonts w:ascii="Arial" w:hAnsi="Arial" w:cs="Arial"/>
              <w:color w:val="222222"/>
              <w:sz w:val="20"/>
              <w:szCs w:val="20"/>
              <w:shd w:val="clear" w:color="auto" w:fill="FFFFFF"/>
            </w:rPr>
            <w:t>Debaecker</w:t>
          </w:r>
          <w:proofErr w:type="spellEnd"/>
          <w:r w:rsidRPr="00D12DE1">
            <w:rPr>
              <w:rFonts w:ascii="Arial" w:hAnsi="Arial" w:cs="Arial"/>
              <w:color w:val="222222"/>
              <w:sz w:val="20"/>
              <w:szCs w:val="20"/>
              <w:shd w:val="clear" w:color="auto" w:fill="FFFFFF"/>
            </w:rPr>
            <w:t>, V., Bas, S., Saunier, S., Garcia, K., &amp; Just, D. (2020). Investigations on the Global Image Datasets for the Absolute Geometric Quality Assessment of MSG SEVIRI Imagery. The International Archives of Photogrammetry, Remote Sensing and Spatial Information Sciences, 43, 1339-1346. Doi: 10.5194/isprs-archives-XLIII-B3-2020-1339-2020</w:t>
          </w:r>
        </w:p>
        <w:p w14:paraId="549A7CA6" w14:textId="78A48263" w:rsidR="00BF6B97" w:rsidRDefault="00BF6B97" w:rsidP="00D12DE1">
          <w:pPr>
            <w:autoSpaceDE w:val="0"/>
            <w:autoSpaceDN w:val="0"/>
            <w:ind w:hanging="640"/>
            <w:jc w:val="both"/>
            <w:divId w:val="1568177809"/>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[10]</w:t>
          </w:r>
          <w:r>
            <w:rPr>
              <w:rFonts w:ascii="Arial" w:hAnsi="Arial" w:cs="Arial"/>
              <w:color w:val="222222"/>
              <w:sz w:val="20"/>
              <w:szCs w:val="20"/>
              <w:shd w:val="clear" w:color="auto" w:fill="FFFFFF"/>
            </w:rPr>
            <w:tab/>
          </w:r>
          <w:r w:rsidRPr="008C31CD">
            <w:rPr>
              <w:rFonts w:ascii="Arial" w:hAnsi="Arial" w:cs="Arial"/>
              <w:color w:val="222222"/>
              <w:sz w:val="20"/>
              <w:szCs w:val="20"/>
              <w:shd w:val="clear" w:color="auto" w:fill="FFFFFF"/>
            </w:rPr>
            <w:t xml:space="preserve">Ackerman, S. A., </w:t>
          </w:r>
          <w:proofErr w:type="spellStart"/>
          <w:r w:rsidRPr="008C31CD">
            <w:rPr>
              <w:rFonts w:ascii="Arial" w:hAnsi="Arial" w:cs="Arial"/>
              <w:color w:val="222222"/>
              <w:sz w:val="20"/>
              <w:szCs w:val="20"/>
              <w:shd w:val="clear" w:color="auto" w:fill="FFFFFF"/>
            </w:rPr>
            <w:t>Holz</w:t>
          </w:r>
          <w:proofErr w:type="spellEnd"/>
          <w:r w:rsidRPr="008C31CD">
            <w:rPr>
              <w:rFonts w:ascii="Arial" w:hAnsi="Arial" w:cs="Arial"/>
              <w:color w:val="222222"/>
              <w:sz w:val="20"/>
              <w:szCs w:val="20"/>
              <w:shd w:val="clear" w:color="auto" w:fill="FFFFFF"/>
            </w:rPr>
            <w:t xml:space="preserve">, R. E., Frey, R., </w:t>
          </w:r>
          <w:proofErr w:type="spellStart"/>
          <w:r w:rsidRPr="008C31CD">
            <w:rPr>
              <w:rFonts w:ascii="Arial" w:hAnsi="Arial" w:cs="Arial"/>
              <w:color w:val="222222"/>
              <w:sz w:val="20"/>
              <w:szCs w:val="20"/>
              <w:shd w:val="clear" w:color="auto" w:fill="FFFFFF"/>
            </w:rPr>
            <w:t>Eloranta</w:t>
          </w:r>
          <w:proofErr w:type="spellEnd"/>
          <w:r w:rsidRPr="008C31CD">
            <w:rPr>
              <w:rFonts w:ascii="Arial" w:hAnsi="Arial" w:cs="Arial"/>
              <w:color w:val="222222"/>
              <w:sz w:val="20"/>
              <w:szCs w:val="20"/>
              <w:shd w:val="clear" w:color="auto" w:fill="FFFFFF"/>
            </w:rPr>
            <w:t>, E. W., Maddux, B. C., &amp; McGill, M. (2008). Cloud detection with MODIS. Part II: validation. Journal of Atmospheric and Oceanic Technology, 25(7), 1073-1086.</w:t>
          </w:r>
        </w:p>
        <w:p w14:paraId="5A2B023B" w14:textId="4DD1409F" w:rsidR="00A46797" w:rsidRDefault="00A46797" w:rsidP="00D12DE1">
          <w:pPr>
            <w:autoSpaceDE w:val="0"/>
            <w:autoSpaceDN w:val="0"/>
            <w:ind w:hanging="640"/>
            <w:jc w:val="both"/>
            <w:divId w:val="1568177809"/>
            <w:rPr>
              <w:rFonts w:ascii="Arial" w:hAnsi="Arial" w:cs="Arial"/>
              <w:color w:val="222222"/>
              <w:sz w:val="20"/>
              <w:szCs w:val="20"/>
              <w:shd w:val="clear" w:color="auto" w:fill="FFFFFF"/>
            </w:rPr>
          </w:pPr>
          <w:r>
            <w:rPr>
              <w:rFonts w:ascii="Arial" w:hAnsi="Arial" w:cs="Arial"/>
              <w:color w:val="222222"/>
              <w:sz w:val="20"/>
              <w:szCs w:val="20"/>
              <w:shd w:val="clear" w:color="auto" w:fill="FFFFFF"/>
            </w:rPr>
            <w:t>[11]</w:t>
          </w:r>
          <w:r>
            <w:rPr>
              <w:rFonts w:ascii="Arial" w:hAnsi="Arial" w:cs="Arial"/>
              <w:color w:val="222222"/>
              <w:sz w:val="20"/>
              <w:szCs w:val="20"/>
              <w:shd w:val="clear" w:color="auto" w:fill="FFFFFF"/>
            </w:rPr>
            <w:tab/>
            <w:t xml:space="preserve">Kopp, T. J., Thomas, W., </w:t>
          </w:r>
          <w:proofErr w:type="spellStart"/>
          <w:r>
            <w:rPr>
              <w:rFonts w:ascii="Arial" w:hAnsi="Arial" w:cs="Arial"/>
              <w:color w:val="222222"/>
              <w:sz w:val="20"/>
              <w:szCs w:val="20"/>
              <w:shd w:val="clear" w:color="auto" w:fill="FFFFFF"/>
            </w:rPr>
            <w:t>Heidinger</w:t>
          </w:r>
          <w:proofErr w:type="spellEnd"/>
          <w:r>
            <w:rPr>
              <w:rFonts w:ascii="Arial" w:hAnsi="Arial" w:cs="Arial"/>
              <w:color w:val="222222"/>
              <w:sz w:val="20"/>
              <w:szCs w:val="20"/>
              <w:shd w:val="clear" w:color="auto" w:fill="FFFFFF"/>
            </w:rPr>
            <w:t xml:space="preserve">, A. K., </w:t>
          </w:r>
          <w:proofErr w:type="spellStart"/>
          <w:r>
            <w:rPr>
              <w:rFonts w:ascii="Arial" w:hAnsi="Arial" w:cs="Arial"/>
              <w:color w:val="222222"/>
              <w:sz w:val="20"/>
              <w:szCs w:val="20"/>
              <w:shd w:val="clear" w:color="auto" w:fill="FFFFFF"/>
            </w:rPr>
            <w:t>Botambekov</w:t>
          </w:r>
          <w:proofErr w:type="spellEnd"/>
          <w:r>
            <w:rPr>
              <w:rFonts w:ascii="Arial" w:hAnsi="Arial" w:cs="Arial"/>
              <w:color w:val="222222"/>
              <w:sz w:val="20"/>
              <w:szCs w:val="20"/>
              <w:shd w:val="clear" w:color="auto" w:fill="FFFFFF"/>
            </w:rPr>
            <w:t>, D., Frey, R. A., Hutchison, K. D., ... &amp; Reed, B. (2014). The VIIRS Cloud Mask: Progress in the first year of S</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NPP toward a common cloud detection scheme. </w:t>
          </w:r>
          <w:r>
            <w:rPr>
              <w:rFonts w:ascii="Arial" w:hAnsi="Arial" w:cs="Arial"/>
              <w:i/>
              <w:iCs/>
              <w:color w:val="222222"/>
              <w:sz w:val="20"/>
              <w:szCs w:val="20"/>
              <w:shd w:val="clear" w:color="auto" w:fill="FFFFFF"/>
            </w:rPr>
            <w:t>Journal of Geophysical Research: Atmospheres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119</w:t>
          </w:r>
          <w:r>
            <w:rPr>
              <w:rFonts w:ascii="Arial" w:hAnsi="Arial" w:cs="Arial"/>
              <w:color w:val="222222"/>
              <w:sz w:val="20"/>
              <w:szCs w:val="20"/>
              <w:shd w:val="clear" w:color="auto" w:fill="FFFFFF"/>
            </w:rPr>
            <w:t>(5), 2441-2456.</w:t>
          </w:r>
        </w:p>
        <w:p w14:paraId="6FA8F9E3" w14:textId="6F8B93CA" w:rsidR="008C31CD" w:rsidRDefault="008C31CD" w:rsidP="00D12DE1">
          <w:pPr>
            <w:autoSpaceDE w:val="0"/>
            <w:autoSpaceDN w:val="0"/>
            <w:ind w:hanging="640"/>
            <w:jc w:val="both"/>
            <w:divId w:val="1568177809"/>
            <w:rPr>
              <w:rFonts w:ascii="Arial" w:hAnsi="Arial" w:cs="Arial"/>
              <w:color w:val="222222"/>
              <w:sz w:val="20"/>
              <w:szCs w:val="20"/>
              <w:shd w:val="clear" w:color="auto" w:fill="FFFFFF"/>
            </w:rPr>
          </w:pPr>
          <w:r>
            <w:rPr>
              <w:rFonts w:ascii="Arial" w:hAnsi="Arial" w:cs="Arial"/>
              <w:color w:val="222222"/>
              <w:sz w:val="20"/>
              <w:szCs w:val="20"/>
              <w:shd w:val="clear" w:color="auto" w:fill="FFFFFF"/>
            </w:rPr>
            <w:t>[12]</w:t>
          </w:r>
          <w:r>
            <w:rPr>
              <w:rFonts w:ascii="Arial" w:hAnsi="Arial" w:cs="Arial"/>
              <w:color w:val="222222"/>
              <w:sz w:val="20"/>
              <w:szCs w:val="20"/>
              <w:shd w:val="clear" w:color="auto" w:fill="FFFFFF"/>
            </w:rPr>
            <w:tab/>
          </w:r>
          <w:proofErr w:type="spellStart"/>
          <w:r w:rsidRPr="008C31CD">
            <w:rPr>
              <w:rFonts w:ascii="Arial" w:hAnsi="Arial" w:cs="Arial"/>
              <w:color w:val="222222"/>
              <w:sz w:val="20"/>
              <w:szCs w:val="20"/>
              <w:shd w:val="clear" w:color="auto" w:fill="FFFFFF"/>
            </w:rPr>
            <w:t>Aybar</w:t>
          </w:r>
          <w:proofErr w:type="spellEnd"/>
          <w:r w:rsidRPr="008C31CD">
            <w:rPr>
              <w:rFonts w:ascii="Arial" w:hAnsi="Arial" w:cs="Arial"/>
              <w:color w:val="222222"/>
              <w:sz w:val="20"/>
              <w:szCs w:val="20"/>
              <w:shd w:val="clear" w:color="auto" w:fill="FFFFFF"/>
            </w:rPr>
            <w:t xml:space="preserve">, C., </w:t>
          </w:r>
          <w:proofErr w:type="spellStart"/>
          <w:r w:rsidRPr="008C31CD">
            <w:rPr>
              <w:rFonts w:ascii="Arial" w:hAnsi="Arial" w:cs="Arial"/>
              <w:color w:val="222222"/>
              <w:sz w:val="20"/>
              <w:szCs w:val="20"/>
              <w:shd w:val="clear" w:color="auto" w:fill="FFFFFF"/>
            </w:rPr>
            <w:t>Ysuhuaylas</w:t>
          </w:r>
          <w:proofErr w:type="spellEnd"/>
          <w:r w:rsidRPr="008C31CD">
            <w:rPr>
              <w:rFonts w:ascii="Arial" w:hAnsi="Arial" w:cs="Arial"/>
              <w:color w:val="222222"/>
              <w:sz w:val="20"/>
              <w:szCs w:val="20"/>
              <w:shd w:val="clear" w:color="auto" w:fill="FFFFFF"/>
            </w:rPr>
            <w:t xml:space="preserve">, L., Loja, J., Gonzales, K., Herrera, F., </w:t>
          </w:r>
          <w:proofErr w:type="spellStart"/>
          <w:r w:rsidRPr="008C31CD">
            <w:rPr>
              <w:rFonts w:ascii="Arial" w:hAnsi="Arial" w:cs="Arial"/>
              <w:color w:val="222222"/>
              <w:sz w:val="20"/>
              <w:szCs w:val="20"/>
              <w:shd w:val="clear" w:color="auto" w:fill="FFFFFF"/>
            </w:rPr>
            <w:t>Yali</w:t>
          </w:r>
          <w:proofErr w:type="spellEnd"/>
          <w:r w:rsidRPr="008C31CD">
            <w:rPr>
              <w:rFonts w:ascii="Arial" w:hAnsi="Arial" w:cs="Arial"/>
              <w:color w:val="222222"/>
              <w:sz w:val="20"/>
              <w:szCs w:val="20"/>
              <w:shd w:val="clear" w:color="auto" w:fill="FFFFFF"/>
            </w:rPr>
            <w:t>, R., ... &amp; Gómez-</w:t>
          </w:r>
          <w:proofErr w:type="spellStart"/>
          <w:r w:rsidRPr="008C31CD">
            <w:rPr>
              <w:rFonts w:ascii="Arial" w:hAnsi="Arial" w:cs="Arial"/>
              <w:color w:val="222222"/>
              <w:sz w:val="20"/>
              <w:szCs w:val="20"/>
              <w:shd w:val="clear" w:color="auto" w:fill="FFFFFF"/>
            </w:rPr>
            <w:t>Chova</w:t>
          </w:r>
          <w:proofErr w:type="spellEnd"/>
          <w:r w:rsidRPr="008C31CD">
            <w:rPr>
              <w:rFonts w:ascii="Arial" w:hAnsi="Arial" w:cs="Arial"/>
              <w:color w:val="222222"/>
              <w:sz w:val="20"/>
              <w:szCs w:val="20"/>
              <w:shd w:val="clear" w:color="auto" w:fill="FFFFFF"/>
            </w:rPr>
            <w:t>, L. (2022). CloudSEN12-a global dataset for semantic understanding of cloud and cloud shadow in Sentinel-2.</w:t>
          </w:r>
        </w:p>
        <w:p w14:paraId="58B1A757" w14:textId="0846AD0E" w:rsidR="00BA751B" w:rsidRDefault="00BA751B" w:rsidP="00D12DE1">
          <w:pPr>
            <w:autoSpaceDE w:val="0"/>
            <w:autoSpaceDN w:val="0"/>
            <w:ind w:hanging="640"/>
            <w:jc w:val="both"/>
            <w:divId w:val="1568177809"/>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[13] </w:t>
          </w:r>
          <w:r>
            <w:rPr>
              <w:rFonts w:ascii="Arial" w:hAnsi="Arial" w:cs="Arial"/>
              <w:color w:val="222222"/>
              <w:sz w:val="20"/>
              <w:szCs w:val="20"/>
              <w:shd w:val="clear" w:color="auto" w:fill="FFFFFF"/>
            </w:rPr>
            <w:tab/>
            <w:t>Segal-</w:t>
          </w:r>
          <w:proofErr w:type="spellStart"/>
          <w:r>
            <w:rPr>
              <w:rFonts w:ascii="Arial" w:hAnsi="Arial" w:cs="Arial"/>
              <w:color w:val="222222"/>
              <w:sz w:val="20"/>
              <w:szCs w:val="20"/>
              <w:shd w:val="clear" w:color="auto" w:fill="FFFFFF"/>
            </w:rPr>
            <w:t>Rozenhaimer</w:t>
          </w:r>
          <w:proofErr w:type="spellEnd"/>
          <w:r>
            <w:rPr>
              <w:rFonts w:ascii="Arial" w:hAnsi="Arial" w:cs="Arial"/>
              <w:color w:val="222222"/>
              <w:sz w:val="20"/>
              <w:szCs w:val="20"/>
              <w:shd w:val="clear" w:color="auto" w:fill="FFFFFF"/>
            </w:rPr>
            <w:t xml:space="preserve">, M., Li, A., Das, K., &amp; </w:t>
          </w:r>
          <w:proofErr w:type="spellStart"/>
          <w:r>
            <w:rPr>
              <w:rFonts w:ascii="Arial" w:hAnsi="Arial" w:cs="Arial"/>
              <w:color w:val="222222"/>
              <w:sz w:val="20"/>
              <w:szCs w:val="20"/>
              <w:shd w:val="clear" w:color="auto" w:fill="FFFFFF"/>
            </w:rPr>
            <w:t>Chirayath</w:t>
          </w:r>
          <w:proofErr w:type="spellEnd"/>
          <w:r>
            <w:rPr>
              <w:rFonts w:ascii="Arial" w:hAnsi="Arial" w:cs="Arial"/>
              <w:color w:val="222222"/>
              <w:sz w:val="20"/>
              <w:szCs w:val="20"/>
              <w:shd w:val="clear" w:color="auto" w:fill="FFFFFF"/>
            </w:rPr>
            <w:t>, V. (2020). Cloud detection algorithm for multi-modal satellite imagery using convolutional neural-networks (CNN). </w:t>
          </w:r>
          <w:r>
            <w:rPr>
              <w:rFonts w:ascii="Arial" w:hAnsi="Arial" w:cs="Arial"/>
              <w:i/>
              <w:iCs/>
              <w:color w:val="222222"/>
              <w:sz w:val="20"/>
              <w:szCs w:val="20"/>
              <w:shd w:val="clear" w:color="auto" w:fill="FFFFFF"/>
            </w:rPr>
            <w:t>Remote Sensing of Environment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237</w:t>
          </w:r>
          <w:r>
            <w:rPr>
              <w:rFonts w:ascii="Arial" w:hAnsi="Arial" w:cs="Arial"/>
              <w:color w:val="222222"/>
              <w:sz w:val="20"/>
              <w:szCs w:val="20"/>
              <w:shd w:val="clear" w:color="auto" w:fill="FFFFFF"/>
            </w:rPr>
            <w:t>, 111446.</w:t>
          </w:r>
        </w:p>
        <w:p w14:paraId="1A69A50A" w14:textId="295104A0" w:rsidR="004351C2" w:rsidRDefault="004351C2" w:rsidP="00D12DE1">
          <w:pPr>
            <w:autoSpaceDE w:val="0"/>
            <w:autoSpaceDN w:val="0"/>
            <w:ind w:hanging="640"/>
            <w:jc w:val="both"/>
            <w:divId w:val="1568177809"/>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[14] </w:t>
          </w:r>
          <w:r>
            <w:rPr>
              <w:rFonts w:ascii="Arial" w:hAnsi="Arial" w:cs="Arial"/>
              <w:color w:val="222222"/>
              <w:sz w:val="20"/>
              <w:szCs w:val="20"/>
              <w:shd w:val="clear" w:color="auto" w:fill="FFFFFF"/>
            </w:rPr>
            <w:tab/>
          </w:r>
          <w:proofErr w:type="spellStart"/>
          <w:r>
            <w:rPr>
              <w:rFonts w:ascii="Arial" w:hAnsi="Arial" w:cs="Arial"/>
              <w:color w:val="222222"/>
              <w:sz w:val="20"/>
              <w:szCs w:val="20"/>
              <w:shd w:val="clear" w:color="auto" w:fill="FFFFFF"/>
            </w:rPr>
            <w:t>Qiu</w:t>
          </w:r>
          <w:proofErr w:type="spellEnd"/>
          <w:r>
            <w:rPr>
              <w:rFonts w:ascii="Arial" w:hAnsi="Arial" w:cs="Arial"/>
              <w:color w:val="222222"/>
              <w:sz w:val="20"/>
              <w:szCs w:val="20"/>
              <w:shd w:val="clear" w:color="auto" w:fill="FFFFFF"/>
            </w:rPr>
            <w:t xml:space="preserve">, S., Zhu, Z., &amp; He, B. (2019). </w:t>
          </w:r>
          <w:proofErr w:type="spellStart"/>
          <w:r>
            <w:rPr>
              <w:rFonts w:ascii="Arial" w:hAnsi="Arial" w:cs="Arial"/>
              <w:color w:val="222222"/>
              <w:sz w:val="20"/>
              <w:szCs w:val="20"/>
              <w:shd w:val="clear" w:color="auto" w:fill="FFFFFF"/>
            </w:rPr>
            <w:t>Fmask</w:t>
          </w:r>
          <w:proofErr w:type="spellEnd"/>
          <w:r>
            <w:rPr>
              <w:rFonts w:ascii="Arial" w:hAnsi="Arial" w:cs="Arial"/>
              <w:color w:val="222222"/>
              <w:sz w:val="20"/>
              <w:szCs w:val="20"/>
              <w:shd w:val="clear" w:color="auto" w:fill="FFFFFF"/>
            </w:rPr>
            <w:t xml:space="preserve"> 4.0: Improved cloud and cloud shadow detection in </w:t>
          </w:r>
          <w:proofErr w:type="spellStart"/>
          <w:r>
            <w:rPr>
              <w:rFonts w:ascii="Arial" w:hAnsi="Arial" w:cs="Arial"/>
              <w:color w:val="222222"/>
              <w:sz w:val="20"/>
              <w:szCs w:val="20"/>
              <w:shd w:val="clear" w:color="auto" w:fill="FFFFFF"/>
            </w:rPr>
            <w:t>Landsats</w:t>
          </w:r>
          <w:proofErr w:type="spellEnd"/>
          <w:r>
            <w:rPr>
              <w:rFonts w:ascii="Arial" w:hAnsi="Arial" w:cs="Arial"/>
              <w:color w:val="222222"/>
              <w:sz w:val="20"/>
              <w:szCs w:val="20"/>
              <w:shd w:val="clear" w:color="auto" w:fill="FFFFFF"/>
            </w:rPr>
            <w:t xml:space="preserve"> 4–8 and Sentinel-2 imagery. </w:t>
          </w:r>
          <w:r>
            <w:rPr>
              <w:rFonts w:ascii="Arial" w:hAnsi="Arial" w:cs="Arial"/>
              <w:i/>
              <w:iCs/>
              <w:color w:val="222222"/>
              <w:sz w:val="20"/>
              <w:szCs w:val="20"/>
              <w:shd w:val="clear" w:color="auto" w:fill="FFFFFF"/>
            </w:rPr>
            <w:t>Remote Sensing of Environment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231</w:t>
          </w:r>
          <w:r>
            <w:rPr>
              <w:rFonts w:ascii="Arial" w:hAnsi="Arial" w:cs="Arial"/>
              <w:color w:val="222222"/>
              <w:sz w:val="20"/>
              <w:szCs w:val="20"/>
              <w:shd w:val="clear" w:color="auto" w:fill="FFFFFF"/>
            </w:rPr>
            <w:t>, 111205.</w:t>
          </w:r>
        </w:p>
        <w:p w14:paraId="0D708CCD" w14:textId="2D89807B" w:rsidR="008064ED" w:rsidRPr="00212C08" w:rsidRDefault="008064ED" w:rsidP="00D12DE1">
          <w:pPr>
            <w:autoSpaceDE w:val="0"/>
            <w:autoSpaceDN w:val="0"/>
            <w:ind w:hanging="640"/>
            <w:jc w:val="both"/>
            <w:divId w:val="1568177809"/>
            <w:rPr>
              <w:rFonts w:ascii="Arial" w:hAnsi="Arial" w:cs="Arial"/>
              <w:color w:val="222222"/>
              <w:sz w:val="20"/>
              <w:szCs w:val="20"/>
              <w:shd w:val="clear" w:color="auto" w:fill="FFFFFF"/>
            </w:rPr>
          </w:pPr>
          <w:r w:rsidRPr="00306FE4">
            <w:rPr>
              <w:rFonts w:ascii="Arial" w:hAnsi="Arial" w:cs="Arial"/>
              <w:color w:val="222222"/>
              <w:sz w:val="20"/>
              <w:szCs w:val="20"/>
              <w:shd w:val="clear" w:color="auto" w:fill="FFFFFF"/>
              <w:rPrChange w:id="74" w:author="Library [MUJ]" w:date="2022-12-14T09:21:00Z">
                <w:rPr>
                  <w:rFonts w:ascii="Arial" w:hAnsi="Arial" w:cs="Arial"/>
                  <w:color w:val="222222"/>
                  <w:sz w:val="20"/>
                  <w:szCs w:val="20"/>
                  <w:shd w:val="clear" w:color="auto" w:fill="FFFFFF"/>
                  <w:lang w:val="de-DE"/>
                </w:rPr>
              </w:rPrChange>
            </w:rPr>
            <w:t>[15]</w:t>
          </w:r>
          <w:r w:rsidR="003E065B" w:rsidRPr="00306FE4">
            <w:rPr>
              <w:rFonts w:ascii="Arial" w:hAnsi="Arial" w:cs="Arial"/>
              <w:color w:val="222222"/>
              <w:sz w:val="20"/>
              <w:szCs w:val="20"/>
              <w:shd w:val="clear" w:color="auto" w:fill="FFFFFF"/>
              <w:rPrChange w:id="75" w:author="Library [MUJ]" w:date="2022-12-14T09:21:00Z">
                <w:rPr>
                  <w:rFonts w:ascii="Arial" w:hAnsi="Arial" w:cs="Arial"/>
                  <w:color w:val="222222"/>
                  <w:sz w:val="20"/>
                  <w:szCs w:val="20"/>
                  <w:shd w:val="clear" w:color="auto" w:fill="FFFFFF"/>
                  <w:lang w:val="de-DE"/>
                </w:rPr>
              </w:rPrChange>
            </w:rPr>
            <w:tab/>
          </w:r>
          <w:proofErr w:type="spellStart"/>
          <w:r w:rsidR="003E065B" w:rsidRPr="00306FE4">
            <w:rPr>
              <w:rFonts w:ascii="Arial" w:hAnsi="Arial" w:cs="Arial"/>
              <w:color w:val="222222"/>
              <w:sz w:val="20"/>
              <w:szCs w:val="20"/>
              <w:shd w:val="clear" w:color="auto" w:fill="FFFFFF"/>
              <w:rPrChange w:id="76" w:author="Library [MUJ]" w:date="2022-12-14T09:21:00Z">
                <w:rPr>
                  <w:rFonts w:ascii="Arial" w:hAnsi="Arial" w:cs="Arial"/>
                  <w:color w:val="222222"/>
                  <w:sz w:val="20"/>
                  <w:szCs w:val="20"/>
                  <w:shd w:val="clear" w:color="auto" w:fill="FFFFFF"/>
                  <w:lang w:val="de-DE"/>
                </w:rPr>
              </w:rPrChange>
            </w:rPr>
            <w:t>Ebel</w:t>
          </w:r>
          <w:proofErr w:type="spellEnd"/>
          <w:r w:rsidR="003E065B" w:rsidRPr="00306FE4">
            <w:rPr>
              <w:rFonts w:ascii="Arial" w:hAnsi="Arial" w:cs="Arial"/>
              <w:color w:val="222222"/>
              <w:sz w:val="20"/>
              <w:szCs w:val="20"/>
              <w:shd w:val="clear" w:color="auto" w:fill="FFFFFF"/>
              <w:rPrChange w:id="77" w:author="Library [MUJ]" w:date="2022-12-14T09:21:00Z">
                <w:rPr>
                  <w:rFonts w:ascii="Arial" w:hAnsi="Arial" w:cs="Arial"/>
                  <w:color w:val="222222"/>
                  <w:sz w:val="20"/>
                  <w:szCs w:val="20"/>
                  <w:shd w:val="clear" w:color="auto" w:fill="FFFFFF"/>
                  <w:lang w:val="de-DE"/>
                </w:rPr>
              </w:rPrChange>
            </w:rPr>
            <w:t xml:space="preserve">, P., Xu, Y., Schmitt, M., &amp; Zhu, X. X. (2022). </w:t>
          </w:r>
          <w:r w:rsidR="003E065B">
            <w:rPr>
              <w:rFonts w:ascii="Arial" w:hAnsi="Arial" w:cs="Arial"/>
              <w:color w:val="222222"/>
              <w:sz w:val="20"/>
              <w:szCs w:val="20"/>
              <w:shd w:val="clear" w:color="auto" w:fill="FFFFFF"/>
            </w:rPr>
            <w:t>SEN12MS-CR-TS: A Remote-Sensing Data Set for Multimodal Multitemporal Cloud Removal. </w:t>
          </w:r>
          <w:r w:rsidR="003E065B">
            <w:rPr>
              <w:rFonts w:ascii="Arial" w:hAnsi="Arial" w:cs="Arial"/>
              <w:i/>
              <w:iCs/>
              <w:color w:val="222222"/>
              <w:sz w:val="20"/>
              <w:szCs w:val="20"/>
              <w:shd w:val="clear" w:color="auto" w:fill="FFFFFF"/>
            </w:rPr>
            <w:t>IEEE Transactions on Geoscience and Remote Sensing</w:t>
          </w:r>
          <w:r w:rsidR="003E065B">
            <w:rPr>
              <w:rFonts w:ascii="Arial" w:hAnsi="Arial" w:cs="Arial"/>
              <w:color w:val="222222"/>
              <w:sz w:val="20"/>
              <w:szCs w:val="20"/>
              <w:shd w:val="clear" w:color="auto" w:fill="FFFFFF"/>
            </w:rPr>
            <w:t>, </w:t>
          </w:r>
          <w:r w:rsidR="003E065B">
            <w:rPr>
              <w:rFonts w:ascii="Arial" w:hAnsi="Arial" w:cs="Arial"/>
              <w:i/>
              <w:iCs/>
              <w:color w:val="222222"/>
              <w:sz w:val="20"/>
              <w:szCs w:val="20"/>
              <w:shd w:val="clear" w:color="auto" w:fill="FFFFFF"/>
            </w:rPr>
            <w:t>60</w:t>
          </w:r>
          <w:r w:rsidR="003E065B">
            <w:rPr>
              <w:rFonts w:ascii="Arial" w:hAnsi="Arial" w:cs="Arial"/>
              <w:color w:val="222222"/>
              <w:sz w:val="20"/>
              <w:szCs w:val="20"/>
              <w:shd w:val="clear" w:color="auto" w:fill="FFFFFF"/>
            </w:rPr>
            <w:t>, 1-14.</w:t>
          </w:r>
        </w:p>
        <w:p w14:paraId="0A33CC3D" w14:textId="5B9D79B9" w:rsidR="008064ED" w:rsidRPr="00212C08" w:rsidRDefault="008064ED" w:rsidP="008064ED">
          <w:pPr>
            <w:autoSpaceDE w:val="0"/>
            <w:autoSpaceDN w:val="0"/>
            <w:ind w:hanging="640"/>
            <w:jc w:val="both"/>
            <w:divId w:val="1568177809"/>
            <w:rPr>
              <w:rFonts w:ascii="Arial" w:hAnsi="Arial" w:cs="Arial"/>
              <w:color w:val="222222"/>
              <w:sz w:val="20"/>
              <w:szCs w:val="20"/>
              <w:shd w:val="clear" w:color="auto" w:fill="FFFFFF"/>
            </w:rPr>
          </w:pPr>
          <w:r w:rsidRPr="00306FE4">
            <w:rPr>
              <w:rFonts w:ascii="Arial" w:hAnsi="Arial" w:cs="Arial"/>
              <w:color w:val="222222"/>
              <w:sz w:val="20"/>
              <w:szCs w:val="20"/>
              <w:shd w:val="clear" w:color="auto" w:fill="FFFFFF"/>
              <w:rPrChange w:id="78" w:author="Library [MUJ]" w:date="2022-12-14T09:21:00Z">
                <w:rPr>
                  <w:rFonts w:ascii="Arial" w:hAnsi="Arial" w:cs="Arial"/>
                  <w:color w:val="222222"/>
                  <w:sz w:val="20"/>
                  <w:szCs w:val="20"/>
                  <w:shd w:val="clear" w:color="auto" w:fill="FFFFFF"/>
                  <w:lang w:val="fr-FR"/>
                </w:rPr>
              </w:rPrChange>
            </w:rPr>
            <w:t>[16]</w:t>
          </w:r>
          <w:r w:rsidR="003E065B" w:rsidRPr="00306FE4">
            <w:rPr>
              <w:rFonts w:ascii="Arial" w:hAnsi="Arial" w:cs="Arial"/>
              <w:color w:val="222222"/>
              <w:sz w:val="20"/>
              <w:szCs w:val="20"/>
              <w:shd w:val="clear" w:color="auto" w:fill="FFFFFF"/>
              <w:rPrChange w:id="79" w:author="Library [MUJ]" w:date="2022-12-14T09:21:00Z">
                <w:rPr>
                  <w:rFonts w:ascii="Arial" w:hAnsi="Arial" w:cs="Arial"/>
                  <w:color w:val="222222"/>
                  <w:sz w:val="20"/>
                  <w:szCs w:val="20"/>
                  <w:shd w:val="clear" w:color="auto" w:fill="FFFFFF"/>
                  <w:lang w:val="fr-FR"/>
                </w:rPr>
              </w:rPrChange>
            </w:rPr>
            <w:tab/>
            <w:t xml:space="preserve">Roberts, D., Mueller, N., McIntyre, A. (2017). </w:t>
          </w:r>
          <w:r w:rsidR="003E065B" w:rsidRPr="003E065B">
            <w:rPr>
              <w:rFonts w:ascii="Arial" w:hAnsi="Arial" w:cs="Arial"/>
              <w:color w:val="222222"/>
              <w:sz w:val="20"/>
              <w:szCs w:val="20"/>
              <w:shd w:val="clear" w:color="auto" w:fill="FFFFFF"/>
            </w:rPr>
            <w:t>High-dimensional pixel composites from Earth observation time series. IEEE Transactions on Geoscience and Remote Sensing, PP, 99. pp. 1--11.</w:t>
          </w:r>
        </w:p>
        <w:p w14:paraId="0262953D" w14:textId="354F3561" w:rsidR="008064ED" w:rsidRPr="00212C08" w:rsidRDefault="008064ED" w:rsidP="00090A1F">
          <w:pPr>
            <w:autoSpaceDE w:val="0"/>
            <w:autoSpaceDN w:val="0"/>
            <w:ind w:hanging="640"/>
            <w:jc w:val="both"/>
            <w:divId w:val="1568177809"/>
            <w:rPr>
              <w:rFonts w:ascii="Arial" w:hAnsi="Arial" w:cs="Arial"/>
              <w:color w:val="222222"/>
              <w:sz w:val="20"/>
              <w:szCs w:val="20"/>
              <w:shd w:val="clear" w:color="auto" w:fill="FFFFFF"/>
            </w:rPr>
          </w:pPr>
          <w:r w:rsidRPr="00306FE4">
            <w:rPr>
              <w:rFonts w:ascii="Arial" w:hAnsi="Arial" w:cs="Arial"/>
              <w:color w:val="222222"/>
              <w:sz w:val="20"/>
              <w:szCs w:val="20"/>
              <w:shd w:val="clear" w:color="auto" w:fill="FFFFFF"/>
              <w:rPrChange w:id="80" w:author="Library [MUJ]" w:date="2022-12-14T09:21:00Z">
                <w:rPr>
                  <w:rFonts w:ascii="Arial" w:hAnsi="Arial" w:cs="Arial"/>
                  <w:color w:val="222222"/>
                  <w:sz w:val="20"/>
                  <w:szCs w:val="20"/>
                  <w:shd w:val="clear" w:color="auto" w:fill="FFFFFF"/>
                  <w:lang w:val="nl-NL"/>
                </w:rPr>
              </w:rPrChange>
            </w:rPr>
            <w:t>[17]</w:t>
          </w:r>
          <w:r w:rsidR="00090A1F" w:rsidRPr="00306FE4">
            <w:rPr>
              <w:rFonts w:ascii="Arial" w:hAnsi="Arial" w:cs="Arial"/>
              <w:color w:val="222222"/>
              <w:sz w:val="20"/>
              <w:szCs w:val="20"/>
              <w:shd w:val="clear" w:color="auto" w:fill="FFFFFF"/>
              <w:rPrChange w:id="81" w:author="Library [MUJ]" w:date="2022-12-14T09:21:00Z">
                <w:rPr>
                  <w:rFonts w:ascii="Arial" w:hAnsi="Arial" w:cs="Arial"/>
                  <w:color w:val="222222"/>
                  <w:sz w:val="20"/>
                  <w:szCs w:val="20"/>
                  <w:shd w:val="clear" w:color="auto" w:fill="FFFFFF"/>
                  <w:lang w:val="nl-NL"/>
                </w:rPr>
              </w:rPrChange>
            </w:rPr>
            <w:tab/>
            <w:t xml:space="preserve">Zhu, Z., Wang, S., &amp; Woodcock, C. E. (2015). </w:t>
          </w:r>
          <w:r w:rsidR="00090A1F">
            <w:rPr>
              <w:rFonts w:ascii="Arial" w:hAnsi="Arial" w:cs="Arial"/>
              <w:color w:val="222222"/>
              <w:sz w:val="20"/>
              <w:szCs w:val="20"/>
              <w:shd w:val="clear" w:color="auto" w:fill="FFFFFF"/>
            </w:rPr>
            <w:t xml:space="preserve">Improvement and expansion of the </w:t>
          </w:r>
          <w:proofErr w:type="spellStart"/>
          <w:r w:rsidR="00090A1F">
            <w:rPr>
              <w:rFonts w:ascii="Arial" w:hAnsi="Arial" w:cs="Arial"/>
              <w:color w:val="222222"/>
              <w:sz w:val="20"/>
              <w:szCs w:val="20"/>
              <w:shd w:val="clear" w:color="auto" w:fill="FFFFFF"/>
            </w:rPr>
            <w:t>Fmask</w:t>
          </w:r>
          <w:proofErr w:type="spellEnd"/>
          <w:r w:rsidR="00090A1F">
            <w:rPr>
              <w:rFonts w:ascii="Arial" w:hAnsi="Arial" w:cs="Arial"/>
              <w:color w:val="222222"/>
              <w:sz w:val="20"/>
              <w:szCs w:val="20"/>
              <w:shd w:val="clear" w:color="auto" w:fill="FFFFFF"/>
            </w:rPr>
            <w:t xml:space="preserve"> algorithm: Cloud, cloud shadow, and snow detection for </w:t>
          </w:r>
          <w:proofErr w:type="spellStart"/>
          <w:r w:rsidR="00090A1F">
            <w:rPr>
              <w:rFonts w:ascii="Arial" w:hAnsi="Arial" w:cs="Arial"/>
              <w:color w:val="222222"/>
              <w:sz w:val="20"/>
              <w:szCs w:val="20"/>
              <w:shd w:val="clear" w:color="auto" w:fill="FFFFFF"/>
            </w:rPr>
            <w:t>Landsats</w:t>
          </w:r>
          <w:proofErr w:type="spellEnd"/>
          <w:r w:rsidR="00090A1F">
            <w:rPr>
              <w:rFonts w:ascii="Arial" w:hAnsi="Arial" w:cs="Arial"/>
              <w:color w:val="222222"/>
              <w:sz w:val="20"/>
              <w:szCs w:val="20"/>
              <w:shd w:val="clear" w:color="auto" w:fill="FFFFFF"/>
            </w:rPr>
            <w:t xml:space="preserve"> 4–7, 8, and Sentinel 2 images. </w:t>
          </w:r>
          <w:r w:rsidR="00090A1F">
            <w:rPr>
              <w:rFonts w:ascii="Arial" w:hAnsi="Arial" w:cs="Arial"/>
              <w:i/>
              <w:iCs/>
              <w:color w:val="222222"/>
              <w:sz w:val="20"/>
              <w:szCs w:val="20"/>
              <w:shd w:val="clear" w:color="auto" w:fill="FFFFFF"/>
            </w:rPr>
            <w:t>Remote sensing of Environment</w:t>
          </w:r>
          <w:r w:rsidR="00090A1F">
            <w:rPr>
              <w:rFonts w:ascii="Arial" w:hAnsi="Arial" w:cs="Arial"/>
              <w:color w:val="222222"/>
              <w:sz w:val="20"/>
              <w:szCs w:val="20"/>
              <w:shd w:val="clear" w:color="auto" w:fill="FFFFFF"/>
            </w:rPr>
            <w:t>, </w:t>
          </w:r>
          <w:r w:rsidR="00090A1F">
            <w:rPr>
              <w:rFonts w:ascii="Arial" w:hAnsi="Arial" w:cs="Arial"/>
              <w:i/>
              <w:iCs/>
              <w:color w:val="222222"/>
              <w:sz w:val="20"/>
              <w:szCs w:val="20"/>
              <w:shd w:val="clear" w:color="auto" w:fill="FFFFFF"/>
            </w:rPr>
            <w:t>159</w:t>
          </w:r>
          <w:r w:rsidR="00090A1F">
            <w:rPr>
              <w:rFonts w:ascii="Arial" w:hAnsi="Arial" w:cs="Arial"/>
              <w:color w:val="222222"/>
              <w:sz w:val="20"/>
              <w:szCs w:val="20"/>
              <w:shd w:val="clear" w:color="auto" w:fill="FFFFFF"/>
            </w:rPr>
            <w:t>, 269-277.</w:t>
          </w:r>
        </w:p>
        <w:p w14:paraId="1B03F604" w14:textId="0D0DDC61" w:rsidR="008064ED" w:rsidRPr="00212C08" w:rsidRDefault="008064ED" w:rsidP="00090A1F">
          <w:pPr>
            <w:autoSpaceDE w:val="0"/>
            <w:autoSpaceDN w:val="0"/>
            <w:ind w:hanging="640"/>
            <w:jc w:val="both"/>
            <w:divId w:val="1568177809"/>
            <w:rPr>
              <w:rFonts w:ascii="Arial" w:hAnsi="Arial" w:cs="Arial"/>
              <w:color w:val="222222"/>
              <w:sz w:val="20"/>
              <w:szCs w:val="20"/>
              <w:shd w:val="clear" w:color="auto" w:fill="FFFFFF"/>
            </w:rPr>
          </w:pPr>
          <w:r w:rsidRPr="00306FE4">
            <w:rPr>
              <w:rFonts w:ascii="Arial" w:hAnsi="Arial" w:cs="Arial"/>
              <w:color w:val="222222"/>
              <w:sz w:val="20"/>
              <w:szCs w:val="20"/>
              <w:shd w:val="clear" w:color="auto" w:fill="FFFFFF"/>
              <w:rPrChange w:id="82" w:author="Library [MUJ]" w:date="2022-12-14T09:21:00Z">
                <w:rPr>
                  <w:rFonts w:ascii="Arial" w:hAnsi="Arial" w:cs="Arial"/>
                  <w:color w:val="222222"/>
                  <w:sz w:val="20"/>
                  <w:szCs w:val="20"/>
                  <w:shd w:val="clear" w:color="auto" w:fill="FFFFFF"/>
                  <w:lang w:val="de-DE"/>
                </w:rPr>
              </w:rPrChange>
            </w:rPr>
            <w:t>[18]</w:t>
          </w:r>
          <w:r w:rsidR="00090A1F" w:rsidRPr="00306FE4">
            <w:rPr>
              <w:rFonts w:ascii="Arial" w:hAnsi="Arial" w:cs="Arial"/>
              <w:color w:val="222222"/>
              <w:sz w:val="20"/>
              <w:szCs w:val="20"/>
              <w:shd w:val="clear" w:color="auto" w:fill="FFFFFF"/>
              <w:rPrChange w:id="83" w:author="Library [MUJ]" w:date="2022-12-14T09:21:00Z">
                <w:rPr>
                  <w:rFonts w:ascii="Arial" w:hAnsi="Arial" w:cs="Arial"/>
                  <w:color w:val="222222"/>
                  <w:sz w:val="20"/>
                  <w:szCs w:val="20"/>
                  <w:shd w:val="clear" w:color="auto" w:fill="FFFFFF"/>
                  <w:lang w:val="de-DE"/>
                </w:rPr>
              </w:rPrChange>
            </w:rPr>
            <w:tab/>
          </w:r>
          <w:proofErr w:type="spellStart"/>
          <w:r w:rsidR="00090A1F" w:rsidRPr="00306FE4">
            <w:rPr>
              <w:rFonts w:ascii="Arial" w:hAnsi="Arial" w:cs="Arial"/>
              <w:color w:val="222222"/>
              <w:sz w:val="20"/>
              <w:szCs w:val="20"/>
              <w:shd w:val="clear" w:color="auto" w:fill="FFFFFF"/>
              <w:rPrChange w:id="84" w:author="Library [MUJ]" w:date="2022-12-14T09:21:00Z">
                <w:rPr>
                  <w:rFonts w:ascii="Arial" w:hAnsi="Arial" w:cs="Arial"/>
                  <w:color w:val="222222"/>
                  <w:sz w:val="20"/>
                  <w:szCs w:val="20"/>
                  <w:shd w:val="clear" w:color="auto" w:fill="FFFFFF"/>
                  <w:lang w:val="de-DE"/>
                </w:rPr>
              </w:rPrChange>
            </w:rPr>
            <w:t>Meraner</w:t>
          </w:r>
          <w:proofErr w:type="spellEnd"/>
          <w:r w:rsidR="00090A1F" w:rsidRPr="00306FE4">
            <w:rPr>
              <w:rFonts w:ascii="Arial" w:hAnsi="Arial" w:cs="Arial"/>
              <w:color w:val="222222"/>
              <w:sz w:val="20"/>
              <w:szCs w:val="20"/>
              <w:shd w:val="clear" w:color="auto" w:fill="FFFFFF"/>
              <w:rPrChange w:id="85" w:author="Library [MUJ]" w:date="2022-12-14T09:21:00Z">
                <w:rPr>
                  <w:rFonts w:ascii="Arial" w:hAnsi="Arial" w:cs="Arial"/>
                  <w:color w:val="222222"/>
                  <w:sz w:val="20"/>
                  <w:szCs w:val="20"/>
                  <w:shd w:val="clear" w:color="auto" w:fill="FFFFFF"/>
                  <w:lang w:val="de-DE"/>
                </w:rPr>
              </w:rPrChange>
            </w:rPr>
            <w:t xml:space="preserve">, A., </w:t>
          </w:r>
          <w:proofErr w:type="spellStart"/>
          <w:r w:rsidR="00090A1F" w:rsidRPr="00306FE4">
            <w:rPr>
              <w:rFonts w:ascii="Arial" w:hAnsi="Arial" w:cs="Arial"/>
              <w:color w:val="222222"/>
              <w:sz w:val="20"/>
              <w:szCs w:val="20"/>
              <w:shd w:val="clear" w:color="auto" w:fill="FFFFFF"/>
              <w:rPrChange w:id="86" w:author="Library [MUJ]" w:date="2022-12-14T09:21:00Z">
                <w:rPr>
                  <w:rFonts w:ascii="Arial" w:hAnsi="Arial" w:cs="Arial"/>
                  <w:color w:val="222222"/>
                  <w:sz w:val="20"/>
                  <w:szCs w:val="20"/>
                  <w:shd w:val="clear" w:color="auto" w:fill="FFFFFF"/>
                  <w:lang w:val="de-DE"/>
                </w:rPr>
              </w:rPrChange>
            </w:rPr>
            <w:t>Ebel</w:t>
          </w:r>
          <w:proofErr w:type="spellEnd"/>
          <w:r w:rsidR="00090A1F" w:rsidRPr="00306FE4">
            <w:rPr>
              <w:rFonts w:ascii="Arial" w:hAnsi="Arial" w:cs="Arial"/>
              <w:color w:val="222222"/>
              <w:sz w:val="20"/>
              <w:szCs w:val="20"/>
              <w:shd w:val="clear" w:color="auto" w:fill="FFFFFF"/>
              <w:rPrChange w:id="87" w:author="Library [MUJ]" w:date="2022-12-14T09:21:00Z">
                <w:rPr>
                  <w:rFonts w:ascii="Arial" w:hAnsi="Arial" w:cs="Arial"/>
                  <w:color w:val="222222"/>
                  <w:sz w:val="20"/>
                  <w:szCs w:val="20"/>
                  <w:shd w:val="clear" w:color="auto" w:fill="FFFFFF"/>
                  <w:lang w:val="de-DE"/>
                </w:rPr>
              </w:rPrChange>
            </w:rPr>
            <w:t xml:space="preserve">, P., Zhu, X. X., &amp; Schmitt, M. (2020). </w:t>
          </w:r>
          <w:r w:rsidR="00090A1F">
            <w:rPr>
              <w:rFonts w:ascii="Arial" w:hAnsi="Arial" w:cs="Arial"/>
              <w:color w:val="222222"/>
              <w:sz w:val="20"/>
              <w:szCs w:val="20"/>
              <w:shd w:val="clear" w:color="auto" w:fill="FFFFFF"/>
            </w:rPr>
            <w:t>Cloud removal in Sentinel-2 imagery using a deep residual neural network and SAR-optical data fusion. </w:t>
          </w:r>
          <w:r w:rsidR="00090A1F">
            <w:rPr>
              <w:rFonts w:ascii="Arial" w:hAnsi="Arial" w:cs="Arial"/>
              <w:i/>
              <w:iCs/>
              <w:color w:val="222222"/>
              <w:sz w:val="20"/>
              <w:szCs w:val="20"/>
              <w:shd w:val="clear" w:color="auto" w:fill="FFFFFF"/>
            </w:rPr>
            <w:t>ISPRS Journal of Photogrammetry and Remote Sensing</w:t>
          </w:r>
          <w:r w:rsidR="00090A1F">
            <w:rPr>
              <w:rFonts w:ascii="Arial" w:hAnsi="Arial" w:cs="Arial"/>
              <w:color w:val="222222"/>
              <w:sz w:val="20"/>
              <w:szCs w:val="20"/>
              <w:shd w:val="clear" w:color="auto" w:fill="FFFFFF"/>
            </w:rPr>
            <w:t>, </w:t>
          </w:r>
          <w:r w:rsidR="00090A1F">
            <w:rPr>
              <w:rFonts w:ascii="Arial" w:hAnsi="Arial" w:cs="Arial"/>
              <w:i/>
              <w:iCs/>
              <w:color w:val="222222"/>
              <w:sz w:val="20"/>
              <w:szCs w:val="20"/>
              <w:shd w:val="clear" w:color="auto" w:fill="FFFFFF"/>
            </w:rPr>
            <w:t>166</w:t>
          </w:r>
          <w:r w:rsidR="00090A1F">
            <w:rPr>
              <w:rFonts w:ascii="Arial" w:hAnsi="Arial" w:cs="Arial"/>
              <w:color w:val="222222"/>
              <w:sz w:val="20"/>
              <w:szCs w:val="20"/>
              <w:shd w:val="clear" w:color="auto" w:fill="FFFFFF"/>
            </w:rPr>
            <w:t>, 333-346.</w:t>
          </w:r>
        </w:p>
        <w:p w14:paraId="0201BB6B" w14:textId="163038B1" w:rsidR="008064ED" w:rsidRPr="00212C08" w:rsidRDefault="008064ED" w:rsidP="008064ED">
          <w:pPr>
            <w:autoSpaceDE w:val="0"/>
            <w:autoSpaceDN w:val="0"/>
            <w:ind w:hanging="640"/>
            <w:jc w:val="both"/>
            <w:divId w:val="1568177809"/>
            <w:rPr>
              <w:rFonts w:ascii="Arial" w:hAnsi="Arial" w:cs="Arial"/>
              <w:color w:val="222222"/>
              <w:sz w:val="20"/>
              <w:szCs w:val="20"/>
              <w:shd w:val="clear" w:color="auto" w:fill="FFFFFF"/>
            </w:rPr>
          </w:pPr>
          <w:r w:rsidRPr="00306FE4">
            <w:rPr>
              <w:rFonts w:ascii="Arial" w:hAnsi="Arial" w:cs="Arial"/>
              <w:color w:val="222222"/>
              <w:sz w:val="20"/>
              <w:szCs w:val="20"/>
              <w:shd w:val="clear" w:color="auto" w:fill="FFFFFF"/>
              <w:rPrChange w:id="88" w:author="Library [MUJ]" w:date="2022-12-14T09:21:00Z">
                <w:rPr>
                  <w:rFonts w:ascii="Arial" w:hAnsi="Arial" w:cs="Arial"/>
                  <w:color w:val="222222"/>
                  <w:sz w:val="20"/>
                  <w:szCs w:val="20"/>
                  <w:shd w:val="clear" w:color="auto" w:fill="FFFFFF"/>
                  <w:lang w:val="fr-FR"/>
                </w:rPr>
              </w:rPrChange>
            </w:rPr>
            <w:t>[19]</w:t>
          </w:r>
          <w:r w:rsidR="00090A1F" w:rsidRPr="00306FE4">
            <w:rPr>
              <w:rFonts w:ascii="Arial" w:hAnsi="Arial" w:cs="Arial"/>
              <w:color w:val="222222"/>
              <w:sz w:val="20"/>
              <w:szCs w:val="20"/>
              <w:shd w:val="clear" w:color="auto" w:fill="FFFFFF"/>
              <w:rPrChange w:id="89" w:author="Library [MUJ]" w:date="2022-12-14T09:21:00Z">
                <w:rPr>
                  <w:rFonts w:ascii="Arial" w:hAnsi="Arial" w:cs="Arial"/>
                  <w:color w:val="222222"/>
                  <w:sz w:val="20"/>
                  <w:szCs w:val="20"/>
                  <w:shd w:val="clear" w:color="auto" w:fill="FFFFFF"/>
                  <w:lang w:val="fr-FR"/>
                </w:rPr>
              </w:rPrChange>
            </w:rPr>
            <w:tab/>
            <w:t xml:space="preserve">Cresson, R., </w:t>
          </w:r>
          <w:proofErr w:type="spellStart"/>
          <w:r w:rsidR="00090A1F" w:rsidRPr="00306FE4">
            <w:rPr>
              <w:rFonts w:ascii="Arial" w:hAnsi="Arial" w:cs="Arial"/>
              <w:color w:val="222222"/>
              <w:sz w:val="20"/>
              <w:szCs w:val="20"/>
              <w:shd w:val="clear" w:color="auto" w:fill="FFFFFF"/>
              <w:rPrChange w:id="90" w:author="Library [MUJ]" w:date="2022-12-14T09:21:00Z">
                <w:rPr>
                  <w:rFonts w:ascii="Arial" w:hAnsi="Arial" w:cs="Arial"/>
                  <w:color w:val="222222"/>
                  <w:sz w:val="20"/>
                  <w:szCs w:val="20"/>
                  <w:shd w:val="clear" w:color="auto" w:fill="FFFFFF"/>
                  <w:lang w:val="fr-FR"/>
                </w:rPr>
              </w:rPrChange>
            </w:rPr>
            <w:t>Narçon</w:t>
          </w:r>
          <w:proofErr w:type="spellEnd"/>
          <w:r w:rsidR="00090A1F" w:rsidRPr="00306FE4">
            <w:rPr>
              <w:rFonts w:ascii="Arial" w:hAnsi="Arial" w:cs="Arial"/>
              <w:color w:val="222222"/>
              <w:sz w:val="20"/>
              <w:szCs w:val="20"/>
              <w:shd w:val="clear" w:color="auto" w:fill="FFFFFF"/>
              <w:rPrChange w:id="91" w:author="Library [MUJ]" w:date="2022-12-14T09:21:00Z">
                <w:rPr>
                  <w:rFonts w:ascii="Arial" w:hAnsi="Arial" w:cs="Arial"/>
                  <w:color w:val="222222"/>
                  <w:sz w:val="20"/>
                  <w:szCs w:val="20"/>
                  <w:shd w:val="clear" w:color="auto" w:fill="FFFFFF"/>
                  <w:lang w:val="fr-FR"/>
                </w:rPr>
              </w:rPrChange>
            </w:rPr>
            <w:t xml:space="preserve">, N., Gaetano, R., Dupuis, A., Tanguy, Y., May, S., &amp; </w:t>
          </w:r>
          <w:proofErr w:type="spellStart"/>
          <w:r w:rsidR="00090A1F" w:rsidRPr="00306FE4">
            <w:rPr>
              <w:rFonts w:ascii="Arial" w:hAnsi="Arial" w:cs="Arial"/>
              <w:color w:val="222222"/>
              <w:sz w:val="20"/>
              <w:szCs w:val="20"/>
              <w:shd w:val="clear" w:color="auto" w:fill="FFFFFF"/>
              <w:rPrChange w:id="92" w:author="Library [MUJ]" w:date="2022-12-14T09:21:00Z">
                <w:rPr>
                  <w:rFonts w:ascii="Arial" w:hAnsi="Arial" w:cs="Arial"/>
                  <w:color w:val="222222"/>
                  <w:sz w:val="20"/>
                  <w:szCs w:val="20"/>
                  <w:shd w:val="clear" w:color="auto" w:fill="FFFFFF"/>
                  <w:lang w:val="fr-FR"/>
                </w:rPr>
              </w:rPrChange>
            </w:rPr>
            <w:t>Commandre</w:t>
          </w:r>
          <w:proofErr w:type="spellEnd"/>
          <w:r w:rsidR="00090A1F" w:rsidRPr="00306FE4">
            <w:rPr>
              <w:rFonts w:ascii="Arial" w:hAnsi="Arial" w:cs="Arial"/>
              <w:color w:val="222222"/>
              <w:sz w:val="20"/>
              <w:szCs w:val="20"/>
              <w:shd w:val="clear" w:color="auto" w:fill="FFFFFF"/>
              <w:rPrChange w:id="93" w:author="Library [MUJ]" w:date="2022-12-14T09:21:00Z">
                <w:rPr>
                  <w:rFonts w:ascii="Arial" w:hAnsi="Arial" w:cs="Arial"/>
                  <w:color w:val="222222"/>
                  <w:sz w:val="20"/>
                  <w:szCs w:val="20"/>
                  <w:shd w:val="clear" w:color="auto" w:fill="FFFFFF"/>
                  <w:lang w:val="fr-FR"/>
                </w:rPr>
              </w:rPrChange>
            </w:rPr>
            <w:t xml:space="preserve">, B. (2022). </w:t>
          </w:r>
          <w:r w:rsidR="00090A1F">
            <w:rPr>
              <w:rFonts w:ascii="Arial" w:hAnsi="Arial" w:cs="Arial"/>
              <w:color w:val="222222"/>
              <w:sz w:val="20"/>
              <w:szCs w:val="20"/>
              <w:shd w:val="clear" w:color="auto" w:fill="FFFFFF"/>
            </w:rPr>
            <w:t>Comparison of convolutional neural networks for cloudy optical images reconstruction from single or multitemporal joint SAR and optical images. </w:t>
          </w:r>
          <w:proofErr w:type="spellStart"/>
          <w:r w:rsidR="00090A1F">
            <w:rPr>
              <w:rFonts w:ascii="Arial" w:hAnsi="Arial" w:cs="Arial"/>
              <w:i/>
              <w:iCs/>
              <w:color w:val="222222"/>
              <w:sz w:val="20"/>
              <w:szCs w:val="20"/>
              <w:shd w:val="clear" w:color="auto" w:fill="FFFFFF"/>
            </w:rPr>
            <w:t>arXiv</w:t>
          </w:r>
          <w:proofErr w:type="spellEnd"/>
          <w:r w:rsidR="00090A1F">
            <w:rPr>
              <w:rFonts w:ascii="Arial" w:hAnsi="Arial" w:cs="Arial"/>
              <w:i/>
              <w:iCs/>
              <w:color w:val="222222"/>
              <w:sz w:val="20"/>
              <w:szCs w:val="20"/>
              <w:shd w:val="clear" w:color="auto" w:fill="FFFFFF"/>
            </w:rPr>
            <w:t xml:space="preserve"> preprint arXiv:2204.00424</w:t>
          </w:r>
          <w:r w:rsidR="00090A1F">
            <w:rPr>
              <w:rFonts w:ascii="Arial" w:hAnsi="Arial" w:cs="Arial"/>
              <w:color w:val="222222"/>
              <w:sz w:val="20"/>
              <w:szCs w:val="20"/>
              <w:shd w:val="clear" w:color="auto" w:fill="FFFFFF"/>
            </w:rPr>
            <w:t>.</w:t>
          </w:r>
        </w:p>
        <w:p w14:paraId="177FB8B0" w14:textId="10F4F6AA" w:rsidR="008064ED" w:rsidRPr="00212C08" w:rsidRDefault="008064ED" w:rsidP="008064ED">
          <w:pPr>
            <w:autoSpaceDE w:val="0"/>
            <w:autoSpaceDN w:val="0"/>
            <w:ind w:hanging="640"/>
            <w:jc w:val="both"/>
            <w:divId w:val="1568177809"/>
            <w:rPr>
              <w:rFonts w:ascii="Arial" w:hAnsi="Arial" w:cs="Arial"/>
              <w:color w:val="222222"/>
              <w:sz w:val="20"/>
              <w:szCs w:val="20"/>
              <w:shd w:val="clear" w:color="auto" w:fill="FFFFFF"/>
            </w:rPr>
          </w:pPr>
          <w:r w:rsidRPr="00A47C6D">
            <w:rPr>
              <w:rFonts w:ascii="Arial" w:hAnsi="Arial" w:cs="Arial"/>
              <w:color w:val="222222"/>
              <w:sz w:val="20"/>
              <w:szCs w:val="20"/>
              <w:shd w:val="clear" w:color="auto" w:fill="FFFFFF"/>
              <w:lang w:val="fr-FR"/>
            </w:rPr>
            <w:t>[20]</w:t>
          </w:r>
          <w:r w:rsidR="00A47C6D" w:rsidRPr="00A47C6D">
            <w:rPr>
              <w:rFonts w:ascii="Arial" w:hAnsi="Arial" w:cs="Arial"/>
              <w:color w:val="222222"/>
              <w:sz w:val="20"/>
              <w:szCs w:val="20"/>
              <w:shd w:val="clear" w:color="auto" w:fill="FFFFFF"/>
              <w:lang w:val="fr-FR"/>
            </w:rPr>
            <w:tab/>
          </w:r>
          <w:r w:rsidR="003E065B" w:rsidRPr="003E065B">
            <w:rPr>
              <w:rFonts w:ascii="Arial" w:hAnsi="Arial" w:cs="Arial"/>
              <w:color w:val="222222"/>
              <w:sz w:val="20"/>
              <w:szCs w:val="20"/>
              <w:shd w:val="clear" w:color="auto" w:fill="FFFFFF"/>
              <w:lang w:val="fr-FR"/>
            </w:rPr>
            <w:t xml:space="preserve">Ou, J., Liu, X., Liu, P., &amp; Liu, X. (2019). </w:t>
          </w:r>
          <w:r w:rsidR="003E065B">
            <w:rPr>
              <w:rFonts w:ascii="Arial" w:hAnsi="Arial" w:cs="Arial"/>
              <w:color w:val="222222"/>
              <w:sz w:val="20"/>
              <w:szCs w:val="20"/>
              <w:shd w:val="clear" w:color="auto" w:fill="FFFFFF"/>
            </w:rPr>
            <w:t xml:space="preserve">Evaluation of </w:t>
          </w:r>
          <w:proofErr w:type="spellStart"/>
          <w:r w:rsidR="003E065B">
            <w:rPr>
              <w:rFonts w:ascii="Arial" w:hAnsi="Arial" w:cs="Arial"/>
              <w:color w:val="222222"/>
              <w:sz w:val="20"/>
              <w:szCs w:val="20"/>
              <w:shd w:val="clear" w:color="auto" w:fill="FFFFFF"/>
            </w:rPr>
            <w:t>Luojia</w:t>
          </w:r>
          <w:proofErr w:type="spellEnd"/>
          <w:r w:rsidR="003E065B">
            <w:rPr>
              <w:rFonts w:ascii="Arial" w:hAnsi="Arial" w:cs="Arial"/>
              <w:color w:val="222222"/>
              <w:sz w:val="20"/>
              <w:szCs w:val="20"/>
              <w:shd w:val="clear" w:color="auto" w:fill="FFFFFF"/>
            </w:rPr>
            <w:t xml:space="preserve"> 1-01 </w:t>
          </w:r>
          <w:proofErr w:type="spellStart"/>
          <w:r w:rsidR="003E065B">
            <w:rPr>
              <w:rFonts w:ascii="Arial" w:hAnsi="Arial" w:cs="Arial"/>
              <w:color w:val="222222"/>
              <w:sz w:val="20"/>
              <w:szCs w:val="20"/>
              <w:shd w:val="clear" w:color="auto" w:fill="FFFFFF"/>
            </w:rPr>
            <w:t>nighttime</w:t>
          </w:r>
          <w:proofErr w:type="spellEnd"/>
          <w:r w:rsidR="003E065B">
            <w:rPr>
              <w:rFonts w:ascii="Arial" w:hAnsi="Arial" w:cs="Arial"/>
              <w:color w:val="222222"/>
              <w:sz w:val="20"/>
              <w:szCs w:val="20"/>
              <w:shd w:val="clear" w:color="auto" w:fill="FFFFFF"/>
            </w:rPr>
            <w:t xml:space="preserve"> light imagery for impervious surface detection: A comparison with NPP-VIIRS </w:t>
          </w:r>
          <w:proofErr w:type="spellStart"/>
          <w:r w:rsidR="003E065B">
            <w:rPr>
              <w:rFonts w:ascii="Arial" w:hAnsi="Arial" w:cs="Arial"/>
              <w:color w:val="222222"/>
              <w:sz w:val="20"/>
              <w:szCs w:val="20"/>
              <w:shd w:val="clear" w:color="auto" w:fill="FFFFFF"/>
            </w:rPr>
            <w:t>nighttime</w:t>
          </w:r>
          <w:proofErr w:type="spellEnd"/>
          <w:r w:rsidR="003E065B">
            <w:rPr>
              <w:rFonts w:ascii="Arial" w:hAnsi="Arial" w:cs="Arial"/>
              <w:color w:val="222222"/>
              <w:sz w:val="20"/>
              <w:szCs w:val="20"/>
              <w:shd w:val="clear" w:color="auto" w:fill="FFFFFF"/>
            </w:rPr>
            <w:t xml:space="preserve"> light data. </w:t>
          </w:r>
          <w:r w:rsidR="003E065B">
            <w:rPr>
              <w:rFonts w:ascii="Arial" w:hAnsi="Arial" w:cs="Arial"/>
              <w:i/>
              <w:iCs/>
              <w:color w:val="222222"/>
              <w:sz w:val="20"/>
              <w:szCs w:val="20"/>
              <w:shd w:val="clear" w:color="auto" w:fill="FFFFFF"/>
            </w:rPr>
            <w:t>International Journal of Applied Earth Observation and Geoinformation</w:t>
          </w:r>
          <w:r w:rsidR="003E065B">
            <w:rPr>
              <w:rFonts w:ascii="Arial" w:hAnsi="Arial" w:cs="Arial"/>
              <w:color w:val="222222"/>
              <w:sz w:val="20"/>
              <w:szCs w:val="20"/>
              <w:shd w:val="clear" w:color="auto" w:fill="FFFFFF"/>
            </w:rPr>
            <w:t>, </w:t>
          </w:r>
          <w:r w:rsidR="003E065B">
            <w:rPr>
              <w:rFonts w:ascii="Arial" w:hAnsi="Arial" w:cs="Arial"/>
              <w:i/>
              <w:iCs/>
              <w:color w:val="222222"/>
              <w:sz w:val="20"/>
              <w:szCs w:val="20"/>
              <w:shd w:val="clear" w:color="auto" w:fill="FFFFFF"/>
            </w:rPr>
            <w:t>81</w:t>
          </w:r>
          <w:r w:rsidR="003E065B">
            <w:rPr>
              <w:rFonts w:ascii="Arial" w:hAnsi="Arial" w:cs="Arial"/>
              <w:color w:val="222222"/>
              <w:sz w:val="20"/>
              <w:szCs w:val="20"/>
              <w:shd w:val="clear" w:color="auto" w:fill="FFFFFF"/>
            </w:rPr>
            <w:t>, 1-12.</w:t>
          </w:r>
        </w:p>
        <w:p w14:paraId="19DCEFFD" w14:textId="5E1C4D65" w:rsidR="008064ED" w:rsidRPr="00212C08" w:rsidRDefault="008064ED" w:rsidP="008064ED">
          <w:pPr>
            <w:autoSpaceDE w:val="0"/>
            <w:autoSpaceDN w:val="0"/>
            <w:ind w:hanging="640"/>
            <w:jc w:val="both"/>
            <w:divId w:val="1568177809"/>
            <w:rPr>
              <w:rFonts w:ascii="Arial" w:hAnsi="Arial" w:cs="Arial"/>
              <w:color w:val="222222"/>
              <w:sz w:val="20"/>
              <w:szCs w:val="20"/>
              <w:shd w:val="clear" w:color="auto" w:fill="FFFFFF"/>
            </w:rPr>
          </w:pPr>
          <w:r w:rsidRPr="00306FE4">
            <w:rPr>
              <w:rFonts w:ascii="Arial" w:hAnsi="Arial" w:cs="Arial"/>
              <w:color w:val="222222"/>
              <w:sz w:val="20"/>
              <w:szCs w:val="20"/>
              <w:shd w:val="clear" w:color="auto" w:fill="FFFFFF"/>
              <w:rPrChange w:id="94" w:author="Library [MUJ]" w:date="2022-12-14T09:21:00Z">
                <w:rPr>
                  <w:rFonts w:ascii="Arial" w:hAnsi="Arial" w:cs="Arial"/>
                  <w:color w:val="222222"/>
                  <w:sz w:val="20"/>
                  <w:szCs w:val="20"/>
                  <w:shd w:val="clear" w:color="auto" w:fill="FFFFFF"/>
                  <w:lang w:val="it-IT"/>
                </w:rPr>
              </w:rPrChange>
            </w:rPr>
            <w:t>[21]</w:t>
          </w:r>
          <w:r w:rsidR="00377555" w:rsidRPr="00306FE4">
            <w:rPr>
              <w:rFonts w:ascii="Arial" w:hAnsi="Arial" w:cs="Arial"/>
              <w:color w:val="222222"/>
              <w:sz w:val="20"/>
              <w:szCs w:val="20"/>
              <w:shd w:val="clear" w:color="auto" w:fill="FFFFFF"/>
              <w:rPrChange w:id="95" w:author="Library [MUJ]" w:date="2022-12-14T09:21:00Z">
                <w:rPr>
                  <w:rFonts w:ascii="Arial" w:hAnsi="Arial" w:cs="Arial"/>
                  <w:color w:val="222222"/>
                  <w:sz w:val="20"/>
                  <w:szCs w:val="20"/>
                  <w:shd w:val="clear" w:color="auto" w:fill="FFFFFF"/>
                  <w:lang w:val="it-IT"/>
                </w:rPr>
              </w:rPrChange>
            </w:rPr>
            <w:tab/>
            <w:t xml:space="preserve">Cresson, R., </w:t>
          </w:r>
          <w:proofErr w:type="spellStart"/>
          <w:r w:rsidR="00377555" w:rsidRPr="00306FE4">
            <w:rPr>
              <w:rFonts w:ascii="Arial" w:hAnsi="Arial" w:cs="Arial"/>
              <w:color w:val="222222"/>
              <w:sz w:val="20"/>
              <w:szCs w:val="20"/>
              <w:shd w:val="clear" w:color="auto" w:fill="FFFFFF"/>
              <w:rPrChange w:id="96" w:author="Library [MUJ]" w:date="2022-12-14T09:21:00Z">
                <w:rPr>
                  <w:rFonts w:ascii="Arial" w:hAnsi="Arial" w:cs="Arial"/>
                  <w:color w:val="222222"/>
                  <w:sz w:val="20"/>
                  <w:szCs w:val="20"/>
                  <w:shd w:val="clear" w:color="auto" w:fill="FFFFFF"/>
                  <w:lang w:val="it-IT"/>
                </w:rPr>
              </w:rPrChange>
            </w:rPr>
            <w:t>Ienco</w:t>
          </w:r>
          <w:proofErr w:type="spellEnd"/>
          <w:r w:rsidR="00377555" w:rsidRPr="00306FE4">
            <w:rPr>
              <w:rFonts w:ascii="Arial" w:hAnsi="Arial" w:cs="Arial"/>
              <w:color w:val="222222"/>
              <w:sz w:val="20"/>
              <w:szCs w:val="20"/>
              <w:shd w:val="clear" w:color="auto" w:fill="FFFFFF"/>
              <w:rPrChange w:id="97" w:author="Library [MUJ]" w:date="2022-12-14T09:21:00Z">
                <w:rPr>
                  <w:rFonts w:ascii="Arial" w:hAnsi="Arial" w:cs="Arial"/>
                  <w:color w:val="222222"/>
                  <w:sz w:val="20"/>
                  <w:szCs w:val="20"/>
                  <w:shd w:val="clear" w:color="auto" w:fill="FFFFFF"/>
                  <w:lang w:val="it-IT"/>
                </w:rPr>
              </w:rPrChange>
            </w:rPr>
            <w:t xml:space="preserve">, D., Gaetano, R., </w:t>
          </w:r>
          <w:proofErr w:type="spellStart"/>
          <w:r w:rsidR="00377555" w:rsidRPr="00306FE4">
            <w:rPr>
              <w:rFonts w:ascii="Arial" w:hAnsi="Arial" w:cs="Arial"/>
              <w:color w:val="222222"/>
              <w:sz w:val="20"/>
              <w:szCs w:val="20"/>
              <w:shd w:val="clear" w:color="auto" w:fill="FFFFFF"/>
              <w:rPrChange w:id="98" w:author="Library [MUJ]" w:date="2022-12-14T09:21:00Z">
                <w:rPr>
                  <w:rFonts w:ascii="Arial" w:hAnsi="Arial" w:cs="Arial"/>
                  <w:color w:val="222222"/>
                  <w:sz w:val="20"/>
                  <w:szCs w:val="20"/>
                  <w:shd w:val="clear" w:color="auto" w:fill="FFFFFF"/>
                  <w:lang w:val="it-IT"/>
                </w:rPr>
              </w:rPrChange>
            </w:rPr>
            <w:t>Ose</w:t>
          </w:r>
          <w:proofErr w:type="spellEnd"/>
          <w:r w:rsidR="00377555" w:rsidRPr="00306FE4">
            <w:rPr>
              <w:rFonts w:ascii="Arial" w:hAnsi="Arial" w:cs="Arial"/>
              <w:color w:val="222222"/>
              <w:sz w:val="20"/>
              <w:szCs w:val="20"/>
              <w:shd w:val="clear" w:color="auto" w:fill="FFFFFF"/>
              <w:rPrChange w:id="99" w:author="Library [MUJ]" w:date="2022-12-14T09:21:00Z">
                <w:rPr>
                  <w:rFonts w:ascii="Arial" w:hAnsi="Arial" w:cs="Arial"/>
                  <w:color w:val="222222"/>
                  <w:sz w:val="20"/>
                  <w:szCs w:val="20"/>
                  <w:shd w:val="clear" w:color="auto" w:fill="FFFFFF"/>
                  <w:lang w:val="it-IT"/>
                </w:rPr>
              </w:rPrChange>
            </w:rPr>
            <w:t xml:space="preserve">, K., &amp; Minh, D. H. T. (2019, July). </w:t>
          </w:r>
          <w:r w:rsidR="00377555">
            <w:rPr>
              <w:rFonts w:ascii="Arial" w:hAnsi="Arial" w:cs="Arial"/>
              <w:color w:val="222222"/>
              <w:sz w:val="20"/>
              <w:szCs w:val="20"/>
              <w:shd w:val="clear" w:color="auto" w:fill="FFFFFF"/>
            </w:rPr>
            <w:t>Optical image gap filling using deep convolutional autoencoder from optical and radar images. In </w:t>
          </w:r>
          <w:r w:rsidR="00377555">
            <w:rPr>
              <w:rFonts w:ascii="Arial" w:hAnsi="Arial" w:cs="Arial"/>
              <w:i/>
              <w:iCs/>
              <w:color w:val="222222"/>
              <w:sz w:val="20"/>
              <w:szCs w:val="20"/>
              <w:shd w:val="clear" w:color="auto" w:fill="FFFFFF"/>
            </w:rPr>
            <w:t>IGARSS 2019-2019 IEEE International Geoscience and Remote Sensing Symposium</w:t>
          </w:r>
          <w:r w:rsidR="00377555">
            <w:rPr>
              <w:rFonts w:ascii="Arial" w:hAnsi="Arial" w:cs="Arial"/>
              <w:color w:val="222222"/>
              <w:sz w:val="20"/>
              <w:szCs w:val="20"/>
              <w:shd w:val="clear" w:color="auto" w:fill="FFFFFF"/>
            </w:rPr>
            <w:t> (pp. 218-221). IEEE.</w:t>
          </w:r>
        </w:p>
        <w:p w14:paraId="4BEF824B" w14:textId="247285F4" w:rsidR="008064ED" w:rsidRPr="00212C08" w:rsidRDefault="008064ED" w:rsidP="008064ED">
          <w:pPr>
            <w:autoSpaceDE w:val="0"/>
            <w:autoSpaceDN w:val="0"/>
            <w:ind w:hanging="640"/>
            <w:jc w:val="both"/>
            <w:divId w:val="1568177809"/>
            <w:rPr>
              <w:rFonts w:ascii="Arial" w:hAnsi="Arial" w:cs="Arial"/>
              <w:color w:val="222222"/>
              <w:sz w:val="20"/>
              <w:szCs w:val="20"/>
              <w:shd w:val="clear" w:color="auto" w:fill="FFFFFF"/>
            </w:rPr>
          </w:pPr>
          <w:r w:rsidRPr="00306FE4">
            <w:rPr>
              <w:rFonts w:ascii="Arial" w:hAnsi="Arial" w:cs="Arial"/>
              <w:color w:val="222222"/>
              <w:sz w:val="20"/>
              <w:szCs w:val="20"/>
              <w:shd w:val="clear" w:color="auto" w:fill="FFFFFF"/>
              <w:rPrChange w:id="100" w:author="Library [MUJ]" w:date="2022-12-14T09:21:00Z">
                <w:rPr>
                  <w:rFonts w:ascii="Arial" w:hAnsi="Arial" w:cs="Arial"/>
                  <w:color w:val="222222"/>
                  <w:sz w:val="20"/>
                  <w:szCs w:val="20"/>
                  <w:shd w:val="clear" w:color="auto" w:fill="FFFFFF"/>
                  <w:lang w:val="fr-FR"/>
                </w:rPr>
              </w:rPrChange>
            </w:rPr>
            <w:t>[22]</w:t>
          </w:r>
          <w:r w:rsidR="00377555" w:rsidRPr="00306FE4">
            <w:rPr>
              <w:rFonts w:ascii="Arial" w:hAnsi="Arial" w:cs="Arial"/>
              <w:color w:val="222222"/>
              <w:sz w:val="20"/>
              <w:szCs w:val="20"/>
              <w:shd w:val="clear" w:color="auto" w:fill="FFFFFF"/>
              <w:rPrChange w:id="101" w:author="Library [MUJ]" w:date="2022-12-14T09:21:00Z">
                <w:rPr>
                  <w:rFonts w:ascii="Arial" w:hAnsi="Arial" w:cs="Arial"/>
                  <w:color w:val="222222"/>
                  <w:sz w:val="20"/>
                  <w:szCs w:val="20"/>
                  <w:shd w:val="clear" w:color="auto" w:fill="FFFFFF"/>
                  <w:lang w:val="fr-FR"/>
                </w:rPr>
              </w:rPrChange>
            </w:rPr>
            <w:tab/>
            <w:t xml:space="preserve">Francis, A., </w:t>
          </w:r>
          <w:proofErr w:type="spellStart"/>
          <w:r w:rsidR="00377555" w:rsidRPr="00306FE4">
            <w:rPr>
              <w:rFonts w:ascii="Arial" w:hAnsi="Arial" w:cs="Arial"/>
              <w:color w:val="222222"/>
              <w:sz w:val="20"/>
              <w:szCs w:val="20"/>
              <w:shd w:val="clear" w:color="auto" w:fill="FFFFFF"/>
              <w:rPrChange w:id="102" w:author="Library [MUJ]" w:date="2022-12-14T09:21:00Z">
                <w:rPr>
                  <w:rFonts w:ascii="Arial" w:hAnsi="Arial" w:cs="Arial"/>
                  <w:color w:val="222222"/>
                  <w:sz w:val="20"/>
                  <w:szCs w:val="20"/>
                  <w:shd w:val="clear" w:color="auto" w:fill="FFFFFF"/>
                  <w:lang w:val="fr-FR"/>
                </w:rPr>
              </w:rPrChange>
            </w:rPr>
            <w:t>Sidiropoulos</w:t>
          </w:r>
          <w:proofErr w:type="spellEnd"/>
          <w:r w:rsidR="00377555" w:rsidRPr="00306FE4">
            <w:rPr>
              <w:rFonts w:ascii="Arial" w:hAnsi="Arial" w:cs="Arial"/>
              <w:color w:val="222222"/>
              <w:sz w:val="20"/>
              <w:szCs w:val="20"/>
              <w:shd w:val="clear" w:color="auto" w:fill="FFFFFF"/>
              <w:rPrChange w:id="103" w:author="Library [MUJ]" w:date="2022-12-14T09:21:00Z">
                <w:rPr>
                  <w:rFonts w:ascii="Arial" w:hAnsi="Arial" w:cs="Arial"/>
                  <w:color w:val="222222"/>
                  <w:sz w:val="20"/>
                  <w:szCs w:val="20"/>
                  <w:shd w:val="clear" w:color="auto" w:fill="FFFFFF"/>
                  <w:lang w:val="fr-FR"/>
                </w:rPr>
              </w:rPrChange>
            </w:rPr>
            <w:t xml:space="preserve">, P., &amp; Muller, J. P. (2019). </w:t>
          </w:r>
          <w:proofErr w:type="spellStart"/>
          <w:r w:rsidR="00377555">
            <w:rPr>
              <w:rFonts w:ascii="Arial" w:hAnsi="Arial" w:cs="Arial"/>
              <w:color w:val="222222"/>
              <w:sz w:val="20"/>
              <w:szCs w:val="20"/>
              <w:shd w:val="clear" w:color="auto" w:fill="FFFFFF"/>
            </w:rPr>
            <w:t>CloudFCN</w:t>
          </w:r>
          <w:proofErr w:type="spellEnd"/>
          <w:r w:rsidR="00377555">
            <w:rPr>
              <w:rFonts w:ascii="Arial" w:hAnsi="Arial" w:cs="Arial"/>
              <w:color w:val="222222"/>
              <w:sz w:val="20"/>
              <w:szCs w:val="20"/>
              <w:shd w:val="clear" w:color="auto" w:fill="FFFFFF"/>
            </w:rPr>
            <w:t>: Accurate and robust cloud detection for satellite imagery with deep learning. </w:t>
          </w:r>
          <w:r w:rsidR="00377555">
            <w:rPr>
              <w:rFonts w:ascii="Arial" w:hAnsi="Arial" w:cs="Arial"/>
              <w:i/>
              <w:iCs/>
              <w:color w:val="222222"/>
              <w:sz w:val="20"/>
              <w:szCs w:val="20"/>
              <w:shd w:val="clear" w:color="auto" w:fill="FFFFFF"/>
            </w:rPr>
            <w:t>Remote Sensing</w:t>
          </w:r>
          <w:r w:rsidR="00377555">
            <w:rPr>
              <w:rFonts w:ascii="Arial" w:hAnsi="Arial" w:cs="Arial"/>
              <w:color w:val="222222"/>
              <w:sz w:val="20"/>
              <w:szCs w:val="20"/>
              <w:shd w:val="clear" w:color="auto" w:fill="FFFFFF"/>
            </w:rPr>
            <w:t>, </w:t>
          </w:r>
          <w:r w:rsidR="00377555">
            <w:rPr>
              <w:rFonts w:ascii="Arial" w:hAnsi="Arial" w:cs="Arial"/>
              <w:i/>
              <w:iCs/>
              <w:color w:val="222222"/>
              <w:sz w:val="20"/>
              <w:szCs w:val="20"/>
              <w:shd w:val="clear" w:color="auto" w:fill="FFFFFF"/>
            </w:rPr>
            <w:t>11</w:t>
          </w:r>
          <w:r w:rsidR="00377555">
            <w:rPr>
              <w:rFonts w:ascii="Arial" w:hAnsi="Arial" w:cs="Arial"/>
              <w:color w:val="222222"/>
              <w:sz w:val="20"/>
              <w:szCs w:val="20"/>
              <w:shd w:val="clear" w:color="auto" w:fill="FFFFFF"/>
            </w:rPr>
            <w:t>(19), 2312.</w:t>
          </w:r>
        </w:p>
        <w:p w14:paraId="3E6658BA" w14:textId="09F60B38" w:rsidR="008064ED" w:rsidRPr="00212C08" w:rsidRDefault="008064ED" w:rsidP="008064ED">
          <w:pPr>
            <w:autoSpaceDE w:val="0"/>
            <w:autoSpaceDN w:val="0"/>
            <w:ind w:hanging="640"/>
            <w:jc w:val="both"/>
            <w:divId w:val="1568177809"/>
            <w:rPr>
              <w:rFonts w:ascii="Arial" w:hAnsi="Arial" w:cs="Arial"/>
              <w:color w:val="222222"/>
              <w:sz w:val="20"/>
              <w:szCs w:val="20"/>
              <w:shd w:val="clear" w:color="auto" w:fill="FFFFFF"/>
            </w:rPr>
          </w:pPr>
          <w:r w:rsidRPr="00212C08">
            <w:rPr>
              <w:rFonts w:ascii="Arial" w:hAnsi="Arial" w:cs="Arial"/>
              <w:color w:val="222222"/>
              <w:sz w:val="20"/>
              <w:szCs w:val="20"/>
              <w:shd w:val="clear" w:color="auto" w:fill="FFFFFF"/>
            </w:rPr>
            <w:t>[23]</w:t>
          </w:r>
          <w:r w:rsidR="00E462F7">
            <w:rPr>
              <w:rFonts w:ascii="Arial" w:hAnsi="Arial" w:cs="Arial"/>
              <w:color w:val="222222"/>
              <w:sz w:val="20"/>
              <w:szCs w:val="20"/>
              <w:shd w:val="clear" w:color="auto" w:fill="FFFFFF"/>
            </w:rPr>
            <w:tab/>
          </w:r>
          <w:r w:rsidR="00E462F7" w:rsidRPr="00E462F7">
            <w:rPr>
              <w:rFonts w:ascii="Arial" w:hAnsi="Arial" w:cs="Arial"/>
              <w:color w:val="222222"/>
              <w:sz w:val="20"/>
              <w:szCs w:val="20"/>
              <w:shd w:val="clear" w:color="auto" w:fill="FFFFFF"/>
            </w:rPr>
            <w:t xml:space="preserve">Wieland, M.; Li, Y.; Martinis, S. Multi-sensor cloud and cloud shadow segmentation with a convolutional neural network. Remote Sensing of Environment, 2019, 230, 1-12. </w:t>
          </w:r>
        </w:p>
        <w:p w14:paraId="7766BD78" w14:textId="4FA559C0" w:rsidR="008064ED" w:rsidRPr="00212C08" w:rsidRDefault="008064ED" w:rsidP="008064ED">
          <w:pPr>
            <w:autoSpaceDE w:val="0"/>
            <w:autoSpaceDN w:val="0"/>
            <w:ind w:hanging="640"/>
            <w:jc w:val="both"/>
            <w:divId w:val="1568177809"/>
            <w:rPr>
              <w:rFonts w:ascii="Arial" w:hAnsi="Arial" w:cs="Arial"/>
              <w:color w:val="222222"/>
              <w:sz w:val="20"/>
              <w:szCs w:val="20"/>
              <w:shd w:val="clear" w:color="auto" w:fill="FFFFFF"/>
            </w:rPr>
          </w:pPr>
          <w:r w:rsidRPr="00306FE4">
            <w:rPr>
              <w:rFonts w:ascii="Arial" w:hAnsi="Arial" w:cs="Arial"/>
              <w:color w:val="222222"/>
              <w:sz w:val="20"/>
              <w:szCs w:val="20"/>
              <w:shd w:val="clear" w:color="auto" w:fill="FFFFFF"/>
              <w:rPrChange w:id="104" w:author="Library [MUJ]" w:date="2022-12-14T09:21:00Z">
                <w:rPr>
                  <w:rFonts w:ascii="Arial" w:hAnsi="Arial" w:cs="Arial"/>
                  <w:color w:val="222222"/>
                  <w:sz w:val="20"/>
                  <w:szCs w:val="20"/>
                  <w:shd w:val="clear" w:color="auto" w:fill="FFFFFF"/>
                  <w:lang w:val="fr-FR"/>
                </w:rPr>
              </w:rPrChange>
            </w:rPr>
            <w:t>[24]</w:t>
          </w:r>
          <w:r w:rsidR="00E462F7" w:rsidRPr="00306FE4">
            <w:rPr>
              <w:rFonts w:ascii="Arial" w:hAnsi="Arial" w:cs="Arial"/>
              <w:color w:val="222222"/>
              <w:sz w:val="20"/>
              <w:szCs w:val="20"/>
              <w:shd w:val="clear" w:color="auto" w:fill="FFFFFF"/>
              <w:rPrChange w:id="105" w:author="Library [MUJ]" w:date="2022-12-14T09:21:00Z">
                <w:rPr>
                  <w:rFonts w:ascii="Arial" w:hAnsi="Arial" w:cs="Arial"/>
                  <w:color w:val="222222"/>
                  <w:sz w:val="20"/>
                  <w:szCs w:val="20"/>
                  <w:shd w:val="clear" w:color="auto" w:fill="FFFFFF"/>
                  <w:lang w:val="fr-FR"/>
                </w:rPr>
              </w:rPrChange>
            </w:rPr>
            <w:tab/>
          </w:r>
          <w:proofErr w:type="spellStart"/>
          <w:r w:rsidR="00E462F7" w:rsidRPr="00306FE4">
            <w:rPr>
              <w:rFonts w:ascii="Arial" w:hAnsi="Arial" w:cs="Arial"/>
              <w:color w:val="222222"/>
              <w:sz w:val="20"/>
              <w:szCs w:val="20"/>
              <w:shd w:val="clear" w:color="auto" w:fill="FFFFFF"/>
              <w:rPrChange w:id="106" w:author="Library [MUJ]" w:date="2022-12-14T09:21:00Z">
                <w:rPr>
                  <w:rFonts w:ascii="Arial" w:hAnsi="Arial" w:cs="Arial"/>
                  <w:color w:val="222222"/>
                  <w:sz w:val="20"/>
                  <w:szCs w:val="20"/>
                  <w:shd w:val="clear" w:color="auto" w:fill="FFFFFF"/>
                  <w:lang w:val="fr-FR"/>
                </w:rPr>
              </w:rPrChange>
            </w:rPr>
            <w:t>Uzkent</w:t>
          </w:r>
          <w:proofErr w:type="spellEnd"/>
          <w:r w:rsidR="00E462F7" w:rsidRPr="00306FE4">
            <w:rPr>
              <w:rFonts w:ascii="Arial" w:hAnsi="Arial" w:cs="Arial"/>
              <w:color w:val="222222"/>
              <w:sz w:val="20"/>
              <w:szCs w:val="20"/>
              <w:shd w:val="clear" w:color="auto" w:fill="FFFFFF"/>
              <w:rPrChange w:id="107" w:author="Library [MUJ]" w:date="2022-12-14T09:21:00Z">
                <w:rPr>
                  <w:rFonts w:ascii="Arial" w:hAnsi="Arial" w:cs="Arial"/>
                  <w:color w:val="222222"/>
                  <w:sz w:val="20"/>
                  <w:szCs w:val="20"/>
                  <w:shd w:val="clear" w:color="auto" w:fill="FFFFFF"/>
                  <w:lang w:val="fr-FR"/>
                </w:rPr>
              </w:rPrChange>
            </w:rPr>
            <w:t xml:space="preserve">, B. U., </w:t>
          </w:r>
          <w:proofErr w:type="spellStart"/>
          <w:r w:rsidR="00E462F7" w:rsidRPr="00306FE4">
            <w:rPr>
              <w:rFonts w:ascii="Arial" w:hAnsi="Arial" w:cs="Arial"/>
              <w:color w:val="222222"/>
              <w:sz w:val="20"/>
              <w:szCs w:val="20"/>
              <w:shd w:val="clear" w:color="auto" w:fill="FFFFFF"/>
              <w:rPrChange w:id="108" w:author="Library [MUJ]" w:date="2022-12-14T09:21:00Z">
                <w:rPr>
                  <w:rFonts w:ascii="Arial" w:hAnsi="Arial" w:cs="Arial"/>
                  <w:color w:val="222222"/>
                  <w:sz w:val="20"/>
                  <w:szCs w:val="20"/>
                  <w:shd w:val="clear" w:color="auto" w:fill="FFFFFF"/>
                  <w:lang w:val="fr-FR"/>
                </w:rPr>
              </w:rPrChange>
            </w:rPr>
            <w:t>Sarukkai</w:t>
          </w:r>
          <w:proofErr w:type="spellEnd"/>
          <w:r w:rsidR="00E462F7" w:rsidRPr="00306FE4">
            <w:rPr>
              <w:rFonts w:ascii="Arial" w:hAnsi="Arial" w:cs="Arial"/>
              <w:color w:val="222222"/>
              <w:sz w:val="20"/>
              <w:szCs w:val="20"/>
              <w:shd w:val="clear" w:color="auto" w:fill="FFFFFF"/>
              <w:rPrChange w:id="109" w:author="Library [MUJ]" w:date="2022-12-14T09:21:00Z">
                <w:rPr>
                  <w:rFonts w:ascii="Arial" w:hAnsi="Arial" w:cs="Arial"/>
                  <w:color w:val="222222"/>
                  <w:sz w:val="20"/>
                  <w:szCs w:val="20"/>
                  <w:shd w:val="clear" w:color="auto" w:fill="FFFFFF"/>
                  <w:lang w:val="fr-FR"/>
                </w:rPr>
              </w:rPrChange>
            </w:rPr>
            <w:t xml:space="preserve">, V. S., Jain, A. J., &amp; </w:t>
          </w:r>
          <w:proofErr w:type="spellStart"/>
          <w:r w:rsidR="00E462F7" w:rsidRPr="00306FE4">
            <w:rPr>
              <w:rFonts w:ascii="Arial" w:hAnsi="Arial" w:cs="Arial"/>
              <w:color w:val="222222"/>
              <w:sz w:val="20"/>
              <w:szCs w:val="20"/>
              <w:shd w:val="clear" w:color="auto" w:fill="FFFFFF"/>
              <w:rPrChange w:id="110" w:author="Library [MUJ]" w:date="2022-12-14T09:21:00Z">
                <w:rPr>
                  <w:rFonts w:ascii="Arial" w:hAnsi="Arial" w:cs="Arial"/>
                  <w:color w:val="222222"/>
                  <w:sz w:val="20"/>
                  <w:szCs w:val="20"/>
                  <w:shd w:val="clear" w:color="auto" w:fill="FFFFFF"/>
                  <w:lang w:val="fr-FR"/>
                </w:rPr>
              </w:rPrChange>
            </w:rPr>
            <w:t>Ermon</w:t>
          </w:r>
          <w:proofErr w:type="spellEnd"/>
          <w:r w:rsidR="00E462F7" w:rsidRPr="00306FE4">
            <w:rPr>
              <w:rFonts w:ascii="Arial" w:hAnsi="Arial" w:cs="Arial"/>
              <w:color w:val="222222"/>
              <w:sz w:val="20"/>
              <w:szCs w:val="20"/>
              <w:shd w:val="clear" w:color="auto" w:fill="FFFFFF"/>
              <w:rPrChange w:id="111" w:author="Library [MUJ]" w:date="2022-12-14T09:21:00Z">
                <w:rPr>
                  <w:rFonts w:ascii="Arial" w:hAnsi="Arial" w:cs="Arial"/>
                  <w:color w:val="222222"/>
                  <w:sz w:val="20"/>
                  <w:szCs w:val="20"/>
                  <w:shd w:val="clear" w:color="auto" w:fill="FFFFFF"/>
                  <w:lang w:val="fr-FR"/>
                </w:rPr>
              </w:rPrChange>
            </w:rPr>
            <w:t xml:space="preserve">, S. E. (2019). </w:t>
          </w:r>
          <w:r w:rsidR="00E462F7">
            <w:rPr>
              <w:rFonts w:ascii="Arial" w:hAnsi="Arial" w:cs="Arial"/>
              <w:color w:val="222222"/>
              <w:sz w:val="20"/>
              <w:szCs w:val="20"/>
              <w:shd w:val="clear" w:color="auto" w:fill="FFFFFF"/>
            </w:rPr>
            <w:t>Cloud removal in satellite images using spatiotemporal generative networks.</w:t>
          </w:r>
        </w:p>
        <w:p w14:paraId="3B7FA5FF" w14:textId="04211D53" w:rsidR="008064ED" w:rsidRPr="00212C08" w:rsidRDefault="008064ED" w:rsidP="008064ED">
          <w:pPr>
            <w:autoSpaceDE w:val="0"/>
            <w:autoSpaceDN w:val="0"/>
            <w:ind w:hanging="640"/>
            <w:jc w:val="both"/>
            <w:divId w:val="1568177809"/>
            <w:rPr>
              <w:rFonts w:ascii="Arial" w:hAnsi="Arial" w:cs="Arial"/>
              <w:color w:val="222222"/>
              <w:sz w:val="20"/>
              <w:szCs w:val="20"/>
              <w:shd w:val="clear" w:color="auto" w:fill="FFFFFF"/>
            </w:rPr>
          </w:pPr>
          <w:r w:rsidRPr="00212C08">
            <w:rPr>
              <w:rFonts w:ascii="Arial" w:hAnsi="Arial" w:cs="Arial"/>
              <w:color w:val="222222"/>
              <w:sz w:val="20"/>
              <w:szCs w:val="20"/>
              <w:shd w:val="clear" w:color="auto" w:fill="FFFFFF"/>
            </w:rPr>
            <w:t>[25]</w:t>
          </w:r>
          <w:r w:rsidR="00E462F7">
            <w:rPr>
              <w:rFonts w:ascii="Arial" w:hAnsi="Arial" w:cs="Arial"/>
              <w:color w:val="222222"/>
              <w:sz w:val="20"/>
              <w:szCs w:val="20"/>
              <w:shd w:val="clear" w:color="auto" w:fill="FFFFFF"/>
            </w:rPr>
            <w:tab/>
            <w:t xml:space="preserve">Mohajerani, S., &amp; </w:t>
          </w:r>
          <w:proofErr w:type="spellStart"/>
          <w:r w:rsidR="00E462F7">
            <w:rPr>
              <w:rFonts w:ascii="Arial" w:hAnsi="Arial" w:cs="Arial"/>
              <w:color w:val="222222"/>
              <w:sz w:val="20"/>
              <w:szCs w:val="20"/>
              <w:shd w:val="clear" w:color="auto" w:fill="FFFFFF"/>
            </w:rPr>
            <w:t>Saeedi</w:t>
          </w:r>
          <w:proofErr w:type="spellEnd"/>
          <w:r w:rsidR="00E462F7">
            <w:rPr>
              <w:rFonts w:ascii="Arial" w:hAnsi="Arial" w:cs="Arial"/>
              <w:color w:val="222222"/>
              <w:sz w:val="20"/>
              <w:szCs w:val="20"/>
              <w:shd w:val="clear" w:color="auto" w:fill="FFFFFF"/>
            </w:rPr>
            <w:t>, P. (2019, July). Cloud-Net: An end-to-end cloud detection algorithm for Landsat 8 imagery. In </w:t>
          </w:r>
          <w:r w:rsidR="00E462F7">
            <w:rPr>
              <w:rFonts w:ascii="Arial" w:hAnsi="Arial" w:cs="Arial"/>
              <w:i/>
              <w:iCs/>
              <w:color w:val="222222"/>
              <w:sz w:val="20"/>
              <w:szCs w:val="20"/>
              <w:shd w:val="clear" w:color="auto" w:fill="FFFFFF"/>
            </w:rPr>
            <w:t>IGARSS 2019-2019 IEEE International Geoscience and Remote Sensing Symposium</w:t>
          </w:r>
          <w:r w:rsidR="00E462F7">
            <w:rPr>
              <w:rFonts w:ascii="Arial" w:hAnsi="Arial" w:cs="Arial"/>
              <w:color w:val="222222"/>
              <w:sz w:val="20"/>
              <w:szCs w:val="20"/>
              <w:shd w:val="clear" w:color="auto" w:fill="FFFFFF"/>
            </w:rPr>
            <w:t> (pp. 1029-1032). IEEE.</w:t>
          </w:r>
        </w:p>
        <w:p w14:paraId="2B0FF5CA" w14:textId="3FAFC97C" w:rsidR="008064ED" w:rsidRPr="00212C08" w:rsidRDefault="008064ED" w:rsidP="008064ED">
          <w:pPr>
            <w:autoSpaceDE w:val="0"/>
            <w:autoSpaceDN w:val="0"/>
            <w:ind w:hanging="640"/>
            <w:jc w:val="both"/>
            <w:divId w:val="1568177809"/>
            <w:rPr>
              <w:rFonts w:ascii="Arial" w:hAnsi="Arial" w:cs="Arial"/>
              <w:color w:val="222222"/>
              <w:sz w:val="20"/>
              <w:szCs w:val="20"/>
              <w:shd w:val="clear" w:color="auto" w:fill="FFFFFF"/>
            </w:rPr>
          </w:pPr>
          <w:r w:rsidRPr="00212C08">
            <w:rPr>
              <w:rFonts w:ascii="Arial" w:hAnsi="Arial" w:cs="Arial"/>
              <w:color w:val="222222"/>
              <w:sz w:val="20"/>
              <w:szCs w:val="20"/>
              <w:shd w:val="clear" w:color="auto" w:fill="FFFFFF"/>
            </w:rPr>
            <w:lastRenderedPageBreak/>
            <w:t>[26]</w:t>
          </w:r>
          <w:r w:rsidR="001C7FAA">
            <w:rPr>
              <w:rFonts w:ascii="Arial" w:hAnsi="Arial" w:cs="Arial"/>
              <w:color w:val="222222"/>
              <w:sz w:val="20"/>
              <w:szCs w:val="20"/>
              <w:shd w:val="clear" w:color="auto" w:fill="FFFFFF"/>
            </w:rPr>
            <w:tab/>
            <w:t>Zou, Z., Li, W., Shi, T., Shi, Z., &amp; Ye, J. Generative Adversarial Training for Weakly Supervised Cloud Matting Supplementary Material.</w:t>
          </w:r>
        </w:p>
        <w:p w14:paraId="1E550B2B" w14:textId="6CAE2150" w:rsidR="008064ED" w:rsidRPr="00212C08" w:rsidRDefault="008064ED" w:rsidP="008064ED">
          <w:pPr>
            <w:autoSpaceDE w:val="0"/>
            <w:autoSpaceDN w:val="0"/>
            <w:ind w:hanging="640"/>
            <w:jc w:val="both"/>
            <w:divId w:val="1568177809"/>
            <w:rPr>
              <w:rFonts w:ascii="Arial" w:hAnsi="Arial" w:cs="Arial"/>
              <w:color w:val="222222"/>
              <w:sz w:val="20"/>
              <w:szCs w:val="20"/>
              <w:shd w:val="clear" w:color="auto" w:fill="FFFFFF"/>
            </w:rPr>
          </w:pPr>
          <w:r w:rsidRPr="00212C08">
            <w:rPr>
              <w:rFonts w:ascii="Arial" w:hAnsi="Arial" w:cs="Arial"/>
              <w:color w:val="222222"/>
              <w:sz w:val="20"/>
              <w:szCs w:val="20"/>
              <w:shd w:val="clear" w:color="auto" w:fill="FFFFFF"/>
            </w:rPr>
            <w:t>[27]</w:t>
          </w:r>
          <w:r w:rsidR="001C7FAA">
            <w:rPr>
              <w:rFonts w:ascii="Arial" w:hAnsi="Arial" w:cs="Arial"/>
              <w:color w:val="222222"/>
              <w:sz w:val="20"/>
              <w:szCs w:val="20"/>
              <w:shd w:val="clear" w:color="auto" w:fill="FFFFFF"/>
            </w:rPr>
            <w:tab/>
            <w:t xml:space="preserve">Hu, A., </w:t>
          </w:r>
          <w:proofErr w:type="spellStart"/>
          <w:r w:rsidR="001C7FAA">
            <w:rPr>
              <w:rFonts w:ascii="Arial" w:hAnsi="Arial" w:cs="Arial"/>
              <w:color w:val="222222"/>
              <w:sz w:val="20"/>
              <w:szCs w:val="20"/>
              <w:shd w:val="clear" w:color="auto" w:fill="FFFFFF"/>
            </w:rPr>
            <w:t>Xie</w:t>
          </w:r>
          <w:proofErr w:type="spellEnd"/>
          <w:r w:rsidR="001C7FAA">
            <w:rPr>
              <w:rFonts w:ascii="Arial" w:hAnsi="Arial" w:cs="Arial"/>
              <w:color w:val="222222"/>
              <w:sz w:val="20"/>
              <w:szCs w:val="20"/>
              <w:shd w:val="clear" w:color="auto" w:fill="FFFFFF"/>
            </w:rPr>
            <w:t xml:space="preserve">, Z., Xu, Y., </w:t>
          </w:r>
          <w:proofErr w:type="spellStart"/>
          <w:r w:rsidR="001C7FAA">
            <w:rPr>
              <w:rFonts w:ascii="Arial" w:hAnsi="Arial" w:cs="Arial"/>
              <w:color w:val="222222"/>
              <w:sz w:val="20"/>
              <w:szCs w:val="20"/>
              <w:shd w:val="clear" w:color="auto" w:fill="FFFFFF"/>
            </w:rPr>
            <w:t>Xie</w:t>
          </w:r>
          <w:proofErr w:type="spellEnd"/>
          <w:r w:rsidR="001C7FAA">
            <w:rPr>
              <w:rFonts w:ascii="Arial" w:hAnsi="Arial" w:cs="Arial"/>
              <w:color w:val="222222"/>
              <w:sz w:val="20"/>
              <w:szCs w:val="20"/>
              <w:shd w:val="clear" w:color="auto" w:fill="FFFFFF"/>
            </w:rPr>
            <w:t xml:space="preserve">, M., Wu, L., &amp; </w:t>
          </w:r>
          <w:proofErr w:type="spellStart"/>
          <w:r w:rsidR="001C7FAA">
            <w:rPr>
              <w:rFonts w:ascii="Arial" w:hAnsi="Arial" w:cs="Arial"/>
              <w:color w:val="222222"/>
              <w:sz w:val="20"/>
              <w:szCs w:val="20"/>
              <w:shd w:val="clear" w:color="auto" w:fill="FFFFFF"/>
            </w:rPr>
            <w:t>Qiu</w:t>
          </w:r>
          <w:proofErr w:type="spellEnd"/>
          <w:r w:rsidR="001C7FAA">
            <w:rPr>
              <w:rFonts w:ascii="Arial" w:hAnsi="Arial" w:cs="Arial"/>
              <w:color w:val="222222"/>
              <w:sz w:val="20"/>
              <w:szCs w:val="20"/>
              <w:shd w:val="clear" w:color="auto" w:fill="FFFFFF"/>
            </w:rPr>
            <w:t>, Q. (2020). Unsupervised haze removal for high-resolution optical remote-sensing images based on improved generative adversarial networks. </w:t>
          </w:r>
          <w:r w:rsidR="001C7FAA">
            <w:rPr>
              <w:rFonts w:ascii="Arial" w:hAnsi="Arial" w:cs="Arial"/>
              <w:i/>
              <w:iCs/>
              <w:color w:val="222222"/>
              <w:sz w:val="20"/>
              <w:szCs w:val="20"/>
              <w:shd w:val="clear" w:color="auto" w:fill="FFFFFF"/>
            </w:rPr>
            <w:t>Remote Sensing</w:t>
          </w:r>
          <w:r w:rsidR="001C7FAA">
            <w:rPr>
              <w:rFonts w:ascii="Arial" w:hAnsi="Arial" w:cs="Arial"/>
              <w:color w:val="222222"/>
              <w:sz w:val="20"/>
              <w:szCs w:val="20"/>
              <w:shd w:val="clear" w:color="auto" w:fill="FFFFFF"/>
            </w:rPr>
            <w:t>, </w:t>
          </w:r>
          <w:r w:rsidR="001C7FAA">
            <w:rPr>
              <w:rFonts w:ascii="Arial" w:hAnsi="Arial" w:cs="Arial"/>
              <w:i/>
              <w:iCs/>
              <w:color w:val="222222"/>
              <w:sz w:val="20"/>
              <w:szCs w:val="20"/>
              <w:shd w:val="clear" w:color="auto" w:fill="FFFFFF"/>
            </w:rPr>
            <w:t>12</w:t>
          </w:r>
          <w:r w:rsidR="001C7FAA">
            <w:rPr>
              <w:rFonts w:ascii="Arial" w:hAnsi="Arial" w:cs="Arial"/>
              <w:color w:val="222222"/>
              <w:sz w:val="20"/>
              <w:szCs w:val="20"/>
              <w:shd w:val="clear" w:color="auto" w:fill="FFFFFF"/>
            </w:rPr>
            <w:t>(24), 4162.</w:t>
          </w:r>
        </w:p>
        <w:p w14:paraId="3F9A40B8" w14:textId="7E533A49" w:rsidR="008064ED" w:rsidRPr="00212C08" w:rsidRDefault="008064ED" w:rsidP="008064ED">
          <w:pPr>
            <w:autoSpaceDE w:val="0"/>
            <w:autoSpaceDN w:val="0"/>
            <w:ind w:hanging="640"/>
            <w:jc w:val="both"/>
            <w:divId w:val="1568177809"/>
            <w:rPr>
              <w:rFonts w:ascii="Arial" w:hAnsi="Arial" w:cs="Arial"/>
              <w:color w:val="222222"/>
              <w:sz w:val="20"/>
              <w:szCs w:val="20"/>
              <w:shd w:val="clear" w:color="auto" w:fill="FFFFFF"/>
            </w:rPr>
          </w:pPr>
          <w:r w:rsidRPr="00212C08">
            <w:rPr>
              <w:rFonts w:ascii="Arial" w:hAnsi="Arial" w:cs="Arial"/>
              <w:color w:val="222222"/>
              <w:sz w:val="20"/>
              <w:szCs w:val="20"/>
              <w:shd w:val="clear" w:color="auto" w:fill="FFFFFF"/>
            </w:rPr>
            <w:t>[28]</w:t>
          </w:r>
          <w:r w:rsidR="001C7FAA">
            <w:rPr>
              <w:rFonts w:ascii="Arial" w:hAnsi="Arial" w:cs="Arial"/>
              <w:color w:val="222222"/>
              <w:sz w:val="20"/>
              <w:szCs w:val="20"/>
              <w:shd w:val="clear" w:color="auto" w:fill="FFFFFF"/>
            </w:rPr>
            <w:tab/>
            <w:t xml:space="preserve">Yang, J., Guo, J., Yue, H., Liu, Z., Hu, H., &amp; Li, K. (2019). </w:t>
          </w:r>
          <w:proofErr w:type="spellStart"/>
          <w:r w:rsidR="001C7FAA">
            <w:rPr>
              <w:rFonts w:ascii="Arial" w:hAnsi="Arial" w:cs="Arial"/>
              <w:color w:val="222222"/>
              <w:sz w:val="20"/>
              <w:szCs w:val="20"/>
              <w:shd w:val="clear" w:color="auto" w:fill="FFFFFF"/>
            </w:rPr>
            <w:t>CDnet</w:t>
          </w:r>
          <w:proofErr w:type="spellEnd"/>
          <w:r w:rsidR="001C7FAA">
            <w:rPr>
              <w:rFonts w:ascii="Arial" w:hAnsi="Arial" w:cs="Arial"/>
              <w:color w:val="222222"/>
              <w:sz w:val="20"/>
              <w:szCs w:val="20"/>
              <w:shd w:val="clear" w:color="auto" w:fill="FFFFFF"/>
            </w:rPr>
            <w:t>: CNN-based cloud detection for remote sensing imagery. </w:t>
          </w:r>
          <w:r w:rsidR="001C7FAA">
            <w:rPr>
              <w:rFonts w:ascii="Arial" w:hAnsi="Arial" w:cs="Arial"/>
              <w:i/>
              <w:iCs/>
              <w:color w:val="222222"/>
              <w:sz w:val="20"/>
              <w:szCs w:val="20"/>
              <w:shd w:val="clear" w:color="auto" w:fill="FFFFFF"/>
            </w:rPr>
            <w:t>IEEE Transactions on Geoscience and Remote Sensing</w:t>
          </w:r>
          <w:r w:rsidR="001C7FAA">
            <w:rPr>
              <w:rFonts w:ascii="Arial" w:hAnsi="Arial" w:cs="Arial"/>
              <w:color w:val="222222"/>
              <w:sz w:val="20"/>
              <w:szCs w:val="20"/>
              <w:shd w:val="clear" w:color="auto" w:fill="FFFFFF"/>
            </w:rPr>
            <w:t>, </w:t>
          </w:r>
          <w:r w:rsidR="001C7FAA">
            <w:rPr>
              <w:rFonts w:ascii="Arial" w:hAnsi="Arial" w:cs="Arial"/>
              <w:i/>
              <w:iCs/>
              <w:color w:val="222222"/>
              <w:sz w:val="20"/>
              <w:szCs w:val="20"/>
              <w:shd w:val="clear" w:color="auto" w:fill="FFFFFF"/>
            </w:rPr>
            <w:t>57</w:t>
          </w:r>
          <w:r w:rsidR="001C7FAA">
            <w:rPr>
              <w:rFonts w:ascii="Arial" w:hAnsi="Arial" w:cs="Arial"/>
              <w:color w:val="222222"/>
              <w:sz w:val="20"/>
              <w:szCs w:val="20"/>
              <w:shd w:val="clear" w:color="auto" w:fill="FFFFFF"/>
            </w:rPr>
            <w:t>(8), 6195-6211.</w:t>
          </w:r>
        </w:p>
        <w:p w14:paraId="1BB1B35B" w14:textId="69820149" w:rsidR="008064ED" w:rsidRPr="00212C08" w:rsidRDefault="008064ED" w:rsidP="008064ED">
          <w:pPr>
            <w:autoSpaceDE w:val="0"/>
            <w:autoSpaceDN w:val="0"/>
            <w:ind w:hanging="640"/>
            <w:jc w:val="both"/>
            <w:divId w:val="1568177809"/>
            <w:rPr>
              <w:rFonts w:ascii="Arial" w:hAnsi="Arial" w:cs="Arial"/>
              <w:color w:val="222222"/>
              <w:sz w:val="20"/>
              <w:szCs w:val="20"/>
              <w:shd w:val="clear" w:color="auto" w:fill="FFFFFF"/>
            </w:rPr>
          </w:pPr>
          <w:r w:rsidRPr="00306FE4">
            <w:rPr>
              <w:rFonts w:ascii="Arial" w:hAnsi="Arial" w:cs="Arial"/>
              <w:color w:val="222222"/>
              <w:sz w:val="20"/>
              <w:szCs w:val="20"/>
              <w:shd w:val="clear" w:color="auto" w:fill="FFFFFF"/>
              <w:rPrChange w:id="112" w:author="Library [MUJ]" w:date="2022-12-14T09:21:00Z">
                <w:rPr>
                  <w:rFonts w:ascii="Arial" w:hAnsi="Arial" w:cs="Arial"/>
                  <w:color w:val="222222"/>
                  <w:sz w:val="20"/>
                  <w:szCs w:val="20"/>
                  <w:shd w:val="clear" w:color="auto" w:fill="FFFFFF"/>
                  <w:lang w:val="nl-NL"/>
                </w:rPr>
              </w:rPrChange>
            </w:rPr>
            <w:t>[29]</w:t>
          </w:r>
          <w:r w:rsidR="00212C08" w:rsidRPr="00306FE4">
            <w:rPr>
              <w:rFonts w:ascii="Arial" w:hAnsi="Arial" w:cs="Arial"/>
              <w:color w:val="222222"/>
              <w:sz w:val="20"/>
              <w:szCs w:val="20"/>
              <w:shd w:val="clear" w:color="auto" w:fill="FFFFFF"/>
              <w:rPrChange w:id="113" w:author="Library [MUJ]" w:date="2022-12-14T09:21:00Z">
                <w:rPr>
                  <w:rFonts w:ascii="Arial" w:hAnsi="Arial" w:cs="Arial"/>
                  <w:color w:val="222222"/>
                  <w:sz w:val="20"/>
                  <w:szCs w:val="20"/>
                  <w:shd w:val="clear" w:color="auto" w:fill="FFFFFF"/>
                  <w:lang w:val="nl-NL"/>
                </w:rPr>
              </w:rPrChange>
            </w:rPr>
            <w:tab/>
            <w:t xml:space="preserve">Sun, H., Lin, Y., Zou, Q., Song, S., Fang, J., &amp; Yu, H. (2021). </w:t>
          </w:r>
          <w:r w:rsidR="00212C08">
            <w:rPr>
              <w:rFonts w:ascii="Arial" w:hAnsi="Arial" w:cs="Arial"/>
              <w:color w:val="222222"/>
              <w:sz w:val="20"/>
              <w:szCs w:val="20"/>
              <w:shd w:val="clear" w:color="auto" w:fill="FFFFFF"/>
            </w:rPr>
            <w:t>Convolutional neural networks based remote sensing scene classification under clear and cloudy environments. In </w:t>
          </w:r>
          <w:r w:rsidR="00212C08">
            <w:rPr>
              <w:rFonts w:ascii="Arial" w:hAnsi="Arial" w:cs="Arial"/>
              <w:i/>
              <w:iCs/>
              <w:color w:val="222222"/>
              <w:sz w:val="20"/>
              <w:szCs w:val="20"/>
              <w:shd w:val="clear" w:color="auto" w:fill="FFFFFF"/>
            </w:rPr>
            <w:t>Proceedings of the IEEE/CVF International Conference on Computer Vision</w:t>
          </w:r>
          <w:r w:rsidR="00212C08">
            <w:rPr>
              <w:rFonts w:ascii="Arial" w:hAnsi="Arial" w:cs="Arial"/>
              <w:color w:val="222222"/>
              <w:sz w:val="20"/>
              <w:szCs w:val="20"/>
              <w:shd w:val="clear" w:color="auto" w:fill="FFFFFF"/>
            </w:rPr>
            <w:t> (pp. 713-720).</w:t>
          </w:r>
        </w:p>
        <w:p w14:paraId="0B3A5BBD" w14:textId="7A3A5626" w:rsidR="008064ED" w:rsidRPr="00212C08" w:rsidRDefault="008064ED" w:rsidP="008064ED">
          <w:pPr>
            <w:autoSpaceDE w:val="0"/>
            <w:autoSpaceDN w:val="0"/>
            <w:ind w:hanging="640"/>
            <w:jc w:val="both"/>
            <w:divId w:val="1568177809"/>
            <w:rPr>
              <w:rFonts w:ascii="Arial" w:hAnsi="Arial" w:cs="Arial"/>
              <w:color w:val="222222"/>
              <w:sz w:val="20"/>
              <w:szCs w:val="20"/>
              <w:shd w:val="clear" w:color="auto" w:fill="FFFFFF"/>
            </w:rPr>
          </w:pPr>
          <w:r w:rsidRPr="00212C08">
            <w:rPr>
              <w:rFonts w:ascii="Arial" w:hAnsi="Arial" w:cs="Arial"/>
              <w:color w:val="222222"/>
              <w:sz w:val="20"/>
              <w:szCs w:val="20"/>
              <w:shd w:val="clear" w:color="auto" w:fill="FFFFFF"/>
            </w:rPr>
            <w:t>[30]</w:t>
          </w:r>
          <w:r w:rsidR="00212C08">
            <w:rPr>
              <w:rFonts w:ascii="Arial" w:hAnsi="Arial" w:cs="Arial"/>
              <w:color w:val="222222"/>
              <w:sz w:val="20"/>
              <w:szCs w:val="20"/>
              <w:shd w:val="clear" w:color="auto" w:fill="FFFFFF"/>
            </w:rPr>
            <w:tab/>
            <w:t>Guo, J., Yang, J., Yue, H., Tan, H., Hou, C., &amp; Li, K. (2020). CDnetV2: CNN-based cloud detection for remote sensing imagery with cloud-snow coexistence. </w:t>
          </w:r>
          <w:r w:rsidR="00212C08">
            <w:rPr>
              <w:rFonts w:ascii="Arial" w:hAnsi="Arial" w:cs="Arial"/>
              <w:i/>
              <w:iCs/>
              <w:color w:val="222222"/>
              <w:sz w:val="20"/>
              <w:szCs w:val="20"/>
              <w:shd w:val="clear" w:color="auto" w:fill="FFFFFF"/>
            </w:rPr>
            <w:t>IEEE Transactions on Geoscience and Remote Sensing</w:t>
          </w:r>
          <w:r w:rsidR="00212C08">
            <w:rPr>
              <w:rFonts w:ascii="Arial" w:hAnsi="Arial" w:cs="Arial"/>
              <w:color w:val="222222"/>
              <w:sz w:val="20"/>
              <w:szCs w:val="20"/>
              <w:shd w:val="clear" w:color="auto" w:fill="FFFFFF"/>
            </w:rPr>
            <w:t>, </w:t>
          </w:r>
          <w:r w:rsidR="00212C08">
            <w:rPr>
              <w:rFonts w:ascii="Arial" w:hAnsi="Arial" w:cs="Arial"/>
              <w:i/>
              <w:iCs/>
              <w:color w:val="222222"/>
              <w:sz w:val="20"/>
              <w:szCs w:val="20"/>
              <w:shd w:val="clear" w:color="auto" w:fill="FFFFFF"/>
            </w:rPr>
            <w:t>59</w:t>
          </w:r>
          <w:r w:rsidR="00212C08">
            <w:rPr>
              <w:rFonts w:ascii="Arial" w:hAnsi="Arial" w:cs="Arial"/>
              <w:color w:val="222222"/>
              <w:sz w:val="20"/>
              <w:szCs w:val="20"/>
              <w:shd w:val="clear" w:color="auto" w:fill="FFFFFF"/>
            </w:rPr>
            <w:t>(1), 700-713.</w:t>
          </w:r>
        </w:p>
        <w:p w14:paraId="58DE258B" w14:textId="31C0CD6A" w:rsidR="008064ED" w:rsidRPr="00212C08" w:rsidRDefault="008064ED" w:rsidP="008064ED">
          <w:pPr>
            <w:autoSpaceDE w:val="0"/>
            <w:autoSpaceDN w:val="0"/>
            <w:ind w:hanging="640"/>
            <w:jc w:val="both"/>
            <w:divId w:val="1568177809"/>
            <w:rPr>
              <w:rFonts w:ascii="Arial" w:hAnsi="Arial" w:cs="Arial"/>
              <w:color w:val="222222"/>
              <w:sz w:val="20"/>
              <w:szCs w:val="20"/>
              <w:shd w:val="clear" w:color="auto" w:fill="FFFFFF"/>
            </w:rPr>
          </w:pPr>
          <w:r w:rsidRPr="00306FE4">
            <w:rPr>
              <w:rFonts w:ascii="Arial" w:hAnsi="Arial" w:cs="Arial"/>
              <w:color w:val="222222"/>
              <w:sz w:val="20"/>
              <w:szCs w:val="20"/>
              <w:shd w:val="clear" w:color="auto" w:fill="FFFFFF"/>
              <w:rPrChange w:id="114" w:author="Library [MUJ]" w:date="2022-12-14T09:21:00Z">
                <w:rPr>
                  <w:rFonts w:ascii="Arial" w:hAnsi="Arial" w:cs="Arial"/>
                  <w:color w:val="222222"/>
                  <w:sz w:val="20"/>
                  <w:szCs w:val="20"/>
                  <w:shd w:val="clear" w:color="auto" w:fill="FFFFFF"/>
                  <w:lang w:val="it-IT"/>
                </w:rPr>
              </w:rPrChange>
            </w:rPr>
            <w:t>[31]</w:t>
          </w:r>
          <w:r w:rsidR="00212C08" w:rsidRPr="00306FE4">
            <w:rPr>
              <w:rFonts w:ascii="Arial" w:hAnsi="Arial" w:cs="Arial"/>
              <w:color w:val="222222"/>
              <w:sz w:val="20"/>
              <w:szCs w:val="20"/>
              <w:shd w:val="clear" w:color="auto" w:fill="FFFFFF"/>
              <w:rPrChange w:id="115" w:author="Library [MUJ]" w:date="2022-12-14T09:21:00Z">
                <w:rPr>
                  <w:rFonts w:ascii="Arial" w:hAnsi="Arial" w:cs="Arial"/>
                  <w:color w:val="222222"/>
                  <w:sz w:val="20"/>
                  <w:szCs w:val="20"/>
                  <w:shd w:val="clear" w:color="auto" w:fill="FFFFFF"/>
                  <w:lang w:val="it-IT"/>
                </w:rPr>
              </w:rPrChange>
            </w:rPr>
            <w:tab/>
            <w:t xml:space="preserve">Luo, S., Li, H., &amp; Shen, H. (2020). </w:t>
          </w:r>
          <w:r w:rsidR="00212C08">
            <w:rPr>
              <w:rFonts w:ascii="Arial" w:hAnsi="Arial" w:cs="Arial"/>
              <w:color w:val="222222"/>
              <w:sz w:val="20"/>
              <w:szCs w:val="20"/>
              <w:shd w:val="clear" w:color="auto" w:fill="FFFFFF"/>
            </w:rPr>
            <w:t>Deeply supervised convolutional neural network for shadow detection based on a novel aerial shadow imagery dataset. </w:t>
          </w:r>
          <w:r w:rsidR="00212C08">
            <w:rPr>
              <w:rFonts w:ascii="Arial" w:hAnsi="Arial" w:cs="Arial"/>
              <w:i/>
              <w:iCs/>
              <w:color w:val="222222"/>
              <w:sz w:val="20"/>
              <w:szCs w:val="20"/>
              <w:shd w:val="clear" w:color="auto" w:fill="FFFFFF"/>
            </w:rPr>
            <w:t>ISPRS Journal of Photogrammetry and Remote Sensing</w:t>
          </w:r>
          <w:r w:rsidR="00212C08">
            <w:rPr>
              <w:rFonts w:ascii="Arial" w:hAnsi="Arial" w:cs="Arial"/>
              <w:color w:val="222222"/>
              <w:sz w:val="20"/>
              <w:szCs w:val="20"/>
              <w:shd w:val="clear" w:color="auto" w:fill="FFFFFF"/>
            </w:rPr>
            <w:t>, </w:t>
          </w:r>
          <w:r w:rsidR="00212C08">
            <w:rPr>
              <w:rFonts w:ascii="Arial" w:hAnsi="Arial" w:cs="Arial"/>
              <w:i/>
              <w:iCs/>
              <w:color w:val="222222"/>
              <w:sz w:val="20"/>
              <w:szCs w:val="20"/>
              <w:shd w:val="clear" w:color="auto" w:fill="FFFFFF"/>
            </w:rPr>
            <w:t>167</w:t>
          </w:r>
          <w:r w:rsidR="00212C08">
            <w:rPr>
              <w:rFonts w:ascii="Arial" w:hAnsi="Arial" w:cs="Arial"/>
              <w:color w:val="222222"/>
              <w:sz w:val="20"/>
              <w:szCs w:val="20"/>
              <w:shd w:val="clear" w:color="auto" w:fill="FFFFFF"/>
            </w:rPr>
            <w:t>, 443-457.</w:t>
          </w:r>
        </w:p>
        <w:p w14:paraId="5D533510" w14:textId="37F3DBE8" w:rsidR="008064ED" w:rsidRPr="00212C08" w:rsidRDefault="008064ED" w:rsidP="008064ED">
          <w:pPr>
            <w:autoSpaceDE w:val="0"/>
            <w:autoSpaceDN w:val="0"/>
            <w:ind w:hanging="640"/>
            <w:jc w:val="both"/>
            <w:divId w:val="1568177809"/>
            <w:rPr>
              <w:rFonts w:ascii="Arial" w:hAnsi="Arial" w:cs="Arial"/>
              <w:color w:val="222222"/>
              <w:sz w:val="20"/>
              <w:szCs w:val="20"/>
              <w:shd w:val="clear" w:color="auto" w:fill="FFFFFF"/>
            </w:rPr>
          </w:pPr>
          <w:r w:rsidRPr="00212C08">
            <w:rPr>
              <w:rFonts w:ascii="Arial" w:hAnsi="Arial" w:cs="Arial"/>
              <w:color w:val="222222"/>
              <w:sz w:val="20"/>
              <w:szCs w:val="20"/>
              <w:shd w:val="clear" w:color="auto" w:fill="FFFFFF"/>
            </w:rPr>
            <w:t>[32]</w:t>
          </w:r>
          <w:r w:rsidR="00212C08">
            <w:rPr>
              <w:rFonts w:ascii="Arial" w:hAnsi="Arial" w:cs="Arial"/>
              <w:color w:val="222222"/>
              <w:sz w:val="20"/>
              <w:szCs w:val="20"/>
              <w:shd w:val="clear" w:color="auto" w:fill="FFFFFF"/>
            </w:rPr>
            <w:tab/>
            <w:t>Zhou, J., Luo, X., Rong, W., &amp; Xu, H. (2022). Cloud Removal for Optical Remote Sensing Imagery Using Distortion Coding Network Combined with Compound Loss Functions. </w:t>
          </w:r>
          <w:r w:rsidR="00212C08">
            <w:rPr>
              <w:rFonts w:ascii="Arial" w:hAnsi="Arial" w:cs="Arial"/>
              <w:i/>
              <w:iCs/>
              <w:color w:val="222222"/>
              <w:sz w:val="20"/>
              <w:szCs w:val="20"/>
              <w:shd w:val="clear" w:color="auto" w:fill="FFFFFF"/>
            </w:rPr>
            <w:t>Remote Sensing</w:t>
          </w:r>
          <w:r w:rsidR="00212C08">
            <w:rPr>
              <w:rFonts w:ascii="Arial" w:hAnsi="Arial" w:cs="Arial"/>
              <w:color w:val="222222"/>
              <w:sz w:val="20"/>
              <w:szCs w:val="20"/>
              <w:shd w:val="clear" w:color="auto" w:fill="FFFFFF"/>
            </w:rPr>
            <w:t>, </w:t>
          </w:r>
          <w:r w:rsidR="00212C08">
            <w:rPr>
              <w:rFonts w:ascii="Arial" w:hAnsi="Arial" w:cs="Arial"/>
              <w:i/>
              <w:iCs/>
              <w:color w:val="222222"/>
              <w:sz w:val="20"/>
              <w:szCs w:val="20"/>
              <w:shd w:val="clear" w:color="auto" w:fill="FFFFFF"/>
            </w:rPr>
            <w:t>14</w:t>
          </w:r>
          <w:r w:rsidR="00212C08">
            <w:rPr>
              <w:rFonts w:ascii="Arial" w:hAnsi="Arial" w:cs="Arial"/>
              <w:color w:val="222222"/>
              <w:sz w:val="20"/>
              <w:szCs w:val="20"/>
              <w:shd w:val="clear" w:color="auto" w:fill="FFFFFF"/>
            </w:rPr>
            <w:t>(14), 3452.</w:t>
          </w:r>
        </w:p>
        <w:p w14:paraId="3181CE53" w14:textId="4FA7131E" w:rsidR="008064ED" w:rsidRPr="00306FE4" w:rsidRDefault="008064ED" w:rsidP="00D12DE1">
          <w:pPr>
            <w:autoSpaceDE w:val="0"/>
            <w:autoSpaceDN w:val="0"/>
            <w:ind w:hanging="640"/>
            <w:jc w:val="both"/>
            <w:divId w:val="1568177809"/>
            <w:rPr>
              <w:rFonts w:ascii="Arial" w:hAnsi="Arial" w:cs="Arial"/>
              <w:color w:val="222222"/>
              <w:sz w:val="20"/>
              <w:szCs w:val="20"/>
              <w:shd w:val="clear" w:color="auto" w:fill="FFFFFF"/>
              <w:rPrChange w:id="116" w:author="Library [MUJ]" w:date="2022-12-14T09:21:00Z">
                <w:rPr>
                  <w:rFonts w:ascii="Arial" w:hAnsi="Arial" w:cs="Arial"/>
                  <w:color w:val="222222"/>
                  <w:sz w:val="20"/>
                  <w:szCs w:val="20"/>
                  <w:shd w:val="clear" w:color="auto" w:fill="FFFFFF"/>
                  <w:lang w:val="it-IT"/>
                </w:rPr>
              </w:rPrChange>
            </w:rPr>
          </w:pPr>
          <w:r w:rsidRPr="00212C08">
            <w:rPr>
              <w:rFonts w:ascii="Arial" w:hAnsi="Arial" w:cs="Arial"/>
              <w:color w:val="222222"/>
              <w:sz w:val="20"/>
              <w:szCs w:val="20"/>
              <w:shd w:val="clear" w:color="auto" w:fill="FFFFFF"/>
            </w:rPr>
            <w:t>[33]</w:t>
          </w:r>
          <w:r w:rsidR="00212C08" w:rsidRPr="00212C08">
            <w:rPr>
              <w:rFonts w:ascii="Arial" w:hAnsi="Arial" w:cs="Arial"/>
              <w:color w:val="222222"/>
              <w:sz w:val="20"/>
              <w:szCs w:val="20"/>
              <w:shd w:val="clear" w:color="auto" w:fill="FFFFFF"/>
            </w:rPr>
            <w:tab/>
          </w:r>
          <w:r w:rsidR="00212C08">
            <w:rPr>
              <w:rFonts w:ascii="Arial" w:hAnsi="Arial" w:cs="Arial"/>
              <w:color w:val="222222"/>
              <w:sz w:val="20"/>
              <w:szCs w:val="20"/>
              <w:shd w:val="clear" w:color="auto" w:fill="FFFFFF"/>
            </w:rPr>
            <w:t xml:space="preserve">Hasan, C., Horne, R., </w:t>
          </w:r>
          <w:proofErr w:type="spellStart"/>
          <w:r w:rsidR="00212C08">
            <w:rPr>
              <w:rFonts w:ascii="Arial" w:hAnsi="Arial" w:cs="Arial"/>
              <w:color w:val="222222"/>
              <w:sz w:val="20"/>
              <w:szCs w:val="20"/>
              <w:shd w:val="clear" w:color="auto" w:fill="FFFFFF"/>
            </w:rPr>
            <w:t>Mauw</w:t>
          </w:r>
          <w:proofErr w:type="spellEnd"/>
          <w:r w:rsidR="00212C08">
            <w:rPr>
              <w:rFonts w:ascii="Arial" w:hAnsi="Arial" w:cs="Arial"/>
              <w:color w:val="222222"/>
              <w:sz w:val="20"/>
              <w:szCs w:val="20"/>
              <w:shd w:val="clear" w:color="auto" w:fill="FFFFFF"/>
            </w:rPr>
            <w:t xml:space="preserve">, S., &amp; </w:t>
          </w:r>
          <w:proofErr w:type="spellStart"/>
          <w:r w:rsidR="00212C08">
            <w:rPr>
              <w:rFonts w:ascii="Arial" w:hAnsi="Arial" w:cs="Arial"/>
              <w:color w:val="222222"/>
              <w:sz w:val="20"/>
              <w:szCs w:val="20"/>
              <w:shd w:val="clear" w:color="auto" w:fill="FFFFFF"/>
            </w:rPr>
            <w:t>Mizera</w:t>
          </w:r>
          <w:proofErr w:type="spellEnd"/>
          <w:r w:rsidR="00212C08">
            <w:rPr>
              <w:rFonts w:ascii="Arial" w:hAnsi="Arial" w:cs="Arial"/>
              <w:color w:val="222222"/>
              <w:sz w:val="20"/>
              <w:szCs w:val="20"/>
              <w:shd w:val="clear" w:color="auto" w:fill="FFFFFF"/>
            </w:rPr>
            <w:t>, A. (2022). Cloud removal from satellite imagery using multispectral edge-filtered conditional generative adversarial networks. </w:t>
          </w:r>
          <w:r w:rsidR="00212C08">
            <w:rPr>
              <w:rFonts w:ascii="Arial" w:hAnsi="Arial" w:cs="Arial"/>
              <w:i/>
              <w:iCs/>
              <w:color w:val="222222"/>
              <w:sz w:val="20"/>
              <w:szCs w:val="20"/>
              <w:shd w:val="clear" w:color="auto" w:fill="FFFFFF"/>
            </w:rPr>
            <w:t>International Journal of Remote Sensing</w:t>
          </w:r>
          <w:r w:rsidR="00212C08">
            <w:rPr>
              <w:rFonts w:ascii="Arial" w:hAnsi="Arial" w:cs="Arial"/>
              <w:color w:val="222222"/>
              <w:sz w:val="20"/>
              <w:szCs w:val="20"/>
              <w:shd w:val="clear" w:color="auto" w:fill="FFFFFF"/>
            </w:rPr>
            <w:t>, </w:t>
          </w:r>
          <w:r w:rsidR="00212C08">
            <w:rPr>
              <w:rFonts w:ascii="Arial" w:hAnsi="Arial" w:cs="Arial"/>
              <w:i/>
              <w:iCs/>
              <w:color w:val="222222"/>
              <w:sz w:val="20"/>
              <w:szCs w:val="20"/>
              <w:shd w:val="clear" w:color="auto" w:fill="FFFFFF"/>
            </w:rPr>
            <w:t>43</w:t>
          </w:r>
          <w:r w:rsidR="00212C08">
            <w:rPr>
              <w:rFonts w:ascii="Arial" w:hAnsi="Arial" w:cs="Arial"/>
              <w:color w:val="222222"/>
              <w:sz w:val="20"/>
              <w:szCs w:val="20"/>
              <w:shd w:val="clear" w:color="auto" w:fill="FFFFFF"/>
            </w:rPr>
            <w:t>(5), 1881-1893.</w:t>
          </w:r>
        </w:p>
        <w:p w14:paraId="242B3469" w14:textId="4232CA25" w:rsidR="008064ED" w:rsidRDefault="008064ED" w:rsidP="00D12DE1">
          <w:pPr>
            <w:autoSpaceDE w:val="0"/>
            <w:autoSpaceDN w:val="0"/>
            <w:ind w:hanging="640"/>
            <w:jc w:val="both"/>
            <w:divId w:val="1568177809"/>
            <w:rPr>
              <w:rFonts w:ascii="Arial" w:hAnsi="Arial" w:cs="Arial"/>
              <w:color w:val="222222"/>
              <w:sz w:val="20"/>
              <w:szCs w:val="20"/>
              <w:shd w:val="clear" w:color="auto" w:fill="FFFFFF"/>
            </w:rPr>
          </w:pPr>
          <w:r w:rsidRPr="00306FE4">
            <w:rPr>
              <w:rFonts w:ascii="Arial" w:hAnsi="Arial" w:cs="Arial"/>
              <w:color w:val="222222"/>
              <w:sz w:val="20"/>
              <w:szCs w:val="20"/>
              <w:shd w:val="clear" w:color="auto" w:fill="FFFFFF"/>
              <w:rPrChange w:id="117" w:author="Library [MUJ]" w:date="2022-12-14T09:21:00Z">
                <w:rPr>
                  <w:rFonts w:ascii="Arial" w:hAnsi="Arial" w:cs="Arial"/>
                  <w:color w:val="222222"/>
                  <w:sz w:val="20"/>
                  <w:szCs w:val="20"/>
                  <w:shd w:val="clear" w:color="auto" w:fill="FFFFFF"/>
                  <w:lang w:val="it-IT"/>
                </w:rPr>
              </w:rPrChange>
            </w:rPr>
            <w:t>[34]</w:t>
          </w:r>
          <w:r w:rsidRPr="00306FE4">
            <w:rPr>
              <w:rFonts w:ascii="Arial" w:hAnsi="Arial" w:cs="Arial"/>
              <w:color w:val="222222"/>
              <w:sz w:val="20"/>
              <w:szCs w:val="20"/>
              <w:shd w:val="clear" w:color="auto" w:fill="FFFFFF"/>
              <w:rPrChange w:id="118" w:author="Library [MUJ]" w:date="2022-12-14T09:21:00Z">
                <w:rPr>
                  <w:rFonts w:ascii="Arial" w:hAnsi="Arial" w:cs="Arial"/>
                  <w:color w:val="222222"/>
                  <w:sz w:val="20"/>
                  <w:szCs w:val="20"/>
                  <w:shd w:val="clear" w:color="auto" w:fill="FFFFFF"/>
                  <w:lang w:val="it-IT"/>
                </w:rPr>
              </w:rPrChange>
            </w:rPr>
            <w:tab/>
            <w:t xml:space="preserve">Kanu, S., Khoja, R., Lal, S., Raghavendra, B. S., &amp; Asha, C. S. (2020). </w:t>
          </w:r>
          <w:proofErr w:type="spellStart"/>
          <w:r>
            <w:rPr>
              <w:rFonts w:ascii="Arial" w:hAnsi="Arial" w:cs="Arial"/>
              <w:color w:val="222222"/>
              <w:sz w:val="20"/>
              <w:szCs w:val="20"/>
              <w:shd w:val="clear" w:color="auto" w:fill="FFFFFF"/>
            </w:rPr>
            <w:t>CloudX</w:t>
          </w:r>
          <w:proofErr w:type="spellEnd"/>
          <w:r>
            <w:rPr>
              <w:rFonts w:ascii="Arial" w:hAnsi="Arial" w:cs="Arial"/>
              <w:color w:val="222222"/>
              <w:sz w:val="20"/>
              <w:szCs w:val="20"/>
              <w:shd w:val="clear" w:color="auto" w:fill="FFFFFF"/>
            </w:rPr>
            <w:t>-net: A robust encoder-decoder architecture for cloud detection from satellite remote sensing images. </w:t>
          </w:r>
          <w:r>
            <w:rPr>
              <w:rFonts w:ascii="Arial" w:hAnsi="Arial" w:cs="Arial"/>
              <w:i/>
              <w:iCs/>
              <w:color w:val="222222"/>
              <w:sz w:val="20"/>
              <w:szCs w:val="20"/>
              <w:shd w:val="clear" w:color="auto" w:fill="FFFFFF"/>
            </w:rPr>
            <w:t>Remote Sensing Applications: Society and Environment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20</w:t>
          </w:r>
          <w:r>
            <w:rPr>
              <w:rFonts w:ascii="Arial" w:hAnsi="Arial" w:cs="Arial"/>
              <w:color w:val="222222"/>
              <w:sz w:val="20"/>
              <w:szCs w:val="20"/>
              <w:shd w:val="clear" w:color="auto" w:fill="FFFFFF"/>
            </w:rPr>
            <w:t>, 100417.</w:t>
          </w:r>
        </w:p>
        <w:p w14:paraId="63E901E2" w14:textId="2F33DA45" w:rsidR="00DB0258" w:rsidRPr="00D81ABF" w:rsidRDefault="008064ED" w:rsidP="00C17289">
          <w:pPr>
            <w:autoSpaceDE w:val="0"/>
            <w:autoSpaceDN w:val="0"/>
            <w:ind w:hanging="640"/>
            <w:jc w:val="both"/>
            <w:divId w:val="1568177809"/>
            <w:rPr>
              <w:rFonts w:ascii="Times New Roman" w:eastAsia="Times New Roman" w:hAnsi="Times New Roman" w:cs="Times New Roman"/>
            </w:rPr>
          </w:pPr>
          <w:r w:rsidRPr="00306FE4">
            <w:rPr>
              <w:rFonts w:ascii="Arial" w:hAnsi="Arial" w:cs="Arial"/>
              <w:color w:val="222222"/>
              <w:sz w:val="20"/>
              <w:szCs w:val="20"/>
              <w:shd w:val="clear" w:color="auto" w:fill="FFFFFF"/>
              <w:rPrChange w:id="119" w:author="Library [MUJ]" w:date="2022-12-14T09:21:00Z">
                <w:rPr>
                  <w:rFonts w:ascii="Arial" w:hAnsi="Arial" w:cs="Arial"/>
                  <w:color w:val="222222"/>
                  <w:sz w:val="20"/>
                  <w:szCs w:val="20"/>
                  <w:shd w:val="clear" w:color="auto" w:fill="FFFFFF"/>
                  <w:lang w:val="de-DE"/>
                </w:rPr>
              </w:rPrChange>
            </w:rPr>
            <w:t>[35]</w:t>
          </w:r>
          <w:r w:rsidRPr="00306FE4">
            <w:rPr>
              <w:rFonts w:ascii="Arial" w:hAnsi="Arial" w:cs="Arial"/>
              <w:color w:val="222222"/>
              <w:sz w:val="20"/>
              <w:szCs w:val="20"/>
              <w:shd w:val="clear" w:color="auto" w:fill="FFFFFF"/>
              <w:rPrChange w:id="120" w:author="Library [MUJ]" w:date="2022-12-14T09:21:00Z">
                <w:rPr>
                  <w:rFonts w:ascii="Arial" w:hAnsi="Arial" w:cs="Arial"/>
                  <w:color w:val="222222"/>
                  <w:sz w:val="20"/>
                  <w:szCs w:val="20"/>
                  <w:shd w:val="clear" w:color="auto" w:fill="FFFFFF"/>
                  <w:lang w:val="de-DE"/>
                </w:rPr>
              </w:rPrChange>
            </w:rPr>
            <w:tab/>
            <w:t xml:space="preserve">Crisler, M., Essig, R., Estrada, J., Fernandez, G., </w:t>
          </w:r>
          <w:proofErr w:type="spellStart"/>
          <w:r w:rsidRPr="00306FE4">
            <w:rPr>
              <w:rFonts w:ascii="Arial" w:hAnsi="Arial" w:cs="Arial"/>
              <w:color w:val="222222"/>
              <w:sz w:val="20"/>
              <w:szCs w:val="20"/>
              <w:shd w:val="clear" w:color="auto" w:fill="FFFFFF"/>
              <w:rPrChange w:id="121" w:author="Library [MUJ]" w:date="2022-12-14T09:21:00Z">
                <w:rPr>
                  <w:rFonts w:ascii="Arial" w:hAnsi="Arial" w:cs="Arial"/>
                  <w:color w:val="222222"/>
                  <w:sz w:val="20"/>
                  <w:szCs w:val="20"/>
                  <w:shd w:val="clear" w:color="auto" w:fill="FFFFFF"/>
                  <w:lang w:val="de-DE"/>
                </w:rPr>
              </w:rPrChange>
            </w:rPr>
            <w:t>Tiffenberg</w:t>
          </w:r>
          <w:proofErr w:type="spellEnd"/>
          <w:r w:rsidRPr="00306FE4">
            <w:rPr>
              <w:rFonts w:ascii="Arial" w:hAnsi="Arial" w:cs="Arial"/>
              <w:color w:val="222222"/>
              <w:sz w:val="20"/>
              <w:szCs w:val="20"/>
              <w:shd w:val="clear" w:color="auto" w:fill="FFFFFF"/>
              <w:rPrChange w:id="122" w:author="Library [MUJ]" w:date="2022-12-14T09:21:00Z">
                <w:rPr>
                  <w:rFonts w:ascii="Arial" w:hAnsi="Arial" w:cs="Arial"/>
                  <w:color w:val="222222"/>
                  <w:sz w:val="20"/>
                  <w:szCs w:val="20"/>
                  <w:shd w:val="clear" w:color="auto" w:fill="FFFFFF"/>
                  <w:lang w:val="de-DE"/>
                </w:rPr>
              </w:rPrChange>
            </w:rPr>
            <w:t xml:space="preserve">, J., </w:t>
          </w:r>
          <w:proofErr w:type="spellStart"/>
          <w:r w:rsidRPr="00306FE4">
            <w:rPr>
              <w:rFonts w:ascii="Arial" w:hAnsi="Arial" w:cs="Arial"/>
              <w:color w:val="222222"/>
              <w:sz w:val="20"/>
              <w:szCs w:val="20"/>
              <w:shd w:val="clear" w:color="auto" w:fill="FFFFFF"/>
              <w:rPrChange w:id="123" w:author="Library [MUJ]" w:date="2022-12-14T09:21:00Z">
                <w:rPr>
                  <w:rFonts w:ascii="Arial" w:hAnsi="Arial" w:cs="Arial"/>
                  <w:color w:val="222222"/>
                  <w:sz w:val="20"/>
                  <w:szCs w:val="20"/>
                  <w:shd w:val="clear" w:color="auto" w:fill="FFFFFF"/>
                  <w:lang w:val="de-DE"/>
                </w:rPr>
              </w:rPrChange>
            </w:rPr>
            <w:t>Haro</w:t>
          </w:r>
          <w:proofErr w:type="spellEnd"/>
          <w:r w:rsidRPr="00306FE4">
            <w:rPr>
              <w:rFonts w:ascii="Arial" w:hAnsi="Arial" w:cs="Arial"/>
              <w:color w:val="222222"/>
              <w:sz w:val="20"/>
              <w:szCs w:val="20"/>
              <w:shd w:val="clear" w:color="auto" w:fill="FFFFFF"/>
              <w:rPrChange w:id="124" w:author="Library [MUJ]" w:date="2022-12-14T09:21:00Z">
                <w:rPr>
                  <w:rFonts w:ascii="Arial" w:hAnsi="Arial" w:cs="Arial"/>
                  <w:color w:val="222222"/>
                  <w:sz w:val="20"/>
                  <w:szCs w:val="20"/>
                  <w:shd w:val="clear" w:color="auto" w:fill="FFFFFF"/>
                  <w:lang w:val="de-DE"/>
                </w:rPr>
              </w:rPrChange>
            </w:rPr>
            <w:t xml:space="preserve">, M. S., ... </w:t>
          </w:r>
          <w:r>
            <w:rPr>
              <w:rFonts w:ascii="Arial" w:hAnsi="Arial" w:cs="Arial"/>
              <w:color w:val="222222"/>
              <w:sz w:val="20"/>
              <w:szCs w:val="20"/>
              <w:shd w:val="clear" w:color="auto" w:fill="FFFFFF"/>
            </w:rPr>
            <w:t>&amp; Sensei Collaboration. (2018). SENSEI: first direct-detection constraints on sub-GeV dark matter from a surface run. </w:t>
          </w:r>
          <w:r>
            <w:rPr>
              <w:rFonts w:ascii="Arial" w:hAnsi="Arial" w:cs="Arial"/>
              <w:i/>
              <w:iCs/>
              <w:color w:val="222222"/>
              <w:sz w:val="20"/>
              <w:szCs w:val="20"/>
              <w:shd w:val="clear" w:color="auto" w:fill="FFFFFF"/>
            </w:rPr>
            <w:t>Physical review letters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121</w:t>
          </w:r>
          <w:r>
            <w:rPr>
              <w:rFonts w:ascii="Arial" w:hAnsi="Arial" w:cs="Arial"/>
              <w:color w:val="222222"/>
              <w:sz w:val="20"/>
              <w:szCs w:val="20"/>
              <w:shd w:val="clear" w:color="auto" w:fill="FFFFFF"/>
            </w:rPr>
            <w:t>(6), 061803.</w:t>
          </w:r>
        </w:p>
        <w:p w14:paraId="67ECC98A" w14:textId="4E7188C0" w:rsidR="004A4A12" w:rsidRPr="00D81ABF" w:rsidRDefault="00D46209" w:rsidP="00255840">
          <w:pPr>
            <w:jc w:val="both"/>
            <w:rPr>
              <w:rFonts w:ascii="Times New Roman" w:hAnsi="Times New Roman" w:cs="Times New Roman"/>
              <w:b/>
              <w:bCs/>
              <w:lang w:val="en-IE"/>
            </w:rPr>
          </w:pPr>
          <w:r w:rsidRPr="00D81ABF">
            <w:rPr>
              <w:rFonts w:ascii="Times New Roman" w:eastAsia="Times New Roman" w:hAnsi="Times New Roman" w:cs="Times New Roman"/>
            </w:rPr>
            <w:t> </w:t>
          </w:r>
        </w:p>
      </w:sdtContent>
    </w:sdt>
    <w:sectPr w:rsidR="004A4A12" w:rsidRPr="00D81ABF" w:rsidSect="00775AA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12-12T16:58:00Z" w:initials="MOU">
    <w:p w14:paraId="2B481018" w14:textId="77777777" w:rsidR="009B04DF" w:rsidRDefault="009B04DF" w:rsidP="00B57762">
      <w:r>
        <w:rPr>
          <w:rStyle w:val="CommentReference"/>
        </w:rPr>
        <w:annotationRef/>
      </w:r>
      <w:r>
        <w:rPr>
          <w:sz w:val="20"/>
          <w:szCs w:val="20"/>
        </w:rPr>
        <w:t>In general, it is a good start. For the papers, you have selected, I think it would be good to link them and to discuss them in a more critical way rather than on the kind of single list/paragraph format.</w:t>
      </w:r>
    </w:p>
  </w:comment>
  <w:comment w:id="1" w:author="Microsoft Office User" w:date="2022-12-12T16:50:00Z" w:initials="MOU">
    <w:p w14:paraId="1B571313" w14:textId="092C3C6D" w:rsidR="009B04DF" w:rsidRDefault="009B04DF" w:rsidP="005F66FA">
      <w:r>
        <w:rPr>
          <w:rStyle w:val="CommentReference"/>
        </w:rPr>
        <w:annotationRef/>
      </w:r>
      <w:r>
        <w:rPr>
          <w:sz w:val="20"/>
          <w:szCs w:val="20"/>
        </w:rPr>
        <w:t>This sentence does not make full sense to me.</w:t>
      </w:r>
    </w:p>
    <w:p w14:paraId="36BAAB70" w14:textId="77777777" w:rsidR="009B04DF" w:rsidRDefault="009B04DF" w:rsidP="005F66FA"/>
  </w:comment>
  <w:comment w:id="12" w:author="Microsoft Office User" w:date="2022-12-12T16:51:00Z" w:initials="MOU">
    <w:p w14:paraId="25FA25A5" w14:textId="77777777" w:rsidR="009B04DF" w:rsidRDefault="009B04DF" w:rsidP="00984249">
      <w:r>
        <w:rPr>
          <w:rStyle w:val="CommentReference"/>
        </w:rPr>
        <w:annotationRef/>
      </w:r>
      <w:r>
        <w:rPr>
          <w:sz w:val="20"/>
          <w:szCs w:val="20"/>
        </w:rPr>
        <w:t>Overuse of this word.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481018" w15:done="0"/>
  <w15:commentEx w15:paraId="36BAAB70" w15:done="0"/>
  <w15:commentEx w15:paraId="25FA25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1DC53" w16cex:dateUtc="2022-12-12T16:58:00Z"/>
  <w16cex:commentExtensible w16cex:durableId="2741DA49" w16cex:dateUtc="2022-12-12T16:50:00Z"/>
  <w16cex:commentExtensible w16cex:durableId="2741DA81" w16cex:dateUtc="2022-12-12T16: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481018" w16cid:durableId="2741DC53"/>
  <w16cid:commentId w16cid:paraId="36BAAB70" w16cid:durableId="2741DA49"/>
  <w16cid:commentId w16cid:paraId="25FA25A5" w16cid:durableId="2741DA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88C61" w14:textId="77777777" w:rsidR="00D92BF3" w:rsidRDefault="00D92BF3" w:rsidP="00DB0258">
      <w:pPr>
        <w:spacing w:after="0" w:line="240" w:lineRule="auto"/>
      </w:pPr>
      <w:r>
        <w:separator/>
      </w:r>
    </w:p>
  </w:endnote>
  <w:endnote w:type="continuationSeparator" w:id="0">
    <w:p w14:paraId="21FDF338" w14:textId="77777777" w:rsidR="00D92BF3" w:rsidRDefault="00D92BF3" w:rsidP="00DB0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BB2C3" w14:textId="77777777" w:rsidR="00D92BF3" w:rsidRDefault="00D92BF3" w:rsidP="00DB0258">
      <w:pPr>
        <w:spacing w:after="0" w:line="240" w:lineRule="auto"/>
      </w:pPr>
      <w:r>
        <w:separator/>
      </w:r>
    </w:p>
  </w:footnote>
  <w:footnote w:type="continuationSeparator" w:id="0">
    <w:p w14:paraId="3D422469" w14:textId="77777777" w:rsidR="00D92BF3" w:rsidRDefault="00D92BF3" w:rsidP="00DB025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Library [MUJ]">
    <w15:presenceInfo w15:providerId="None" w15:userId="Library [MU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hideSpellingErrors/>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1MDS3sDAxNDYyMTNT0lEKTi0uzszPAykwrwUAUxUhvCwAAAA="/>
  </w:docVars>
  <w:rsids>
    <w:rsidRoot w:val="00BD3A8C"/>
    <w:rsid w:val="000001A5"/>
    <w:rsid w:val="00040174"/>
    <w:rsid w:val="00090A1F"/>
    <w:rsid w:val="000F2BF8"/>
    <w:rsid w:val="0010735E"/>
    <w:rsid w:val="00151B89"/>
    <w:rsid w:val="001A6556"/>
    <w:rsid w:val="001B1063"/>
    <w:rsid w:val="001C7FAA"/>
    <w:rsid w:val="00201473"/>
    <w:rsid w:val="002075AA"/>
    <w:rsid w:val="00212C08"/>
    <w:rsid w:val="00213F94"/>
    <w:rsid w:val="002204FB"/>
    <w:rsid w:val="00255840"/>
    <w:rsid w:val="002E5930"/>
    <w:rsid w:val="00306FE4"/>
    <w:rsid w:val="00315147"/>
    <w:rsid w:val="00342ADA"/>
    <w:rsid w:val="00377555"/>
    <w:rsid w:val="003A3E94"/>
    <w:rsid w:val="003B1376"/>
    <w:rsid w:val="003C39A0"/>
    <w:rsid w:val="003E065B"/>
    <w:rsid w:val="003F556B"/>
    <w:rsid w:val="00415292"/>
    <w:rsid w:val="004351C2"/>
    <w:rsid w:val="004507DB"/>
    <w:rsid w:val="00494A53"/>
    <w:rsid w:val="004A4A12"/>
    <w:rsid w:val="004B2335"/>
    <w:rsid w:val="00546F44"/>
    <w:rsid w:val="00582400"/>
    <w:rsid w:val="005A2FC8"/>
    <w:rsid w:val="005B4F42"/>
    <w:rsid w:val="005D2639"/>
    <w:rsid w:val="005E29BC"/>
    <w:rsid w:val="006168C5"/>
    <w:rsid w:val="00637DB6"/>
    <w:rsid w:val="006A2F3C"/>
    <w:rsid w:val="006B0CE7"/>
    <w:rsid w:val="006B616D"/>
    <w:rsid w:val="00725395"/>
    <w:rsid w:val="00727137"/>
    <w:rsid w:val="007545EC"/>
    <w:rsid w:val="007646B6"/>
    <w:rsid w:val="00775AAD"/>
    <w:rsid w:val="00776A08"/>
    <w:rsid w:val="007826D6"/>
    <w:rsid w:val="007946E9"/>
    <w:rsid w:val="007A6D7A"/>
    <w:rsid w:val="007B7F32"/>
    <w:rsid w:val="008064ED"/>
    <w:rsid w:val="00863587"/>
    <w:rsid w:val="00877257"/>
    <w:rsid w:val="008A1FB8"/>
    <w:rsid w:val="008B3DC2"/>
    <w:rsid w:val="008C31CD"/>
    <w:rsid w:val="00910B58"/>
    <w:rsid w:val="0097229E"/>
    <w:rsid w:val="00974B44"/>
    <w:rsid w:val="009B04DF"/>
    <w:rsid w:val="00A02483"/>
    <w:rsid w:val="00A13885"/>
    <w:rsid w:val="00A4336D"/>
    <w:rsid w:val="00A46797"/>
    <w:rsid w:val="00A47C6D"/>
    <w:rsid w:val="00A5071F"/>
    <w:rsid w:val="00A647E5"/>
    <w:rsid w:val="00B01773"/>
    <w:rsid w:val="00B22690"/>
    <w:rsid w:val="00BA751B"/>
    <w:rsid w:val="00BD3A8C"/>
    <w:rsid w:val="00BF6B97"/>
    <w:rsid w:val="00C15FE9"/>
    <w:rsid w:val="00C17289"/>
    <w:rsid w:val="00C325D9"/>
    <w:rsid w:val="00CA6CF7"/>
    <w:rsid w:val="00CD3EB3"/>
    <w:rsid w:val="00CE6169"/>
    <w:rsid w:val="00D056A8"/>
    <w:rsid w:val="00D12DE1"/>
    <w:rsid w:val="00D1767E"/>
    <w:rsid w:val="00D23AAA"/>
    <w:rsid w:val="00D35843"/>
    <w:rsid w:val="00D44ED3"/>
    <w:rsid w:val="00D46209"/>
    <w:rsid w:val="00D81ABF"/>
    <w:rsid w:val="00D92BF3"/>
    <w:rsid w:val="00DB0258"/>
    <w:rsid w:val="00DB1B0F"/>
    <w:rsid w:val="00E20896"/>
    <w:rsid w:val="00E23C3E"/>
    <w:rsid w:val="00E454E8"/>
    <w:rsid w:val="00E462F7"/>
    <w:rsid w:val="00E70978"/>
    <w:rsid w:val="00F125E8"/>
    <w:rsid w:val="00F63E7C"/>
    <w:rsid w:val="00FF0566"/>
    <w:rsid w:val="00FF340C"/>
    <w:rsid w:val="00FF5B5B"/>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97762"/>
  <w15:chartTrackingRefBased/>
  <w15:docId w15:val="{4B94FEC2-C3C8-47CD-A57F-E45A6ACDD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5840"/>
    <w:rPr>
      <w:color w:val="808080"/>
    </w:rPr>
  </w:style>
  <w:style w:type="paragraph" w:styleId="EndnoteText">
    <w:name w:val="endnote text"/>
    <w:basedOn w:val="Normal"/>
    <w:link w:val="EndnoteTextChar"/>
    <w:uiPriority w:val="99"/>
    <w:semiHidden/>
    <w:unhideWhenUsed/>
    <w:rsid w:val="00DB025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B0258"/>
    <w:rPr>
      <w:sz w:val="20"/>
      <w:szCs w:val="20"/>
      <w:lang w:val="en-IN"/>
    </w:rPr>
  </w:style>
  <w:style w:type="character" w:styleId="EndnoteReference">
    <w:name w:val="endnote reference"/>
    <w:basedOn w:val="DefaultParagraphFont"/>
    <w:uiPriority w:val="99"/>
    <w:semiHidden/>
    <w:unhideWhenUsed/>
    <w:rsid w:val="00DB0258"/>
    <w:rPr>
      <w:vertAlign w:val="superscript"/>
    </w:rPr>
  </w:style>
  <w:style w:type="paragraph" w:styleId="Revision">
    <w:name w:val="Revision"/>
    <w:hidden/>
    <w:uiPriority w:val="99"/>
    <w:semiHidden/>
    <w:rsid w:val="009B04DF"/>
    <w:pPr>
      <w:spacing w:after="0" w:line="240" w:lineRule="auto"/>
    </w:pPr>
    <w:rPr>
      <w:lang w:val="en-IN"/>
    </w:rPr>
  </w:style>
  <w:style w:type="character" w:styleId="CommentReference">
    <w:name w:val="annotation reference"/>
    <w:basedOn w:val="DefaultParagraphFont"/>
    <w:uiPriority w:val="99"/>
    <w:semiHidden/>
    <w:unhideWhenUsed/>
    <w:rsid w:val="009B04DF"/>
    <w:rPr>
      <w:sz w:val="16"/>
      <w:szCs w:val="16"/>
    </w:rPr>
  </w:style>
  <w:style w:type="paragraph" w:styleId="CommentText">
    <w:name w:val="annotation text"/>
    <w:basedOn w:val="Normal"/>
    <w:link w:val="CommentTextChar"/>
    <w:uiPriority w:val="99"/>
    <w:semiHidden/>
    <w:unhideWhenUsed/>
    <w:rsid w:val="009B04DF"/>
    <w:pPr>
      <w:spacing w:line="240" w:lineRule="auto"/>
    </w:pPr>
    <w:rPr>
      <w:sz w:val="20"/>
      <w:szCs w:val="20"/>
    </w:rPr>
  </w:style>
  <w:style w:type="character" w:customStyle="1" w:styleId="CommentTextChar">
    <w:name w:val="Comment Text Char"/>
    <w:basedOn w:val="DefaultParagraphFont"/>
    <w:link w:val="CommentText"/>
    <w:uiPriority w:val="99"/>
    <w:semiHidden/>
    <w:rsid w:val="009B04DF"/>
    <w:rPr>
      <w:sz w:val="20"/>
      <w:szCs w:val="20"/>
      <w:lang w:val="en-IN"/>
    </w:rPr>
  </w:style>
  <w:style w:type="paragraph" w:styleId="CommentSubject">
    <w:name w:val="annotation subject"/>
    <w:basedOn w:val="CommentText"/>
    <w:next w:val="CommentText"/>
    <w:link w:val="CommentSubjectChar"/>
    <w:uiPriority w:val="99"/>
    <w:semiHidden/>
    <w:unhideWhenUsed/>
    <w:rsid w:val="009B04DF"/>
    <w:rPr>
      <w:b/>
      <w:bCs/>
    </w:rPr>
  </w:style>
  <w:style w:type="character" w:customStyle="1" w:styleId="CommentSubjectChar">
    <w:name w:val="Comment Subject Char"/>
    <w:basedOn w:val="CommentTextChar"/>
    <w:link w:val="CommentSubject"/>
    <w:uiPriority w:val="99"/>
    <w:semiHidden/>
    <w:rsid w:val="009B04DF"/>
    <w:rPr>
      <w:b/>
      <w:bCs/>
      <w:sz w:val="20"/>
      <w:szCs w:val="20"/>
      <w:lang w:val="en-IN"/>
    </w:rPr>
  </w:style>
  <w:style w:type="table" w:styleId="TableGrid">
    <w:name w:val="Table Grid"/>
    <w:basedOn w:val="TableNormal"/>
    <w:uiPriority w:val="39"/>
    <w:rsid w:val="00E454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793813">
      <w:bodyDiv w:val="1"/>
      <w:marLeft w:val="0"/>
      <w:marRight w:val="0"/>
      <w:marTop w:val="0"/>
      <w:marBottom w:val="0"/>
      <w:divBdr>
        <w:top w:val="none" w:sz="0" w:space="0" w:color="auto"/>
        <w:left w:val="none" w:sz="0" w:space="0" w:color="auto"/>
        <w:bottom w:val="none" w:sz="0" w:space="0" w:color="auto"/>
        <w:right w:val="none" w:sz="0" w:space="0" w:color="auto"/>
      </w:divBdr>
      <w:divsChild>
        <w:div w:id="264577442">
          <w:marLeft w:val="640"/>
          <w:marRight w:val="0"/>
          <w:marTop w:val="0"/>
          <w:marBottom w:val="0"/>
          <w:divBdr>
            <w:top w:val="none" w:sz="0" w:space="0" w:color="auto"/>
            <w:left w:val="none" w:sz="0" w:space="0" w:color="auto"/>
            <w:bottom w:val="none" w:sz="0" w:space="0" w:color="auto"/>
            <w:right w:val="none" w:sz="0" w:space="0" w:color="auto"/>
          </w:divBdr>
        </w:div>
        <w:div w:id="1568177809">
          <w:marLeft w:val="640"/>
          <w:marRight w:val="0"/>
          <w:marTop w:val="0"/>
          <w:marBottom w:val="0"/>
          <w:divBdr>
            <w:top w:val="none" w:sz="0" w:space="0" w:color="auto"/>
            <w:left w:val="none" w:sz="0" w:space="0" w:color="auto"/>
            <w:bottom w:val="none" w:sz="0" w:space="0" w:color="auto"/>
            <w:right w:val="none" w:sz="0" w:space="0" w:color="auto"/>
          </w:divBdr>
        </w:div>
      </w:divsChild>
    </w:div>
    <w:div w:id="921180991">
      <w:bodyDiv w:val="1"/>
      <w:marLeft w:val="0"/>
      <w:marRight w:val="0"/>
      <w:marTop w:val="0"/>
      <w:marBottom w:val="0"/>
      <w:divBdr>
        <w:top w:val="none" w:sz="0" w:space="0" w:color="auto"/>
        <w:left w:val="none" w:sz="0" w:space="0" w:color="auto"/>
        <w:bottom w:val="none" w:sz="0" w:space="0" w:color="auto"/>
        <w:right w:val="none" w:sz="0" w:space="0" w:color="auto"/>
      </w:divBdr>
      <w:divsChild>
        <w:div w:id="993026526">
          <w:marLeft w:val="640"/>
          <w:marRight w:val="0"/>
          <w:marTop w:val="0"/>
          <w:marBottom w:val="0"/>
          <w:divBdr>
            <w:top w:val="none" w:sz="0" w:space="0" w:color="auto"/>
            <w:left w:val="none" w:sz="0" w:space="0" w:color="auto"/>
            <w:bottom w:val="none" w:sz="0" w:space="0" w:color="auto"/>
            <w:right w:val="none" w:sz="0" w:space="0" w:color="auto"/>
          </w:divBdr>
        </w:div>
      </w:divsChild>
    </w:div>
    <w:div w:id="944576238">
      <w:bodyDiv w:val="1"/>
      <w:marLeft w:val="0"/>
      <w:marRight w:val="0"/>
      <w:marTop w:val="0"/>
      <w:marBottom w:val="0"/>
      <w:divBdr>
        <w:top w:val="none" w:sz="0" w:space="0" w:color="auto"/>
        <w:left w:val="none" w:sz="0" w:space="0" w:color="auto"/>
        <w:bottom w:val="none" w:sz="0" w:space="0" w:color="auto"/>
        <w:right w:val="none" w:sz="0" w:space="0" w:color="auto"/>
      </w:divBdr>
    </w:div>
    <w:div w:id="945817216">
      <w:bodyDiv w:val="1"/>
      <w:marLeft w:val="0"/>
      <w:marRight w:val="0"/>
      <w:marTop w:val="0"/>
      <w:marBottom w:val="0"/>
      <w:divBdr>
        <w:top w:val="none" w:sz="0" w:space="0" w:color="auto"/>
        <w:left w:val="none" w:sz="0" w:space="0" w:color="auto"/>
        <w:bottom w:val="none" w:sz="0" w:space="0" w:color="auto"/>
        <w:right w:val="none" w:sz="0" w:space="0" w:color="auto"/>
      </w:divBdr>
      <w:divsChild>
        <w:div w:id="105926563">
          <w:marLeft w:val="640"/>
          <w:marRight w:val="0"/>
          <w:marTop w:val="0"/>
          <w:marBottom w:val="0"/>
          <w:divBdr>
            <w:top w:val="none" w:sz="0" w:space="0" w:color="auto"/>
            <w:left w:val="none" w:sz="0" w:space="0" w:color="auto"/>
            <w:bottom w:val="none" w:sz="0" w:space="0" w:color="auto"/>
            <w:right w:val="none" w:sz="0" w:space="0" w:color="auto"/>
          </w:divBdr>
        </w:div>
      </w:divsChild>
    </w:div>
    <w:div w:id="1504470553">
      <w:bodyDiv w:val="1"/>
      <w:marLeft w:val="0"/>
      <w:marRight w:val="0"/>
      <w:marTop w:val="0"/>
      <w:marBottom w:val="0"/>
      <w:divBdr>
        <w:top w:val="none" w:sz="0" w:space="0" w:color="auto"/>
        <w:left w:val="none" w:sz="0" w:space="0" w:color="auto"/>
        <w:bottom w:val="none" w:sz="0" w:space="0" w:color="auto"/>
        <w:right w:val="none" w:sz="0" w:space="0" w:color="auto"/>
      </w:divBdr>
    </w:div>
    <w:div w:id="2034258777">
      <w:bodyDiv w:val="1"/>
      <w:marLeft w:val="0"/>
      <w:marRight w:val="0"/>
      <w:marTop w:val="0"/>
      <w:marBottom w:val="0"/>
      <w:divBdr>
        <w:top w:val="none" w:sz="0" w:space="0" w:color="auto"/>
        <w:left w:val="none" w:sz="0" w:space="0" w:color="auto"/>
        <w:bottom w:val="none" w:sz="0" w:space="0" w:color="auto"/>
        <w:right w:val="none" w:sz="0" w:space="0" w:color="auto"/>
      </w:divBdr>
      <w:divsChild>
        <w:div w:id="121970653">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18/08/relationships/commentsExtensible" Target="commentsExtensible.xml"/><Relationship Id="rId19" Type="http://schemas.openxmlformats.org/officeDocument/2006/relationships/glossaryDocument" Target="glossary/document.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6553EC5-03CA-4069-80C1-7DC640160DE4}"/>
      </w:docPartPr>
      <w:docPartBody>
        <w:p w:rsidR="000F1FC6" w:rsidRDefault="00875370">
          <w:r w:rsidRPr="00E1765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370"/>
    <w:rsid w:val="000F1FC6"/>
    <w:rsid w:val="00662553"/>
    <w:rsid w:val="00831D2C"/>
    <w:rsid w:val="00875370"/>
    <w:rsid w:val="009F705D"/>
    <w:rsid w:val="00B3289B"/>
    <w:rsid w:val="00D100C1"/>
    <w:rsid w:val="00DB1E41"/>
    <w:rsid w:val="00F02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537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2A7BD88-2E64-40C3-B4CD-C9320C41DAF9}">
  <we:reference id="f78a3046-9e99-4300-aa2b-5814002b01a2" version="1.46.0.0" store="EXCatalog" storeType="EXCatalog"/>
  <we:alternateReferences>
    <we:reference id="WA104382081" version="1.46.0.0" store="en-IE" storeType="OMEX"/>
  </we:alternateReferences>
  <we:properties>
    <we:property name="MENDELEY_CITATIONS" value="[{&quot;citationID&quot;:&quot;MENDELEY_CITATION_41e3dbd7-6e8c-4455-bcce-4698288d564f&quot;,&quot;properties&quot;:{&quot;noteIndex&quot;:0},&quot;isEdited&quot;:false,&quot;manualOverride&quot;:{&quot;isManuallyOverridden&quot;:false,&quot;citeprocText&quot;:&quot;[1]&quot;,&quot;manualOverrideText&quot;:&quot;&quot;},&quot;citationTag&quot;:&quot;MENDELEY_CITATION_v3_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&quot;,&quot;citationItems&quot;:[{&quot;id&quot;:&quot;32a3173f-e6e5-307d-b5a6-49be4887f789&quot;,&quot;itemData&quot;:{&quot;type&quot;:&quot;article-journal&quot;,&quot;id&quot;:&quot;32a3173f-e6e5-307d-b5a6-49be4887f789&quot;,&quot;title&quot;:&quot;Effect of GIS data quality on small watershed stream flow and sediment simulations&quot;,&quot;author&quot;:[{&quot;family&quot;:&quot;Luzio&quot;,&quot;given&quot;:&quot;Mauro&quot;,&quot;parse-names&quot;:false,&quot;dropping-particle&quot;:&quot;&quot;,&quot;non-dropping-particle&quot;:&quot;di&quot;},{&quot;family&quot;:&quot;Arnold&quot;,&quot;given&quot;:&quot;Jeffrey G.&quot;,&quot;parse-names&quot;:false,&quot;dropping-particle&quot;:&quot;&quot;,&quot;non-dropping-particle&quot;:&quot;&quot;},{&quot;family&quot;:&quot;Srinivasan&quot;,&quot;given&quot;:&quot;Raghavan&quot;,&quot;parse-names&quot;:false,&quot;dropping-particle&quot;:&quot;&quot;,&quot;non-dropping-particle&quot;:&quot;&quot;}],&quot;container-title&quot;:&quot;Hydrological Processes&quot;,&quot;container-title-short&quot;:&quot;Hydrol Process&quot;,&quot;DOI&quot;:&quot;10.1002/hyp.5612&quot;,&quot;ISSN&quot;:&quot;0885-6087&quot;,&quot;issued&quot;:{&quot;date-parts&quot;:[[2005,2,28]]},&quot;page&quot;:&quot;629-650&quot;,&quot;issue&quot;:&quot;3&quot;,&quot;volume&quot;:&quot;19&quot;},&quot;isTemporary&quot;:false}]},{&quot;citationID&quot;:&quot;MENDELEY_CITATION_3a89e328-203b-416d-abe6-b05b7a24da36&quot;,&quot;properties&quot;:{&quot;noteIndex&quot;:0},&quot;isEdited&quot;:false,&quot;manualOverride&quot;:{&quot;isManuallyOverridden&quot;:false,&quot;citeprocText&quot;:&quot;[2]&quot;,&quot;manualOverrideText&quot;:&quot;&quot;},&quot;citationTag&quot;:&quot;MENDELEY_CITATION_v3_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&quot;,&quot;citationItems&quot;:[{&quot;id&quot;:&quot;bef73f3c-cc27-37d2-ab13-418bf2a4b155&quot;,&quot;itemData&quot;:{&quot;type&quot;:&quot;article-journal&quot;,&quot;id&quot;:&quot;bef73f3c-cc27-37d2-ab13-418bf2a4b155&quot;,&quot;title&quot;:&quot;Evaluating spatial data quality in GIS database&quot;,&quot;author&quot;:[{&quot;family&quot;:&quot;Ying&quot;,&quot;given&quot;:&quot;Su&quot;,&quot;parse-names&quot;:false,&quot;dropping-particle&quot;:&quot;&quot;,&quot;non-dropping-particle&quot;:&quot;&quot;},{&quot;family&quot;:&quot;Lei&quot;,&quot;given&quot;:&quot;Yang&quot;,&quot;parse-names&quot;:false,&quot;dropping-particle&quot;:&quot;&quot;,&quot;non-dropping-particle&quot;:&quot;&quot;},{&quot;family&quot;:&quot;Zhanming&quot;,&quot;given&quot;:&quot;Jin&quot;,&quot;parse-names&quot;:false,&quot;dropping-particle&quot;:&quot;&quot;,&quot;non-dropping-particle&quot;:&quot;&quot;}],&quot;container-title&quot;:&quot;2007 International Conference on Wireless Communications, Networking and Mobile Computing, WiCOM 2007&quot;,&quot;accessed&quot;:{&quot;date-parts&quot;:[[2022,11,21]]},&quot;DOI&quot;:&quot;10.1109/WICOM.2007.1463&quot;,&quot;ISBN&quot;:&quot;1424413125&quot;,&quot;issued&quot;:{&quot;date-parts&quot;:[[2007]]},&quot;page&quot;:&quot;5962-5965&quot;,&quot;abstract&quot;:&quot;The quality of spatial data is often limited by the quality of their sources such as paper maps and satellite images. Spatial operations performed on database of geographical information systems (GIS) such as selection, projection, and Cartesian product, do not always work correctly because their accuracy and completeness depends on the quality of spatial data. The present paper suggests a methodology to evaluate two data quality characteristics - accuracy and completeness - of the spatial database. Four quantitative measures are introduced to assess the quality of spatial data. Their explicit forms are derived for a tuple, and four assumptions are presented where the measures can be evaluated efficiently by numerical calculation. © 2007 IEEE.&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F0473-211F-485F-80FA-9D407AABC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2992</Words>
  <Characters>17061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[MUJ]</dc:creator>
  <cp:keywords/>
  <dc:description/>
  <cp:lastModifiedBy>Library [MUJ]</cp:lastModifiedBy>
  <cp:revision>65</cp:revision>
  <dcterms:created xsi:type="dcterms:W3CDTF">2022-11-21T10:56:00Z</dcterms:created>
  <dcterms:modified xsi:type="dcterms:W3CDTF">2023-01-23T11:11:00Z</dcterms:modified>
</cp:coreProperties>
</file>