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6B2" w14:textId="77777777" w:rsidR="00A073C0" w:rsidRPr="00E2325A" w:rsidRDefault="00A073C0" w:rsidP="00A073C0">
      <w:pPr>
        <w:jc w:val="center"/>
        <w:rPr>
          <w:rFonts w:ascii="Times New Roman" w:hAnsi="Times New Roman" w:cs="Times New Roman"/>
          <w:b/>
          <w:bCs/>
          <w:sz w:val="36"/>
          <w:szCs w:val="36"/>
          <w:lang w:val="en-GB"/>
        </w:rPr>
      </w:pPr>
      <w:commentRangeStart w:id="0"/>
      <w:commentRangeStart w:id="1"/>
      <w:commentRangeStart w:id="2"/>
      <w:r w:rsidRPr="00E2325A">
        <w:rPr>
          <w:rFonts w:ascii="Times New Roman" w:hAnsi="Times New Roman" w:cs="Times New Roman"/>
          <w:b/>
          <w:bCs/>
          <w:sz w:val="36"/>
          <w:szCs w:val="36"/>
          <w:lang w:val="en-GB"/>
        </w:rPr>
        <w:t xml:space="preserve">SPATIAL DATA QUALITY IN GIS DATA: </w:t>
      </w:r>
      <w:r>
        <w:rPr>
          <w:rFonts w:ascii="Times New Roman" w:hAnsi="Times New Roman" w:cs="Times New Roman"/>
          <w:b/>
          <w:bCs/>
          <w:sz w:val="36"/>
          <w:szCs w:val="36"/>
          <w:lang w:val="en-GB"/>
        </w:rPr>
        <w:t xml:space="preserve">A </w:t>
      </w:r>
      <w:r w:rsidRPr="00E2325A">
        <w:rPr>
          <w:rFonts w:ascii="Times New Roman" w:hAnsi="Times New Roman" w:cs="Times New Roman"/>
          <w:b/>
          <w:bCs/>
          <w:sz w:val="36"/>
          <w:szCs w:val="36"/>
          <w:lang w:val="en-GB"/>
        </w:rPr>
        <w:t xml:space="preserve">REVIEW </w:t>
      </w:r>
      <w:commentRangeEnd w:id="0"/>
      <w:r w:rsidRPr="00E2325A">
        <w:rPr>
          <w:rStyle w:val="CommentReference"/>
          <w:lang w:val="en-GB"/>
        </w:rPr>
        <w:commentReference w:id="0"/>
      </w:r>
      <w:commentRangeEnd w:id="1"/>
      <w:r>
        <w:rPr>
          <w:rStyle w:val="CommentReference"/>
        </w:rPr>
        <w:commentReference w:id="1"/>
      </w:r>
      <w:commentRangeEnd w:id="2"/>
      <w:r>
        <w:rPr>
          <w:rStyle w:val="CommentReference"/>
        </w:rPr>
        <w:commentReference w:id="2"/>
      </w:r>
    </w:p>
    <w:p w14:paraId="35C1DFF6" w14:textId="77777777" w:rsidR="00A073C0" w:rsidRDefault="00A073C0" w:rsidP="00A073C0">
      <w:pPr>
        <w:rPr>
          <w:rFonts w:ascii="Times New Roman" w:hAnsi="Times New Roman" w:cs="Times New Roman"/>
          <w:b/>
          <w:bCs/>
          <w:lang w:val="en-GB"/>
        </w:rPr>
      </w:pPr>
      <w:r w:rsidRPr="00E2325A">
        <w:rPr>
          <w:rFonts w:ascii="Times New Roman" w:hAnsi="Times New Roman" w:cs="Times New Roman"/>
          <w:b/>
          <w:bCs/>
          <w:lang w:val="en-GB"/>
        </w:rPr>
        <w:t>Abstract:</w:t>
      </w:r>
    </w:p>
    <w:p w14:paraId="69B9BF99" w14:textId="6B6F425D" w:rsidR="00A073C0" w:rsidRDefault="00A073C0" w:rsidP="00A073C0">
      <w:pPr>
        <w:jc w:val="both"/>
        <w:rPr>
          <w:rFonts w:ascii="Times New Roman" w:hAnsi="Times New Roman" w:cs="Times New Roman"/>
          <w:lang w:val="en-GB"/>
        </w:rPr>
      </w:pPr>
      <w:r>
        <w:rPr>
          <w:rFonts w:ascii="Times New Roman" w:hAnsi="Times New Roman" w:cs="Times New Roman"/>
          <w:lang w:val="en-GB"/>
        </w:rPr>
        <w:t>Understanding s</w:t>
      </w:r>
      <w:r w:rsidRPr="00381B81">
        <w:rPr>
          <w:rFonts w:ascii="Times New Roman" w:hAnsi="Times New Roman" w:cs="Times New Roman"/>
          <w:lang w:val="en-GB"/>
        </w:rPr>
        <w:t xml:space="preserve">patial data quality is </w:t>
      </w:r>
      <w:r>
        <w:rPr>
          <w:rFonts w:ascii="Times New Roman" w:hAnsi="Times New Roman" w:cs="Times New Roman"/>
          <w:lang w:val="en-GB"/>
        </w:rPr>
        <w:t>important</w:t>
      </w:r>
      <w:r w:rsidRPr="00381B81">
        <w:rPr>
          <w:rFonts w:ascii="Times New Roman" w:hAnsi="Times New Roman" w:cs="Times New Roman"/>
          <w:lang w:val="en-GB"/>
        </w:rPr>
        <w:t xml:space="preserve"> in </w:t>
      </w:r>
      <w:del w:id="3" w:author="Microsoft Office User" w:date="2023-04-20T15:16:00Z">
        <w:r w:rsidRPr="00381B81" w:rsidDel="008F7B2B">
          <w:rPr>
            <w:rFonts w:ascii="Times New Roman" w:hAnsi="Times New Roman" w:cs="Times New Roman"/>
            <w:lang w:val="en-GB"/>
          </w:rPr>
          <w:delText xml:space="preserve">GIS </w:delText>
        </w:r>
      </w:del>
      <w:ins w:id="4" w:author="Microsoft Office User" w:date="2023-04-20T15:16:00Z">
        <w:r w:rsidR="008F7B2B">
          <w:rPr>
            <w:rFonts w:ascii="Times New Roman" w:hAnsi="Times New Roman" w:cs="Times New Roman"/>
            <w:lang w:val="en-GB"/>
          </w:rPr>
          <w:t>Geographic Information Science (GIS)</w:t>
        </w:r>
        <w:r w:rsidR="008F7B2B" w:rsidRPr="00381B81">
          <w:rPr>
            <w:rFonts w:ascii="Times New Roman" w:hAnsi="Times New Roman" w:cs="Times New Roman"/>
            <w:lang w:val="en-GB"/>
          </w:rPr>
          <w:t xml:space="preserve"> </w:t>
        </w:r>
      </w:ins>
      <w:r>
        <w:rPr>
          <w:rFonts w:ascii="Times New Roman" w:hAnsi="Times New Roman" w:cs="Times New Roman"/>
          <w:lang w:val="en-GB"/>
        </w:rPr>
        <w:t>applications</w:t>
      </w:r>
      <w:r w:rsidRPr="00381B81">
        <w:rPr>
          <w:rFonts w:ascii="Times New Roman" w:hAnsi="Times New Roman" w:cs="Times New Roman"/>
          <w:lang w:val="en-GB"/>
        </w:rPr>
        <w:t xml:space="preserve">. </w:t>
      </w:r>
      <w:r>
        <w:rPr>
          <w:rFonts w:ascii="Times New Roman" w:hAnsi="Times New Roman" w:cs="Times New Roman"/>
          <w:lang w:val="en-GB"/>
        </w:rPr>
        <w:t>Spatial</w:t>
      </w:r>
      <w:r w:rsidRPr="00DF62FD">
        <w:rPr>
          <w:rFonts w:ascii="Times New Roman" w:hAnsi="Times New Roman" w:cs="Times New Roman"/>
          <w:lang w:val="en-GB"/>
        </w:rPr>
        <w:t xml:space="preserve"> data </w:t>
      </w:r>
      <w:r>
        <w:rPr>
          <w:rFonts w:ascii="Times New Roman" w:hAnsi="Times New Roman" w:cs="Times New Roman"/>
          <w:lang w:val="en-GB"/>
        </w:rPr>
        <w:t>are</w:t>
      </w:r>
      <w:r w:rsidRPr="00DF62FD">
        <w:rPr>
          <w:rFonts w:ascii="Times New Roman" w:hAnsi="Times New Roman" w:cs="Times New Roman"/>
          <w:lang w:val="en-GB"/>
        </w:rPr>
        <w:t xml:space="preserve"> used in a variety of </w:t>
      </w:r>
      <w:r>
        <w:rPr>
          <w:rFonts w:ascii="Times New Roman" w:hAnsi="Times New Roman" w:cs="Times New Roman"/>
          <w:lang w:val="en-GB"/>
        </w:rPr>
        <w:t xml:space="preserve">critical </w:t>
      </w:r>
      <w:r w:rsidRPr="00DF62FD">
        <w:rPr>
          <w:rFonts w:ascii="Times New Roman" w:hAnsi="Times New Roman" w:cs="Times New Roman"/>
          <w:lang w:val="en-GB"/>
        </w:rPr>
        <w:t>applications, including urban planning, environmental management, emergency response, and natural resource management</w:t>
      </w:r>
      <w:r>
        <w:rPr>
          <w:rFonts w:ascii="Times New Roman" w:hAnsi="Times New Roman" w:cs="Times New Roman"/>
          <w:lang w:val="en-GB"/>
        </w:rPr>
        <w:t xml:space="preserve"> where</w:t>
      </w:r>
      <w:r w:rsidRPr="00DF62FD">
        <w:rPr>
          <w:rFonts w:ascii="Times New Roman" w:hAnsi="Times New Roman" w:cs="Times New Roman"/>
          <w:lang w:val="en-GB"/>
        </w:rPr>
        <w:t xml:space="preserve"> the accuracy and precision of spatial data can have a significant impact on the decision</w:t>
      </w:r>
      <w:r>
        <w:rPr>
          <w:rFonts w:ascii="Times New Roman" w:hAnsi="Times New Roman" w:cs="Times New Roman"/>
          <w:lang w:val="en-GB"/>
        </w:rPr>
        <w:t xml:space="preserve"> making, especially when used with predictive analysis. </w:t>
      </w:r>
      <w:r w:rsidRPr="00381B81">
        <w:rPr>
          <w:rFonts w:ascii="Times New Roman" w:hAnsi="Times New Roman" w:cs="Times New Roman"/>
          <w:lang w:val="en-GB"/>
        </w:rPr>
        <w:t xml:space="preserve">A review of the importance of spatial data quality in GIS data is necessary to understand the factors that affect the quality of spatial data and strategies used to </w:t>
      </w:r>
      <w:r>
        <w:rPr>
          <w:rFonts w:ascii="Times New Roman" w:hAnsi="Times New Roman" w:cs="Times New Roman"/>
          <w:lang w:val="en-GB"/>
        </w:rPr>
        <w:t xml:space="preserve">interrogate and </w:t>
      </w:r>
      <w:r w:rsidRPr="00381B81">
        <w:rPr>
          <w:rFonts w:ascii="Times New Roman" w:hAnsi="Times New Roman" w:cs="Times New Roman"/>
          <w:lang w:val="en-GB"/>
        </w:rPr>
        <w:t xml:space="preserve">maintain spatial data quality. </w:t>
      </w:r>
      <w:r>
        <w:rPr>
          <w:rFonts w:ascii="Times New Roman" w:hAnsi="Times New Roman" w:cs="Times New Roman"/>
          <w:lang w:val="en-GB"/>
        </w:rPr>
        <w:t>While there is no standard definition for s</w:t>
      </w:r>
      <w:r w:rsidRPr="00381B81">
        <w:rPr>
          <w:rFonts w:ascii="Times New Roman" w:hAnsi="Times New Roman" w:cs="Times New Roman"/>
          <w:lang w:val="en-GB"/>
        </w:rPr>
        <w:t>patial data quality</w:t>
      </w:r>
      <w:r>
        <w:rPr>
          <w:rFonts w:ascii="Times New Roman" w:hAnsi="Times New Roman" w:cs="Times New Roman"/>
          <w:lang w:val="en-GB"/>
        </w:rPr>
        <w:t>, typically the term</w:t>
      </w:r>
      <w:r w:rsidRPr="00381B81">
        <w:rPr>
          <w:rFonts w:ascii="Times New Roman" w:hAnsi="Times New Roman" w:cs="Times New Roman"/>
          <w:lang w:val="en-GB"/>
        </w:rPr>
        <w:t xml:space="preserve"> refers to the accuracy, completeness, consistency, and currency of </w:t>
      </w:r>
      <w:r>
        <w:rPr>
          <w:rFonts w:ascii="Times New Roman" w:hAnsi="Times New Roman" w:cs="Times New Roman"/>
          <w:lang w:val="en-GB"/>
        </w:rPr>
        <w:t>the</w:t>
      </w:r>
      <w:r w:rsidRPr="00381B81">
        <w:rPr>
          <w:rFonts w:ascii="Times New Roman" w:hAnsi="Times New Roman" w:cs="Times New Roman"/>
          <w:lang w:val="en-GB"/>
        </w:rPr>
        <w:t xml:space="preserve"> data. One of the key factors that affect spatial data quality is</w:t>
      </w:r>
      <w:r>
        <w:rPr>
          <w:rFonts w:ascii="Times New Roman" w:hAnsi="Times New Roman" w:cs="Times New Roman"/>
          <w:lang w:val="en-GB"/>
        </w:rPr>
        <w:t xml:space="preserve"> the</w:t>
      </w:r>
      <w:r w:rsidRPr="00381B81">
        <w:rPr>
          <w:rFonts w:ascii="Times New Roman" w:hAnsi="Times New Roman" w:cs="Times New Roman"/>
          <w:lang w:val="en-GB"/>
        </w:rPr>
        <w:t xml:space="preserve"> data acquisition</w:t>
      </w:r>
      <w:r>
        <w:rPr>
          <w:rFonts w:ascii="Times New Roman" w:hAnsi="Times New Roman" w:cs="Times New Roman"/>
          <w:lang w:val="en-GB"/>
        </w:rPr>
        <w:t xml:space="preserve"> phase</w:t>
      </w:r>
      <w:r w:rsidRPr="00381B81">
        <w:rPr>
          <w:rFonts w:ascii="Times New Roman" w:hAnsi="Times New Roman" w:cs="Times New Roman"/>
          <w:lang w:val="en-GB"/>
        </w:rPr>
        <w:t xml:space="preserve">. The accuracy of spatial data can be compromised </w:t>
      </w:r>
      <w:r>
        <w:rPr>
          <w:rFonts w:ascii="Times New Roman" w:hAnsi="Times New Roman" w:cs="Times New Roman"/>
          <w:lang w:val="en-GB"/>
        </w:rPr>
        <w:t>due to</w:t>
      </w:r>
      <w:r w:rsidRPr="00381B81">
        <w:rPr>
          <w:rFonts w:ascii="Times New Roman" w:hAnsi="Times New Roman" w:cs="Times New Roman"/>
          <w:lang w:val="en-GB"/>
        </w:rPr>
        <w:t xml:space="preserve"> errors</w:t>
      </w:r>
      <w:r>
        <w:rPr>
          <w:rFonts w:ascii="Times New Roman" w:hAnsi="Times New Roman" w:cs="Times New Roman"/>
          <w:lang w:val="en-GB"/>
        </w:rPr>
        <w:t xml:space="preserve"> introduced</w:t>
      </w:r>
      <w:r w:rsidRPr="00381B81">
        <w:rPr>
          <w:rFonts w:ascii="Times New Roman" w:hAnsi="Times New Roman" w:cs="Times New Roman"/>
          <w:lang w:val="en-GB"/>
        </w:rPr>
        <w:t xml:space="preserve"> during data collection, such as measurement errors or errors in data processing</w:t>
      </w:r>
      <w:r>
        <w:rPr>
          <w:rFonts w:ascii="Times New Roman" w:hAnsi="Times New Roman" w:cs="Times New Roman"/>
          <w:lang w:val="en-GB"/>
        </w:rPr>
        <w:t xml:space="preserve"> of raw data</w:t>
      </w:r>
      <w:r w:rsidRPr="00381B81">
        <w:rPr>
          <w:rFonts w:ascii="Times New Roman" w:hAnsi="Times New Roman" w:cs="Times New Roman"/>
          <w:lang w:val="en-GB"/>
        </w:rPr>
        <w:t>. Therefore, it is essential to ensure that data collection procedures are well-designed and accurately executed to minimi</w:t>
      </w:r>
      <w:r>
        <w:rPr>
          <w:rFonts w:ascii="Times New Roman" w:hAnsi="Times New Roman" w:cs="Times New Roman"/>
          <w:lang w:val="en-GB"/>
        </w:rPr>
        <w:t>s</w:t>
      </w:r>
      <w:r w:rsidRPr="00381B81">
        <w:rPr>
          <w:rFonts w:ascii="Times New Roman" w:hAnsi="Times New Roman" w:cs="Times New Roman"/>
          <w:lang w:val="en-GB"/>
        </w:rPr>
        <w:t xml:space="preserve">e </w:t>
      </w:r>
      <w:r>
        <w:rPr>
          <w:rFonts w:ascii="Times New Roman" w:hAnsi="Times New Roman" w:cs="Times New Roman"/>
          <w:lang w:val="en-GB"/>
        </w:rPr>
        <w:t xml:space="preserve">such </w:t>
      </w:r>
      <w:r w:rsidRPr="00381B81">
        <w:rPr>
          <w:rFonts w:ascii="Times New Roman" w:hAnsi="Times New Roman" w:cs="Times New Roman"/>
          <w:lang w:val="en-GB"/>
        </w:rPr>
        <w:t xml:space="preserve">errors. In this work a review on </w:t>
      </w:r>
      <w:r>
        <w:rPr>
          <w:rFonts w:ascii="Times New Roman" w:hAnsi="Times New Roman" w:cs="Times New Roman"/>
          <w:lang w:val="en-GB"/>
        </w:rPr>
        <w:t xml:space="preserve">various applications </w:t>
      </w:r>
      <w:r w:rsidRPr="00381B81">
        <w:rPr>
          <w:rFonts w:ascii="Times New Roman" w:hAnsi="Times New Roman" w:cs="Times New Roman"/>
          <w:lang w:val="en-GB"/>
        </w:rPr>
        <w:t xml:space="preserve">of spatial data quality is </w:t>
      </w:r>
      <w:proofErr w:type="gramStart"/>
      <w:r w:rsidRPr="00381B81">
        <w:rPr>
          <w:rFonts w:ascii="Times New Roman" w:hAnsi="Times New Roman" w:cs="Times New Roman"/>
          <w:lang w:val="en-GB"/>
        </w:rPr>
        <w:t xml:space="preserve">GIS </w:t>
      </w:r>
      <w:r>
        <w:rPr>
          <w:rFonts w:ascii="Times New Roman" w:hAnsi="Times New Roman" w:cs="Times New Roman"/>
          <w:lang w:val="en-GB"/>
        </w:rPr>
        <w:t xml:space="preserve"> to</w:t>
      </w:r>
      <w:proofErr w:type="gramEnd"/>
      <w:r>
        <w:rPr>
          <w:rFonts w:ascii="Times New Roman" w:hAnsi="Times New Roman" w:cs="Times New Roman"/>
          <w:lang w:val="en-GB"/>
        </w:rPr>
        <w:t xml:space="preserve"> provide a generalized SDQ benchmark to reduce error in</w:t>
      </w:r>
      <w:r w:rsidR="008F7B2B">
        <w:rPr>
          <w:rFonts w:ascii="Times New Roman" w:hAnsi="Times New Roman" w:cs="Times New Roman"/>
          <w:lang w:val="en-GB"/>
        </w:rPr>
        <w:t xml:space="preserve"> spatial data across</w:t>
      </w:r>
      <w:r>
        <w:rPr>
          <w:rFonts w:ascii="Times New Roman" w:hAnsi="Times New Roman" w:cs="Times New Roman"/>
          <w:lang w:val="en-GB"/>
        </w:rPr>
        <w:t xml:space="preserve"> various domains.</w:t>
      </w:r>
    </w:p>
    <w:p w14:paraId="09561295" w14:textId="77777777" w:rsidR="00A073C0" w:rsidRDefault="00A073C0" w:rsidP="00A073C0">
      <w:pPr>
        <w:jc w:val="both"/>
        <w:rPr>
          <w:rFonts w:ascii="Times New Roman" w:hAnsi="Times New Roman" w:cs="Times New Roman"/>
          <w:lang w:val="en-GB"/>
        </w:rPr>
      </w:pPr>
    </w:p>
    <w:p w14:paraId="690ED4BF" w14:textId="77777777" w:rsidR="00A073C0" w:rsidRPr="00E2325A" w:rsidRDefault="00A073C0" w:rsidP="00A073C0">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Introduction:</w:t>
      </w:r>
    </w:p>
    <w:p w14:paraId="79049726" w14:textId="04689045" w:rsidR="00A073C0" w:rsidRPr="00E2325A" w:rsidRDefault="00A073C0" w:rsidP="00A073C0">
      <w:pPr>
        <w:jc w:val="both"/>
        <w:rPr>
          <w:rFonts w:ascii="Times New Roman" w:hAnsi="Times New Roman" w:cs="Times New Roman"/>
          <w:lang w:val="en-GB"/>
        </w:rPr>
      </w:pPr>
      <w:r w:rsidRPr="00E2325A">
        <w:rPr>
          <w:rFonts w:ascii="Times New Roman" w:hAnsi="Times New Roman" w:cs="Times New Roman"/>
          <w:lang w:val="en-GB"/>
        </w:rPr>
        <w:t xml:space="preserve">Data </w:t>
      </w:r>
      <w:r>
        <w:rPr>
          <w:rFonts w:ascii="Times New Roman" w:hAnsi="Times New Roman" w:cs="Times New Roman"/>
          <w:lang w:val="en-GB"/>
        </w:rPr>
        <w:t>q</w:t>
      </w:r>
      <w:r w:rsidRPr="00E2325A">
        <w:rPr>
          <w:rFonts w:ascii="Times New Roman" w:hAnsi="Times New Roman" w:cs="Times New Roman"/>
          <w:lang w:val="en-GB"/>
        </w:rPr>
        <w:t xml:space="preserve">uality plays an important role in any form of data analysis and predictive analysis. Over the years </w:t>
      </w:r>
      <w:r>
        <w:rPr>
          <w:rFonts w:ascii="Times New Roman" w:hAnsi="Times New Roman" w:cs="Times New Roman"/>
          <w:lang w:val="en-GB"/>
        </w:rPr>
        <w:t>b</w:t>
      </w:r>
      <w:r w:rsidRPr="00E2325A">
        <w:rPr>
          <w:rFonts w:ascii="Times New Roman" w:hAnsi="Times New Roman" w:cs="Times New Roman"/>
          <w:lang w:val="en-GB"/>
        </w:rPr>
        <w:t>ig data environments like cloud computing, geographic information (satellite images and other earth observatory data) and healthcare have attracted researchers</w:t>
      </w:r>
      <w:ins w:id="5" w:author="Microsoft Office User" w:date="2023-04-20T15:11:00Z">
        <w:r w:rsidR="008F7B2B">
          <w:rPr>
            <w:rFonts w:ascii="Times New Roman" w:hAnsi="Times New Roman" w:cs="Times New Roman"/>
            <w:lang w:val="en-GB"/>
          </w:rPr>
          <w:t xml:space="preserve"> as data </w:t>
        </w:r>
      </w:ins>
      <w:ins w:id="6" w:author="Microsoft Office User" w:date="2023-04-20T15:14:00Z">
        <w:r w:rsidR="008F7B2B">
          <w:rPr>
            <w:rFonts w:ascii="Times New Roman" w:hAnsi="Times New Roman" w:cs="Times New Roman"/>
            <w:lang w:val="en-GB"/>
          </w:rPr>
          <w:t>were</w:t>
        </w:r>
      </w:ins>
      <w:ins w:id="7" w:author="Microsoft Office User" w:date="2023-04-20T15:11:00Z">
        <w:r w:rsidR="008F7B2B">
          <w:rPr>
            <w:rFonts w:ascii="Times New Roman" w:hAnsi="Times New Roman" w:cs="Times New Roman"/>
            <w:lang w:val="en-GB"/>
          </w:rPr>
          <w:t xml:space="preserve"> seen as the new oil</w:t>
        </w:r>
      </w:ins>
      <w:r w:rsidRPr="00E2325A">
        <w:rPr>
          <w:rFonts w:ascii="Times New Roman" w:hAnsi="Times New Roman" w:cs="Times New Roman"/>
          <w:lang w:val="en-GB"/>
        </w:rPr>
        <w:t xml:space="preserve">. These fields have huge scope and findings that can be disclosed using data </w:t>
      </w:r>
      <w:proofErr w:type="gramStart"/>
      <w:r w:rsidRPr="00E2325A">
        <w:rPr>
          <w:rFonts w:ascii="Times New Roman" w:hAnsi="Times New Roman" w:cs="Times New Roman"/>
          <w:lang w:val="en-GB"/>
        </w:rPr>
        <w:t>analysis</w:t>
      </w:r>
      <w:proofErr w:type="gramEnd"/>
      <w:r w:rsidRPr="00E2325A">
        <w:rPr>
          <w:rFonts w:ascii="Times New Roman" w:hAnsi="Times New Roman" w:cs="Times New Roman"/>
          <w:lang w:val="en-GB"/>
        </w:rPr>
        <w:t xml:space="preserve"> but data quality plays an important role to conclude a strong finding, </w:t>
      </w:r>
      <w:ins w:id="8" w:author="Microsoft Office User" w:date="2023-04-20T15:14:00Z">
        <w:r w:rsidR="008F7B2B">
          <w:rPr>
            <w:rFonts w:ascii="Times New Roman" w:hAnsi="Times New Roman" w:cs="Times New Roman"/>
            <w:lang w:val="en-GB"/>
          </w:rPr>
          <w:t xml:space="preserve">or </w:t>
        </w:r>
      </w:ins>
      <w:r w:rsidRPr="00E2325A">
        <w:rPr>
          <w:rFonts w:ascii="Times New Roman" w:hAnsi="Times New Roman" w:cs="Times New Roman"/>
          <w:lang w:val="en-GB"/>
        </w:rPr>
        <w:t>else it may result in error-prone analysis and predictions.</w:t>
      </w:r>
    </w:p>
    <w:p w14:paraId="40277EFF" w14:textId="3566A281" w:rsidR="00A073C0" w:rsidRPr="00E2325A" w:rsidRDefault="00A073C0" w:rsidP="00A073C0">
      <w:pPr>
        <w:jc w:val="both"/>
        <w:rPr>
          <w:rFonts w:ascii="Times New Roman" w:hAnsi="Times New Roman" w:cs="Times New Roman"/>
          <w:lang w:val="en-GB"/>
        </w:rPr>
      </w:pPr>
      <w:commentRangeStart w:id="9"/>
      <w:r w:rsidRPr="00E2325A">
        <w:rPr>
          <w:rFonts w:ascii="Times New Roman" w:hAnsi="Times New Roman" w:cs="Times New Roman"/>
          <w:lang w:val="en-GB"/>
        </w:rPr>
        <w:t xml:space="preserve">In the field of earth </w:t>
      </w:r>
      <w:del w:id="10" w:author="Microsoft Office User" w:date="2023-04-20T15:14:00Z">
        <w:r w:rsidRPr="00E2325A" w:rsidDel="008F7B2B">
          <w:rPr>
            <w:rFonts w:ascii="Times New Roman" w:hAnsi="Times New Roman" w:cs="Times New Roman"/>
            <w:lang w:val="en-GB"/>
          </w:rPr>
          <w:delText>observatory</w:delText>
        </w:r>
      </w:del>
      <w:ins w:id="11" w:author="Microsoft Office User" w:date="2023-04-20T15:14:00Z">
        <w:r w:rsidR="008F7B2B">
          <w:rPr>
            <w:rFonts w:ascii="Times New Roman" w:hAnsi="Times New Roman" w:cs="Times New Roman"/>
            <w:lang w:val="en-GB"/>
          </w:rPr>
          <w:t>observation</w:t>
        </w:r>
      </w:ins>
      <w:r w:rsidRPr="00E2325A">
        <w:rPr>
          <w:rFonts w:ascii="Times New Roman" w:hAnsi="Times New Roman" w:cs="Times New Roman"/>
          <w:lang w:val="en-GB"/>
        </w:rPr>
        <w:t xml:space="preserve">, the data are generated by various agencies using different tools and techniques. </w:t>
      </w:r>
      <w:commentRangeStart w:id="12"/>
      <w:r w:rsidRPr="00E2325A">
        <w:rPr>
          <w:rFonts w:ascii="Times New Roman" w:hAnsi="Times New Roman" w:cs="Times New Roman"/>
          <w:lang w:val="en-GB"/>
        </w:rPr>
        <w:t>This can result in an error or incomplete data</w:t>
      </w:r>
      <w:commentRangeEnd w:id="12"/>
      <w:r>
        <w:rPr>
          <w:rStyle w:val="CommentReference"/>
        </w:rPr>
        <w:commentReference w:id="12"/>
      </w:r>
      <w:r w:rsidRPr="00E2325A">
        <w:rPr>
          <w:rFonts w:ascii="Times New Roman" w:hAnsi="Times New Roman" w:cs="Times New Roman"/>
          <w:lang w:val="en-GB"/>
        </w:rPr>
        <w:t xml:space="preserve">. </w:t>
      </w:r>
      <w:commentRangeStart w:id="13"/>
      <w:r w:rsidRPr="00E2325A">
        <w:rPr>
          <w:rFonts w:ascii="Times New Roman" w:hAnsi="Times New Roman" w:cs="Times New Roman"/>
          <w:lang w:val="en-GB"/>
        </w:rPr>
        <w:t xml:space="preserve">Such incomplete data or </w:t>
      </w:r>
      <w:del w:id="14" w:author="Microsoft Office User" w:date="2023-04-20T15:15:00Z">
        <w:r w:rsidRPr="00E2325A" w:rsidDel="008F7B2B">
          <w:rPr>
            <w:rFonts w:ascii="Times New Roman" w:hAnsi="Times New Roman" w:cs="Times New Roman"/>
            <w:lang w:val="en-GB"/>
          </w:rPr>
          <w:delText>low quality</w:delText>
        </w:r>
      </w:del>
      <w:ins w:id="15" w:author="Microsoft Office User" w:date="2023-04-20T15:15:00Z">
        <w:r w:rsidR="008F7B2B" w:rsidRPr="00E2325A">
          <w:rPr>
            <w:rFonts w:ascii="Times New Roman" w:hAnsi="Times New Roman" w:cs="Times New Roman"/>
            <w:lang w:val="en-GB"/>
          </w:rPr>
          <w:t>low-quality</w:t>
        </w:r>
      </w:ins>
      <w:r w:rsidRPr="00E2325A">
        <w:rPr>
          <w:rFonts w:ascii="Times New Roman" w:hAnsi="Times New Roman" w:cs="Times New Roman"/>
          <w:lang w:val="en-GB"/>
        </w:rPr>
        <w:t xml:space="preserve"> data used for analysis may result in low accuracy or even misleading results</w:t>
      </w:r>
      <w:commentRangeEnd w:id="13"/>
      <w:r w:rsidRPr="00E2325A">
        <w:rPr>
          <w:rStyle w:val="CommentReference"/>
          <w:lang w:val="en-GB"/>
        </w:rPr>
        <w:commentReference w:id="13"/>
      </w:r>
      <w:r w:rsidRPr="00E2325A">
        <w:rPr>
          <w:rFonts w:ascii="Times New Roman" w:hAnsi="Times New Roman" w:cs="Times New Roman"/>
          <w:lang w:val="en-GB"/>
        </w:rPr>
        <w:t xml:space="preserve">. Data quality in </w:t>
      </w:r>
      <w:ins w:id="16" w:author="Microsoft Office User" w:date="2023-04-20T15:17:00Z">
        <w:r w:rsidR="008F7B2B">
          <w:rPr>
            <w:rFonts w:ascii="Times New Roman" w:hAnsi="Times New Roman" w:cs="Times New Roman"/>
            <w:lang w:val="en-GB"/>
          </w:rPr>
          <w:t>Geographic Information Science (GIS</w:t>
        </w:r>
      </w:ins>
      <w:ins w:id="17" w:author="Microsoft Office User" w:date="2023-04-20T15:30:00Z">
        <w:r w:rsidR="003C4612">
          <w:rPr>
            <w:rFonts w:ascii="Times New Roman" w:hAnsi="Times New Roman" w:cs="Times New Roman"/>
            <w:lang w:val="en-GB"/>
          </w:rPr>
          <w:t>)</w:t>
        </w:r>
      </w:ins>
      <w:ins w:id="18" w:author="Microsoft Office User" w:date="2023-04-20T15:17:00Z">
        <w:r w:rsidR="008F7B2B" w:rsidRPr="00E2325A" w:rsidDel="008F7B2B">
          <w:rPr>
            <w:rFonts w:ascii="Times New Roman" w:hAnsi="Times New Roman" w:cs="Times New Roman"/>
            <w:lang w:val="en-GB"/>
          </w:rPr>
          <w:t xml:space="preserve"> </w:t>
        </w:r>
      </w:ins>
      <w:del w:id="19" w:author="Microsoft Office User" w:date="2023-04-20T15:17:00Z">
        <w:r w:rsidRPr="00E2325A" w:rsidDel="008F7B2B">
          <w:rPr>
            <w:rFonts w:ascii="Times New Roman" w:hAnsi="Times New Roman" w:cs="Times New Roman"/>
            <w:lang w:val="en-GB"/>
          </w:rPr>
          <w:delText xml:space="preserve">GIS </w:delText>
        </w:r>
      </w:del>
      <w:r w:rsidRPr="00E2325A">
        <w:rPr>
          <w:rFonts w:ascii="Times New Roman" w:hAnsi="Times New Roman" w:cs="Times New Roman"/>
          <w:lang w:val="en-GB"/>
        </w:rPr>
        <w:t xml:space="preserve">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w:t>
      </w:r>
      <w:del w:id="20" w:author="Microsoft Office User" w:date="2023-04-20T15:15:00Z">
        <w:r w:rsidRPr="00E2325A" w:rsidDel="008F7B2B">
          <w:rPr>
            <w:rFonts w:ascii="Times New Roman" w:hAnsi="Times New Roman" w:cs="Times New Roman"/>
            <w:lang w:val="en-GB"/>
          </w:rPr>
          <w:delText>up-to-date</w:delText>
        </w:r>
      </w:del>
      <w:ins w:id="21" w:author="Microsoft Office User" w:date="2023-04-20T15:15:00Z">
        <w:r w:rsidR="008F7B2B" w:rsidRPr="00E2325A">
          <w:rPr>
            <w:rFonts w:ascii="Times New Roman" w:hAnsi="Times New Roman" w:cs="Times New Roman"/>
            <w:lang w:val="en-GB"/>
          </w:rPr>
          <w:t>up to date</w:t>
        </w:r>
      </w:ins>
      <w:r w:rsidRPr="00E2325A">
        <w:rPr>
          <w:rFonts w:ascii="Times New Roman" w:hAnsi="Times New Roman" w:cs="Times New Roman"/>
          <w:lang w:val="en-GB"/>
        </w:rPr>
        <w:t xml:space="preserve">. Additionally, proper documentation and metadata are essential for understanding the quality of the data and for ensuring that it is being used correctly. </w:t>
      </w:r>
      <w:commentRangeEnd w:id="9"/>
      <w:r w:rsidR="008F7B2B">
        <w:rPr>
          <w:rStyle w:val="CommentReference"/>
        </w:rPr>
        <w:commentReference w:id="9"/>
      </w:r>
    </w:p>
    <w:p w14:paraId="463FCF95" w14:textId="0DEEE1BE" w:rsidR="00A073C0" w:rsidRPr="00E2325A" w:rsidRDefault="00A073C0" w:rsidP="00A073C0">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 xml:space="preserve">GIS data primarily consists of raster and vector data types.  Both types of data sources and databases suffer from different types of data quality issues and can be assessed with different metrics. In the raster data type the database mostly suffers from the satellite image quality and the quality of data in the image source may be due to resolution, </w:t>
      </w:r>
      <w:del w:id="22" w:author="Microsoft Office User" w:date="2023-04-20T15:17:00Z">
        <w:r w:rsidRPr="00E2325A" w:rsidDel="008F7B2B">
          <w:rPr>
            <w:rFonts w:ascii="Times New Roman" w:hAnsi="Times New Roman" w:cs="Times New Roman"/>
            <w:bCs/>
            <w:color w:val="000000"/>
            <w:lang w:val="en-GB"/>
          </w:rPr>
          <w:delText>visibility</w:delText>
        </w:r>
      </w:del>
      <w:ins w:id="23" w:author="Microsoft Office User" w:date="2023-04-20T15:17:00Z">
        <w:r w:rsidR="008F7B2B" w:rsidRPr="00E2325A">
          <w:rPr>
            <w:rFonts w:ascii="Times New Roman" w:hAnsi="Times New Roman" w:cs="Times New Roman"/>
            <w:bCs/>
            <w:color w:val="000000"/>
            <w:lang w:val="en-GB"/>
          </w:rPr>
          <w:t>visibility,</w:t>
        </w:r>
      </w:ins>
      <w:r w:rsidRPr="00E2325A">
        <w:rPr>
          <w:rFonts w:ascii="Times New Roman" w:hAnsi="Times New Roman" w:cs="Times New Roman"/>
          <w:bCs/>
          <w:color w:val="000000"/>
          <w:lang w:val="en-GB"/>
        </w:rPr>
        <w:t xml:space="preserve"> or noise.</w:t>
      </w:r>
    </w:p>
    <w:p w14:paraId="190B63E5" w14:textId="04C75829" w:rsidR="00A073C0" w:rsidRDefault="00A073C0" w:rsidP="00A073C0">
      <w:pPr>
        <w:jc w:val="both"/>
        <w:rPr>
          <w:ins w:id="24" w:author="Microsoft Office User" w:date="2023-04-20T15:24:00Z"/>
          <w:rFonts w:ascii="Times New Roman" w:hAnsi="Times New Roman" w:cs="Times New Roman"/>
          <w:bCs/>
          <w:color w:val="000000"/>
          <w:lang w:val="en-GB"/>
        </w:rPr>
      </w:pPr>
      <w:r w:rsidRPr="00E2325A">
        <w:rPr>
          <w:rFonts w:ascii="Times New Roman" w:hAnsi="Times New Roman" w:cs="Times New Roman"/>
          <w:bCs/>
          <w:color w:val="000000"/>
          <w:lang w:val="en-GB"/>
        </w:rPr>
        <w:t xml:space="preserve">In this work, we </w:t>
      </w:r>
      <w:r w:rsidRPr="00E2325A">
        <w:rPr>
          <w:rFonts w:ascii="Times New Roman" w:hAnsi="Times New Roman" w:cs="Times New Roman"/>
          <w:bCs/>
          <w:color w:val="000000"/>
          <w:highlight w:val="yellow"/>
          <w:lang w:val="en-GB"/>
        </w:rPr>
        <w:t>s</w:t>
      </w:r>
      <w:r w:rsidRPr="00C526BB">
        <w:rPr>
          <w:rFonts w:ascii="Times New Roman" w:hAnsi="Times New Roman" w:cs="Times New Roman"/>
          <w:bCs/>
          <w:color w:val="000000"/>
          <w:highlight w:val="lightGray"/>
          <w:lang w:val="en-GB"/>
        </w:rPr>
        <w:t xml:space="preserve">urvey various works to demonstrate the importance of data quality in raster satellite image data sources for various application like cloud cover detection, ocean data, object detection in vector layer, data accuracy of time series data and structural accuracy of </w:t>
      </w:r>
      <w:del w:id="25" w:author="Microsoft Office User" w:date="2023-04-20T15:17:00Z">
        <w:r w:rsidRPr="00C526BB" w:rsidDel="008F7B2B">
          <w:rPr>
            <w:rFonts w:ascii="Times New Roman" w:hAnsi="Times New Roman" w:cs="Times New Roman"/>
            <w:bCs/>
            <w:color w:val="000000"/>
            <w:highlight w:val="lightGray"/>
            <w:lang w:val="en-GB"/>
          </w:rPr>
          <w:delText>bridge, building and roads</w:delText>
        </w:r>
      </w:del>
      <w:ins w:id="26" w:author="Microsoft Office User" w:date="2023-04-20T15:17:00Z">
        <w:r w:rsidR="008F7B2B">
          <w:rPr>
            <w:rFonts w:ascii="Times New Roman" w:hAnsi="Times New Roman" w:cs="Times New Roman"/>
            <w:bCs/>
            <w:color w:val="000000"/>
            <w:highlight w:val="lightGray"/>
            <w:lang w:val="en-GB"/>
          </w:rPr>
          <w:t>infrastr</w:t>
        </w:r>
      </w:ins>
      <w:ins w:id="27" w:author="Microsoft Office User" w:date="2023-04-20T15:18:00Z">
        <w:r w:rsidR="008F7B2B">
          <w:rPr>
            <w:rFonts w:ascii="Times New Roman" w:hAnsi="Times New Roman" w:cs="Times New Roman"/>
            <w:bCs/>
            <w:color w:val="000000"/>
            <w:highlight w:val="lightGray"/>
            <w:lang w:val="en-GB"/>
          </w:rPr>
          <w:t>ucture</w:t>
        </w:r>
      </w:ins>
      <w:del w:id="28" w:author="Microsoft Office User" w:date="2023-04-20T15:18:00Z">
        <w:r w:rsidRPr="00C526BB" w:rsidDel="008F7B2B">
          <w:rPr>
            <w:rFonts w:ascii="Times New Roman" w:hAnsi="Times New Roman" w:cs="Times New Roman"/>
            <w:bCs/>
            <w:color w:val="000000"/>
            <w:highlight w:val="lightGray"/>
            <w:lang w:val="en-GB"/>
          </w:rPr>
          <w:delText xml:space="preserve">  </w:delText>
        </w:r>
      </w:del>
      <w:r w:rsidRPr="00C526BB">
        <w:rPr>
          <w:rFonts w:ascii="Times New Roman" w:hAnsi="Times New Roman" w:cs="Times New Roman"/>
          <w:bCs/>
          <w:color w:val="000000"/>
          <w:highlight w:val="lightGray"/>
          <w:lang w:val="en-GB"/>
        </w:rPr>
        <w:t>.</w:t>
      </w:r>
      <w:r w:rsidRPr="00E2325A">
        <w:rPr>
          <w:rFonts w:ascii="Times New Roman" w:hAnsi="Times New Roman" w:cs="Times New Roman"/>
          <w:bCs/>
          <w:color w:val="000000"/>
          <w:lang w:val="en-GB"/>
        </w:rPr>
        <w:t xml:space="preserve">   </w:t>
      </w:r>
    </w:p>
    <w:p w14:paraId="3220E11A" w14:textId="74EF7BAF" w:rsidR="003C4612" w:rsidRDefault="003C4612" w:rsidP="00A073C0">
      <w:pPr>
        <w:jc w:val="both"/>
        <w:rPr>
          <w:rFonts w:ascii="Times New Roman" w:hAnsi="Times New Roman" w:cs="Times New Roman"/>
          <w:bCs/>
          <w:color w:val="000000"/>
          <w:lang w:val="en-GB"/>
        </w:rPr>
      </w:pPr>
      <w:commentRangeStart w:id="29"/>
      <w:ins w:id="30" w:author="Microsoft Office User" w:date="2023-04-20T15:25:00Z">
        <w:r>
          <w:rPr>
            <w:rFonts w:ascii="Times New Roman" w:hAnsi="Times New Roman" w:cs="Times New Roman"/>
            <w:bCs/>
            <w:color w:val="000000"/>
            <w:lang w:val="en-GB"/>
          </w:rPr>
          <w:t>XX</w:t>
        </w:r>
        <w:commentRangeEnd w:id="29"/>
        <w:r>
          <w:rPr>
            <w:rStyle w:val="CommentReference"/>
          </w:rPr>
          <w:commentReference w:id="29"/>
        </w:r>
      </w:ins>
    </w:p>
    <w:p w14:paraId="2BD75656" w14:textId="77777777" w:rsidR="00A073C0" w:rsidRDefault="00A073C0" w:rsidP="00A073C0">
      <w:pPr>
        <w:jc w:val="both"/>
        <w:rPr>
          <w:rFonts w:ascii="Times New Roman" w:hAnsi="Times New Roman" w:cs="Times New Roman"/>
          <w:bCs/>
          <w:color w:val="000000"/>
          <w:lang w:val="en-GB"/>
        </w:rPr>
      </w:pPr>
    </w:p>
    <w:p w14:paraId="700EA27D" w14:textId="77777777" w:rsidR="00A073C0" w:rsidRDefault="00A073C0" w:rsidP="00A073C0">
      <w:pPr>
        <w:pStyle w:val="ListParagraph"/>
        <w:numPr>
          <w:ilvl w:val="0"/>
          <w:numId w:val="1"/>
        </w:numPr>
        <w:jc w:val="both"/>
        <w:rPr>
          <w:rFonts w:ascii="Times New Roman" w:hAnsi="Times New Roman" w:cs="Times New Roman"/>
          <w:b/>
          <w:bCs/>
          <w:lang w:val="en-GB"/>
        </w:rPr>
      </w:pPr>
      <w:r w:rsidRPr="00E2325A">
        <w:rPr>
          <w:rFonts w:ascii="Times New Roman" w:hAnsi="Times New Roman" w:cs="Times New Roman"/>
          <w:b/>
          <w:bCs/>
          <w:lang w:val="en-GB"/>
        </w:rPr>
        <w:t>Motivation</w:t>
      </w:r>
    </w:p>
    <w:p w14:paraId="586FC12B" w14:textId="66B3A86C" w:rsidR="00A073C0" w:rsidRPr="00A073C0" w:rsidRDefault="00A073C0" w:rsidP="00563756">
      <w:pPr>
        <w:jc w:val="both"/>
        <w:rPr>
          <w:rFonts w:ascii="Times New Roman" w:hAnsi="Times New Roman" w:cs="Times New Roman"/>
          <w:lang w:val="en-GB"/>
        </w:rPr>
      </w:pPr>
      <w:r w:rsidRPr="00A073C0">
        <w:rPr>
          <w:rFonts w:ascii="Times New Roman" w:hAnsi="Times New Roman" w:cs="Times New Roman"/>
          <w:lang w:val="en-GB"/>
        </w:rPr>
        <w:lastRenderedPageBreak/>
        <w:t xml:space="preserve">Currently, a huge amount of satellite data is available from various sources varying from low to high resolution with various bands for vegetation </w:t>
      </w:r>
      <w:commentRangeStart w:id="31"/>
      <w:commentRangeStart w:id="32"/>
      <w:commentRangeStart w:id="33"/>
      <w:commentRangeStart w:id="34"/>
      <w:commentRangeStart w:id="35"/>
      <w:r w:rsidRPr="00A073C0">
        <w:rPr>
          <w:rFonts w:ascii="Times New Roman" w:hAnsi="Times New Roman" w:cs="Times New Roman"/>
          <w:lang w:val="en-GB"/>
        </w:rPr>
        <w:t>and many other applications like ocean data, precipitation time series data, soil temperature data, object accuracy in vector layer</w:t>
      </w:r>
      <w:commentRangeStart w:id="36"/>
      <w:r w:rsidRPr="00A073C0">
        <w:rPr>
          <w:rFonts w:ascii="Times New Roman" w:hAnsi="Times New Roman" w:cs="Times New Roman"/>
          <w:lang w:val="en-GB"/>
        </w:rPr>
        <w:t xml:space="preserve">. </w:t>
      </w:r>
      <w:commentRangeEnd w:id="31"/>
      <w:commentRangeEnd w:id="33"/>
      <w:commentRangeEnd w:id="34"/>
      <w:commentRangeEnd w:id="35"/>
      <w:r>
        <w:rPr>
          <w:rStyle w:val="CommentReference"/>
        </w:rPr>
        <w:commentReference w:id="31"/>
      </w:r>
      <w:commentRangeEnd w:id="32"/>
      <w:r>
        <w:rPr>
          <w:rStyle w:val="CommentReference"/>
        </w:rPr>
        <w:commentReference w:id="32"/>
      </w:r>
      <w:r>
        <w:rPr>
          <w:rStyle w:val="CommentReference"/>
        </w:rPr>
        <w:commentReference w:id="33"/>
      </w:r>
      <w:r>
        <w:rPr>
          <w:rStyle w:val="CommentReference"/>
        </w:rPr>
        <w:commentReference w:id="34"/>
      </w:r>
      <w:r>
        <w:rPr>
          <w:rStyle w:val="CommentReference"/>
        </w:rPr>
        <w:commentReference w:id="35"/>
      </w:r>
      <w:r w:rsidRPr="00A073C0">
        <w:rPr>
          <w:rFonts w:ascii="Times New Roman" w:hAnsi="Times New Roman" w:cs="Times New Roman"/>
          <w:lang w:val="en-GB"/>
        </w:rPr>
        <w:t xml:space="preserve">But the issue that exists in the current scenario is to evaluate and find </w:t>
      </w:r>
      <w:del w:id="37" w:author="Microsoft Office User" w:date="2023-04-20T15:22:00Z">
        <w:r w:rsidRPr="00A073C0" w:rsidDel="003C4612">
          <w:rPr>
            <w:rFonts w:ascii="Times New Roman" w:hAnsi="Times New Roman" w:cs="Times New Roman"/>
            <w:lang w:val="en-GB"/>
          </w:rPr>
          <w:delText xml:space="preserve">the </w:delText>
        </w:r>
      </w:del>
      <w:ins w:id="38" w:author="Microsoft Office User" w:date="2023-04-20T15:22:00Z">
        <w:r w:rsidR="003C4612">
          <w:rPr>
            <w:rFonts w:ascii="Times New Roman" w:hAnsi="Times New Roman" w:cs="Times New Roman"/>
            <w:lang w:val="en-GB"/>
          </w:rPr>
          <w:t>a</w:t>
        </w:r>
        <w:r w:rsidR="003C4612" w:rsidRPr="00A073C0">
          <w:rPr>
            <w:rFonts w:ascii="Times New Roman" w:hAnsi="Times New Roman" w:cs="Times New Roman"/>
            <w:lang w:val="en-GB"/>
          </w:rPr>
          <w:t xml:space="preserve"> </w:t>
        </w:r>
      </w:ins>
      <w:r w:rsidRPr="00A073C0">
        <w:rPr>
          <w:rFonts w:ascii="Times New Roman" w:hAnsi="Times New Roman" w:cs="Times New Roman"/>
          <w:lang w:val="en-GB"/>
        </w:rPr>
        <w:t xml:space="preserve">suitable dataset from existing satellites </w:t>
      </w:r>
      <w:r>
        <w:rPr>
          <w:rFonts w:ascii="Times New Roman" w:hAnsi="Times New Roman" w:cs="Times New Roman"/>
          <w:lang w:val="en-GB"/>
        </w:rPr>
        <w:t>data (S</w:t>
      </w:r>
      <w:r w:rsidRPr="00A073C0">
        <w:rPr>
          <w:rFonts w:ascii="Times New Roman" w:hAnsi="Times New Roman" w:cs="Times New Roman"/>
          <w:lang w:val="en-GB"/>
        </w:rPr>
        <w:t xml:space="preserve">entinel 1 </w:t>
      </w:r>
      <w:r>
        <w:rPr>
          <w:rFonts w:ascii="Times New Roman" w:hAnsi="Times New Roman" w:cs="Times New Roman"/>
          <w:lang w:val="en-GB"/>
        </w:rPr>
        <w:t>-</w:t>
      </w:r>
      <w:r w:rsidRPr="00A073C0">
        <w:rPr>
          <w:rFonts w:ascii="Times New Roman" w:hAnsi="Times New Roman" w:cs="Times New Roman"/>
          <w:lang w:val="en-GB"/>
        </w:rPr>
        <w:t xml:space="preserve">7 and </w:t>
      </w:r>
      <w:r>
        <w:rPr>
          <w:rFonts w:ascii="Times New Roman" w:hAnsi="Times New Roman" w:cs="Times New Roman"/>
          <w:lang w:val="en-GB"/>
        </w:rPr>
        <w:t>L</w:t>
      </w:r>
      <w:r w:rsidRPr="00A073C0">
        <w:rPr>
          <w:rFonts w:ascii="Times New Roman" w:hAnsi="Times New Roman" w:cs="Times New Roman"/>
          <w:lang w:val="en-GB"/>
        </w:rPr>
        <w:t>andsat 1</w:t>
      </w:r>
      <w:r>
        <w:rPr>
          <w:rFonts w:ascii="Times New Roman" w:hAnsi="Times New Roman" w:cs="Times New Roman"/>
          <w:lang w:val="en-GB"/>
        </w:rPr>
        <w:t>-</w:t>
      </w:r>
      <w:r w:rsidRPr="00A073C0">
        <w:rPr>
          <w:rFonts w:ascii="Times New Roman" w:hAnsi="Times New Roman" w:cs="Times New Roman"/>
          <w:lang w:val="en-GB"/>
        </w:rPr>
        <w:t>9</w:t>
      </w:r>
      <w:commentRangeEnd w:id="36"/>
      <w:r>
        <w:rPr>
          <w:rFonts w:ascii="Times New Roman" w:hAnsi="Times New Roman" w:cs="Times New Roman"/>
          <w:lang w:val="en-GB"/>
        </w:rPr>
        <w:t xml:space="preserve"> and other </w:t>
      </w:r>
      <w:del w:id="39" w:author="Microsoft Office User" w:date="2023-04-20T15:22:00Z">
        <w:r w:rsidDel="003C4612">
          <w:rPr>
            <w:rFonts w:ascii="Times New Roman" w:hAnsi="Times New Roman" w:cs="Times New Roman"/>
            <w:lang w:val="en-GB"/>
          </w:rPr>
          <w:delText xml:space="preserve">GID </w:delText>
        </w:r>
      </w:del>
      <w:ins w:id="40" w:author="Microsoft Office User" w:date="2023-04-20T15:22:00Z">
        <w:r w:rsidR="003C4612">
          <w:rPr>
            <w:rFonts w:ascii="Times New Roman" w:hAnsi="Times New Roman" w:cs="Times New Roman"/>
            <w:lang w:val="en-GB"/>
          </w:rPr>
          <w:t>GI</w:t>
        </w:r>
        <w:r w:rsidR="003C4612">
          <w:rPr>
            <w:rFonts w:ascii="Times New Roman" w:hAnsi="Times New Roman" w:cs="Times New Roman"/>
            <w:lang w:val="en-GB"/>
          </w:rPr>
          <w:t>S</w:t>
        </w:r>
        <w:r w:rsidR="003C4612">
          <w:rPr>
            <w:rFonts w:ascii="Times New Roman" w:hAnsi="Times New Roman" w:cs="Times New Roman"/>
            <w:lang w:val="en-GB"/>
          </w:rPr>
          <w:t xml:space="preserve"> </w:t>
        </w:r>
      </w:ins>
      <w:r>
        <w:rPr>
          <w:rFonts w:ascii="Times New Roman" w:hAnsi="Times New Roman" w:cs="Times New Roman"/>
          <w:lang w:val="en-GB"/>
        </w:rPr>
        <w:t>vector data like</w:t>
      </w:r>
      <w:del w:id="41" w:author="Microsoft Office User" w:date="2023-04-20T15:22:00Z">
        <w:r w:rsidDel="003C4612">
          <w:rPr>
            <w:rFonts w:ascii="Times New Roman" w:hAnsi="Times New Roman" w:cs="Times New Roman"/>
            <w:lang w:val="en-GB"/>
          </w:rPr>
          <w:delText xml:space="preserve"> vector data</w:delText>
        </w:r>
      </w:del>
      <w:r>
        <w:rPr>
          <w:rFonts w:ascii="Times New Roman" w:hAnsi="Times New Roman" w:cs="Times New Roman"/>
          <w:lang w:val="en-GB"/>
        </w:rPr>
        <w:t>, time series data,</w:t>
      </w:r>
      <w:r w:rsidRPr="00A073C0">
        <w:t xml:space="preserve"> </w:t>
      </w:r>
      <w:proofErr w:type="gramStart"/>
      <w:r w:rsidRPr="00A073C0">
        <w:rPr>
          <w:rFonts w:ascii="Times New Roman" w:hAnsi="Times New Roman" w:cs="Times New Roman"/>
          <w:lang w:val="en-GB"/>
        </w:rPr>
        <w:t>Census</w:t>
      </w:r>
      <w:proofErr w:type="gramEnd"/>
      <w:r>
        <w:rPr>
          <w:rFonts w:ascii="Times New Roman" w:hAnsi="Times New Roman" w:cs="Times New Roman"/>
          <w:lang w:val="en-GB"/>
        </w:rPr>
        <w:t xml:space="preserve"> and other surveys</w:t>
      </w:r>
      <w:r>
        <w:rPr>
          <w:rStyle w:val="CommentReference"/>
        </w:rPr>
        <w:commentReference w:id="36"/>
      </w:r>
      <w:r w:rsidRPr="00A073C0">
        <w:rPr>
          <w:rFonts w:ascii="Times New Roman" w:hAnsi="Times New Roman" w:cs="Times New Roman"/>
          <w:lang w:val="en-GB"/>
        </w:rPr>
        <w:t xml:space="preserve">. With such a huge </w:t>
      </w:r>
      <w:ins w:id="42" w:author="Microsoft Office User" w:date="2023-04-20T15:22:00Z">
        <w:r w:rsidR="003C4612">
          <w:rPr>
            <w:rFonts w:ascii="Times New Roman" w:hAnsi="Times New Roman" w:cs="Times New Roman"/>
            <w:lang w:val="en-GB"/>
          </w:rPr>
          <w:t xml:space="preserve">volume of </w:t>
        </w:r>
      </w:ins>
      <w:r w:rsidRPr="00A073C0">
        <w:rPr>
          <w:rFonts w:ascii="Times New Roman" w:hAnsi="Times New Roman" w:cs="Times New Roman"/>
          <w:lang w:val="en-GB"/>
        </w:rPr>
        <w:t xml:space="preserve">data </w:t>
      </w:r>
      <w:proofErr w:type="gramStart"/>
      <w:r w:rsidRPr="00A073C0">
        <w:rPr>
          <w:rFonts w:ascii="Times New Roman" w:hAnsi="Times New Roman" w:cs="Times New Roman"/>
          <w:lang w:val="en-GB"/>
        </w:rPr>
        <w:t>its</w:t>
      </w:r>
      <w:proofErr w:type="gramEnd"/>
      <w:r w:rsidRPr="00A073C0">
        <w:rPr>
          <w:rFonts w:ascii="Times New Roman" w:hAnsi="Times New Roman" w:cs="Times New Roman"/>
          <w:lang w:val="en-GB"/>
        </w:rPr>
        <w:t xml:space="preserve"> becomes difficult to identify</w:t>
      </w:r>
      <w:del w:id="43" w:author="Microsoft Office User" w:date="2023-04-20T15:22:00Z">
        <w:r w:rsidRPr="00A073C0" w:rsidDel="003C4612">
          <w:rPr>
            <w:rFonts w:ascii="Times New Roman" w:hAnsi="Times New Roman" w:cs="Times New Roman"/>
            <w:lang w:val="en-GB"/>
          </w:rPr>
          <w:delText xml:space="preserve"> a</w:delText>
        </w:r>
      </w:del>
      <w:r w:rsidRPr="00A073C0">
        <w:rPr>
          <w:rFonts w:ascii="Times New Roman" w:hAnsi="Times New Roman" w:cs="Times New Roman"/>
          <w:lang w:val="en-GB"/>
        </w:rPr>
        <w:t xml:space="preserve"> useful data for a user defined application with a specific objective.</w:t>
      </w:r>
      <w:commentRangeStart w:id="44"/>
      <w:r w:rsidRPr="00A073C0">
        <w:rPr>
          <w:rFonts w:ascii="Times New Roman" w:hAnsi="Times New Roman" w:cs="Times New Roman"/>
          <w:lang w:val="en-GB"/>
        </w:rPr>
        <w:t xml:space="preserve"> </w:t>
      </w:r>
      <w:r>
        <w:rPr>
          <w:rFonts w:ascii="Times New Roman" w:hAnsi="Times New Roman" w:cs="Times New Roman"/>
          <w:lang w:val="en-GB"/>
        </w:rPr>
        <w:t xml:space="preserve"> </w:t>
      </w:r>
      <w:del w:id="45" w:author="Microsoft Office User" w:date="2023-04-20T15:22:00Z">
        <w:r w:rsidDel="003C4612">
          <w:rPr>
            <w:rFonts w:ascii="Times New Roman" w:hAnsi="Times New Roman" w:cs="Times New Roman"/>
            <w:lang w:val="en-GB"/>
          </w:rPr>
          <w:delText xml:space="preserve">Even </w:delText>
        </w:r>
      </w:del>
      <w:ins w:id="46" w:author="Microsoft Office User" w:date="2023-04-20T15:23:00Z">
        <w:r w:rsidR="003C4612">
          <w:rPr>
            <w:rFonts w:ascii="Times New Roman" w:hAnsi="Times New Roman" w:cs="Times New Roman"/>
            <w:lang w:val="en-GB"/>
          </w:rPr>
          <w:t xml:space="preserve">Even when suitable data are sources, the data </w:t>
        </w:r>
      </w:ins>
      <w:del w:id="47" w:author="Microsoft Office User" w:date="2023-04-20T15:22:00Z">
        <w:r w:rsidDel="003C4612">
          <w:rPr>
            <w:rFonts w:ascii="Times New Roman" w:hAnsi="Times New Roman" w:cs="Times New Roman"/>
            <w:lang w:val="en-GB"/>
          </w:rPr>
          <w:delText>s</w:delText>
        </w:r>
      </w:del>
      <w:del w:id="48" w:author="Microsoft Office User" w:date="2023-04-20T15:23:00Z">
        <w:r w:rsidDel="003C4612">
          <w:rPr>
            <w:rFonts w:ascii="Times New Roman" w:hAnsi="Times New Roman" w:cs="Times New Roman"/>
            <w:lang w:val="en-GB"/>
          </w:rPr>
          <w:delText xml:space="preserve">ome </w:delText>
        </w:r>
      </w:del>
      <w:del w:id="49" w:author="Microsoft Office User" w:date="2023-04-20T15:22:00Z">
        <w:r w:rsidDel="003C4612">
          <w:rPr>
            <w:rFonts w:ascii="Times New Roman" w:hAnsi="Times New Roman" w:cs="Times New Roman"/>
            <w:lang w:val="en-GB"/>
          </w:rPr>
          <w:delText xml:space="preserve">of the </w:delText>
        </w:r>
      </w:del>
      <w:del w:id="50" w:author="Microsoft Office User" w:date="2023-04-20T15:23:00Z">
        <w:r w:rsidDel="003C4612">
          <w:rPr>
            <w:rFonts w:ascii="Times New Roman" w:hAnsi="Times New Roman" w:cs="Times New Roman"/>
            <w:lang w:val="en-GB"/>
          </w:rPr>
          <w:delText xml:space="preserve">work highlight that the data </w:delText>
        </w:r>
      </w:del>
      <w:del w:id="51" w:author="Microsoft Office User" w:date="2023-04-20T15:22:00Z">
        <w:r w:rsidDel="003C4612">
          <w:rPr>
            <w:rFonts w:ascii="Times New Roman" w:hAnsi="Times New Roman" w:cs="Times New Roman"/>
            <w:lang w:val="en-GB"/>
          </w:rPr>
          <w:delText xml:space="preserve"> </w:delText>
        </w:r>
      </w:del>
      <w:del w:id="52" w:author="Microsoft Office User" w:date="2023-04-20T15:23:00Z">
        <w:r w:rsidDel="003C4612">
          <w:rPr>
            <w:rFonts w:ascii="Times New Roman" w:hAnsi="Times New Roman" w:cs="Times New Roman"/>
            <w:lang w:val="en-GB"/>
          </w:rPr>
          <w:delText>has been used has resulted in incorrect analysis</w:delText>
        </w:r>
      </w:del>
      <w:r>
        <w:rPr>
          <w:rFonts w:ascii="Times New Roman" w:hAnsi="Times New Roman" w:cs="Times New Roman"/>
          <w:lang w:val="en-GB"/>
        </w:rPr>
        <w:t xml:space="preserve"> </w:t>
      </w:r>
      <w:ins w:id="53" w:author="Microsoft Office User" w:date="2023-04-20T15:23:00Z">
        <w:r w:rsidR="003C4612">
          <w:rPr>
            <w:rFonts w:ascii="Times New Roman" w:hAnsi="Times New Roman" w:cs="Times New Roman"/>
            <w:lang w:val="en-GB"/>
          </w:rPr>
          <w:t xml:space="preserve">can have errors </w:t>
        </w:r>
      </w:ins>
      <w:del w:id="54" w:author="Microsoft Office User" w:date="2023-04-20T15:23:00Z">
        <w:r w:rsidDel="003C4612">
          <w:rPr>
            <w:rFonts w:ascii="Times New Roman" w:hAnsi="Times New Roman" w:cs="Times New Roman"/>
            <w:lang w:val="en-GB"/>
          </w:rPr>
          <w:delText>due to error in data</w:delText>
        </w:r>
      </w:del>
      <w:r>
        <w:rPr>
          <w:rFonts w:ascii="Times New Roman" w:hAnsi="Times New Roman" w:cs="Times New Roman"/>
          <w:lang w:val="en-GB"/>
        </w:rPr>
        <w:t xml:space="preserve"> or</w:t>
      </w:r>
      <w:ins w:id="55" w:author="Microsoft Office User" w:date="2023-04-20T15:23:00Z">
        <w:r w:rsidR="003C4612">
          <w:rPr>
            <w:rFonts w:ascii="Times New Roman" w:hAnsi="Times New Roman" w:cs="Times New Roman"/>
            <w:lang w:val="en-GB"/>
          </w:rPr>
          <w:t xml:space="preserve"> be of</w:t>
        </w:r>
      </w:ins>
      <w:r>
        <w:rPr>
          <w:rFonts w:ascii="Times New Roman" w:hAnsi="Times New Roman" w:cs="Times New Roman"/>
          <w:lang w:val="en-GB"/>
        </w:rPr>
        <w:t xml:space="preserve"> low data quality[42]. </w:t>
      </w:r>
      <w:r w:rsidRPr="00A073C0">
        <w:rPr>
          <w:rFonts w:ascii="Times New Roman" w:hAnsi="Times New Roman" w:cs="Times New Roman"/>
          <w:lang w:val="en-GB"/>
        </w:rPr>
        <w:t>In such case</w:t>
      </w:r>
      <w:ins w:id="56" w:author="Microsoft Office User" w:date="2023-04-20T15:24:00Z">
        <w:r w:rsidR="003C4612">
          <w:rPr>
            <w:rFonts w:ascii="Times New Roman" w:hAnsi="Times New Roman" w:cs="Times New Roman"/>
            <w:lang w:val="en-GB"/>
          </w:rPr>
          <w:t>s</w:t>
        </w:r>
      </w:ins>
      <w:r w:rsidRPr="00A073C0">
        <w:rPr>
          <w:rFonts w:ascii="Times New Roman" w:hAnsi="Times New Roman" w:cs="Times New Roman"/>
          <w:lang w:val="en-GB"/>
        </w:rPr>
        <w:t xml:space="preserve"> there is a need of a quality metadata </w:t>
      </w:r>
      <w:del w:id="57" w:author="Microsoft Office User" w:date="2023-04-20T15:23:00Z">
        <w:r w:rsidRPr="00A073C0" w:rsidDel="003C4612">
          <w:rPr>
            <w:rFonts w:ascii="Times New Roman" w:hAnsi="Times New Roman" w:cs="Times New Roman"/>
            <w:lang w:val="en-GB"/>
          </w:rPr>
          <w:delText>and  quality</w:delText>
        </w:r>
      </w:del>
      <w:ins w:id="58" w:author="Microsoft Office User" w:date="2023-04-20T15:23:00Z">
        <w:r w:rsidR="003C4612" w:rsidRPr="00A073C0">
          <w:rPr>
            <w:rFonts w:ascii="Times New Roman" w:hAnsi="Times New Roman" w:cs="Times New Roman"/>
            <w:lang w:val="en-GB"/>
          </w:rPr>
          <w:t>and quality</w:t>
        </w:r>
      </w:ins>
      <w:r w:rsidRPr="00A073C0">
        <w:rPr>
          <w:rFonts w:ascii="Times New Roman" w:hAnsi="Times New Roman" w:cs="Times New Roman"/>
          <w:lang w:val="en-GB"/>
        </w:rPr>
        <w:t xml:space="preserve"> check to be attached to the datasets to make filtration and identification of datasets easier for a specific use </w:t>
      </w:r>
      <w:proofErr w:type="gramStart"/>
      <w:r w:rsidRPr="00A073C0">
        <w:rPr>
          <w:rFonts w:ascii="Times New Roman" w:hAnsi="Times New Roman" w:cs="Times New Roman"/>
          <w:lang w:val="en-GB"/>
        </w:rPr>
        <w:t>cases</w:t>
      </w:r>
      <w:proofErr w:type="gramEnd"/>
      <w:r w:rsidRPr="00A073C0">
        <w:rPr>
          <w:rFonts w:ascii="Times New Roman" w:hAnsi="Times New Roman" w:cs="Times New Roman"/>
          <w:lang w:val="en-GB"/>
        </w:rPr>
        <w:t xml:space="preserve">. In this work our aim is to identify existing spatial data quality </w:t>
      </w:r>
      <w:ins w:id="59" w:author="Microsoft Office User" w:date="2023-04-20T15:24:00Z">
        <w:r w:rsidR="003C4612">
          <w:rPr>
            <w:rFonts w:ascii="Times New Roman" w:hAnsi="Times New Roman" w:cs="Times New Roman"/>
            <w:lang w:val="en-GB"/>
          </w:rPr>
          <w:t xml:space="preserve">measures </w:t>
        </w:r>
      </w:ins>
      <w:r w:rsidRPr="00A073C0">
        <w:rPr>
          <w:rFonts w:ascii="Times New Roman" w:hAnsi="Times New Roman" w:cs="Times New Roman"/>
          <w:lang w:val="en-GB"/>
        </w:rPr>
        <w:t xml:space="preserve">which can be generalized to check for data quality. </w:t>
      </w:r>
      <w:commentRangeEnd w:id="44"/>
      <w:r>
        <w:rPr>
          <w:rStyle w:val="CommentReference"/>
        </w:rPr>
        <w:commentReference w:id="44"/>
      </w:r>
      <w:del w:id="60" w:author="Microsoft Office User" w:date="2023-04-20T15:24:00Z">
        <w:r w:rsidR="00563756" w:rsidDel="003C4612">
          <w:rPr>
            <w:rFonts w:ascii="Times New Roman" w:hAnsi="Times New Roman" w:cs="Times New Roman"/>
            <w:lang w:val="en-GB"/>
          </w:rPr>
          <w:delText>On the other hand the</w:delText>
        </w:r>
      </w:del>
      <w:ins w:id="61" w:author="Microsoft Office User" w:date="2023-04-20T15:24:00Z">
        <w:r w:rsidR="003C4612">
          <w:rPr>
            <w:rFonts w:ascii="Times New Roman" w:hAnsi="Times New Roman" w:cs="Times New Roman"/>
            <w:lang w:val="en-GB"/>
          </w:rPr>
          <w:t>The</w:t>
        </w:r>
      </w:ins>
      <w:r w:rsidR="00563756">
        <w:rPr>
          <w:rFonts w:ascii="Times New Roman" w:hAnsi="Times New Roman" w:cs="Times New Roman"/>
          <w:lang w:val="en-GB"/>
        </w:rPr>
        <w:t xml:space="preserve"> data quality </w:t>
      </w:r>
      <w:del w:id="62" w:author="Microsoft Office User" w:date="2023-04-20T15:24:00Z">
        <w:r w:rsidR="00563756" w:rsidDel="003C4612">
          <w:rPr>
            <w:rFonts w:ascii="Times New Roman" w:hAnsi="Times New Roman" w:cs="Times New Roman"/>
            <w:lang w:val="en-GB"/>
          </w:rPr>
          <w:delText xml:space="preserve">check </w:delText>
        </w:r>
      </w:del>
      <w:ins w:id="63" w:author="Microsoft Office User" w:date="2023-04-20T15:24:00Z">
        <w:r w:rsidR="003C4612">
          <w:rPr>
            <w:rFonts w:ascii="Times New Roman" w:hAnsi="Times New Roman" w:cs="Times New Roman"/>
            <w:lang w:val="en-GB"/>
          </w:rPr>
          <w:t>metrics may</w:t>
        </w:r>
        <w:r w:rsidR="003C4612">
          <w:rPr>
            <w:rFonts w:ascii="Times New Roman" w:hAnsi="Times New Roman" w:cs="Times New Roman"/>
            <w:lang w:val="en-GB"/>
          </w:rPr>
          <w:t xml:space="preserve"> </w:t>
        </w:r>
      </w:ins>
      <w:r w:rsidR="00563756">
        <w:rPr>
          <w:rFonts w:ascii="Times New Roman" w:hAnsi="Times New Roman" w:cs="Times New Roman"/>
          <w:lang w:val="en-GB"/>
        </w:rPr>
        <w:t>var</w:t>
      </w:r>
      <w:ins w:id="64" w:author="Microsoft Office User" w:date="2023-04-20T15:24:00Z">
        <w:r w:rsidR="003C4612">
          <w:rPr>
            <w:rFonts w:ascii="Times New Roman" w:hAnsi="Times New Roman" w:cs="Times New Roman"/>
            <w:lang w:val="en-GB"/>
          </w:rPr>
          <w:t xml:space="preserve">y </w:t>
        </w:r>
      </w:ins>
      <w:del w:id="65" w:author="Microsoft Office User" w:date="2023-04-20T15:24:00Z">
        <w:r w:rsidR="00563756" w:rsidDel="003C4612">
          <w:rPr>
            <w:rFonts w:ascii="Times New Roman" w:hAnsi="Times New Roman" w:cs="Times New Roman"/>
            <w:lang w:val="en-GB"/>
          </w:rPr>
          <w:delText xml:space="preserve">ies </w:delText>
        </w:r>
      </w:del>
      <w:r w:rsidR="00563756">
        <w:rPr>
          <w:rFonts w:ascii="Times New Roman" w:hAnsi="Times New Roman" w:cs="Times New Roman"/>
          <w:lang w:val="en-GB"/>
        </w:rPr>
        <w:t xml:space="preserve">from application to application as </w:t>
      </w:r>
      <w:del w:id="66" w:author="Microsoft Office User" w:date="2023-04-20T15:24:00Z">
        <w:r w:rsidR="00563756" w:rsidDel="003C4612">
          <w:rPr>
            <w:rFonts w:ascii="Times New Roman" w:hAnsi="Times New Roman" w:cs="Times New Roman"/>
            <w:lang w:val="en-GB"/>
          </w:rPr>
          <w:delText xml:space="preserve">studied </w:delText>
        </w:r>
      </w:del>
      <w:proofErr w:type="gramStart"/>
      <w:ins w:id="67" w:author="Microsoft Office User" w:date="2023-04-20T15:24:00Z">
        <w:r w:rsidR="003C4612">
          <w:rPr>
            <w:rFonts w:ascii="Times New Roman" w:hAnsi="Times New Roman" w:cs="Times New Roman"/>
            <w:lang w:val="en-GB"/>
          </w:rPr>
          <w:t xml:space="preserve">discussed </w:t>
        </w:r>
        <w:r w:rsidR="003C4612">
          <w:rPr>
            <w:rFonts w:ascii="Times New Roman" w:hAnsi="Times New Roman" w:cs="Times New Roman"/>
            <w:lang w:val="en-GB"/>
          </w:rPr>
          <w:t xml:space="preserve"> </w:t>
        </w:r>
      </w:ins>
      <w:r w:rsidR="00563756">
        <w:rPr>
          <w:rFonts w:ascii="Times New Roman" w:hAnsi="Times New Roman" w:cs="Times New Roman"/>
          <w:lang w:val="en-GB"/>
        </w:rPr>
        <w:t>in</w:t>
      </w:r>
      <w:proofErr w:type="gramEnd"/>
      <w:r w:rsidR="00563756">
        <w:rPr>
          <w:rFonts w:ascii="Times New Roman" w:hAnsi="Times New Roman" w:cs="Times New Roman"/>
          <w:lang w:val="en-GB"/>
        </w:rPr>
        <w:t xml:space="preserve"> section 3. </w:t>
      </w:r>
      <w:proofErr w:type="gramStart"/>
      <w:r w:rsidR="00563756">
        <w:rPr>
          <w:rFonts w:ascii="Times New Roman" w:hAnsi="Times New Roman" w:cs="Times New Roman"/>
          <w:lang w:val="en-GB"/>
        </w:rPr>
        <w:t>So</w:t>
      </w:r>
      <w:proofErr w:type="gramEnd"/>
      <w:r w:rsidR="00563756">
        <w:rPr>
          <w:rFonts w:ascii="Times New Roman" w:hAnsi="Times New Roman" w:cs="Times New Roman"/>
          <w:lang w:val="en-GB"/>
        </w:rPr>
        <w:t xml:space="preserve"> this work aims to identify common SDQ parameters for multiple applications.  </w:t>
      </w:r>
    </w:p>
    <w:p w14:paraId="26C96D89" w14:textId="77777777" w:rsidR="00A073C0" w:rsidRPr="00A073C0" w:rsidRDefault="00A073C0" w:rsidP="00A073C0">
      <w:pPr>
        <w:jc w:val="both"/>
        <w:rPr>
          <w:rFonts w:ascii="Times New Roman" w:hAnsi="Times New Roman" w:cs="Times New Roman"/>
          <w:b/>
          <w:bCs/>
          <w:lang w:val="en-GB"/>
        </w:rPr>
      </w:pPr>
    </w:p>
    <w:p w14:paraId="3F7C4E3F" w14:textId="059E438C" w:rsidR="00A073C0"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Survey</w:t>
      </w:r>
    </w:p>
    <w:p w14:paraId="4576287D" w14:textId="77777777" w:rsidR="00563756" w:rsidRDefault="00563756" w:rsidP="00563756">
      <w:pPr>
        <w:jc w:val="both"/>
        <w:rPr>
          <w:rFonts w:ascii="Times New Roman" w:hAnsi="Times New Roman" w:cs="Times New Roman"/>
          <w:lang w:val="en-GB"/>
        </w:rPr>
      </w:pPr>
      <w:r w:rsidRPr="00563756">
        <w:rPr>
          <w:rFonts w:ascii="Times New Roman" w:hAnsi="Times New Roman" w:cs="Times New Roman"/>
          <w:lang w:val="en-GB"/>
        </w:rPr>
        <w:t xml:space="preserve">In </w:t>
      </w:r>
      <w:commentRangeStart w:id="68"/>
      <w:r w:rsidRPr="00563756">
        <w:rPr>
          <w:rFonts w:ascii="Times New Roman" w:hAnsi="Times New Roman" w:cs="Times New Roman"/>
          <w:lang w:val="en-GB"/>
        </w:rPr>
        <w:t xml:space="preserve">this field many </w:t>
      </w:r>
      <w:commentRangeEnd w:id="68"/>
      <w:r w:rsidR="003C4612">
        <w:rPr>
          <w:rStyle w:val="CommentReference"/>
        </w:rPr>
        <w:commentReference w:id="68"/>
      </w:r>
      <w:r w:rsidRPr="00563756">
        <w:rPr>
          <w:rFonts w:ascii="Times New Roman" w:hAnsi="Times New Roman" w:cs="Times New Roman"/>
          <w:lang w:val="en-GB"/>
        </w:rPr>
        <w:t xml:space="preserve">studies are being performed by various researchers to define </w:t>
      </w:r>
      <w:r w:rsidRPr="00563756">
        <w:rPr>
          <w:rFonts w:ascii="Times New Roman" w:hAnsi="Times New Roman" w:cs="Times New Roman"/>
          <w:highlight w:val="yellow"/>
          <w:lang w:val="en-GB"/>
        </w:rPr>
        <w:t>the need</w:t>
      </w:r>
      <w:r w:rsidRPr="00563756">
        <w:rPr>
          <w:rFonts w:ascii="Times New Roman" w:hAnsi="Times New Roman" w:cs="Times New Roman"/>
          <w:lang w:val="en-GB"/>
        </w:rPr>
        <w:t xml:space="preserve"> and </w:t>
      </w:r>
      <w:r w:rsidRPr="00563756">
        <w:rPr>
          <w:rFonts w:ascii="Times New Roman" w:hAnsi="Times New Roman" w:cs="Times New Roman"/>
          <w:highlight w:val="yellow"/>
          <w:lang w:val="en-GB"/>
        </w:rPr>
        <w:t>how data quality can be defined</w:t>
      </w:r>
      <w:r w:rsidRPr="00563756">
        <w:rPr>
          <w:rFonts w:ascii="Times New Roman" w:hAnsi="Times New Roman" w:cs="Times New Roman"/>
          <w:lang w:val="en-GB"/>
        </w:rPr>
        <w:t xml:space="preserve"> for earth observation data.</w:t>
      </w:r>
    </w:p>
    <w:p w14:paraId="5E6B142A" w14:textId="40D3FBD9" w:rsidR="00563756" w:rsidRDefault="00563756" w:rsidP="00563756">
      <w:pPr>
        <w:jc w:val="both"/>
        <w:rPr>
          <w:rFonts w:ascii="Times New Roman" w:hAnsi="Times New Roman" w:cs="Times New Roman"/>
          <w:color w:val="222222"/>
          <w:shd w:val="clear" w:color="auto" w:fill="FFFFFF"/>
          <w:lang w:val="en-GB"/>
        </w:rPr>
      </w:pPr>
      <w:commentRangeStart w:id="69"/>
      <w:commentRangeStart w:id="70"/>
      <w:r w:rsidRPr="00563756">
        <w:rPr>
          <w:rFonts w:ascii="Times New Roman" w:hAnsi="Times New Roman" w:cs="Times New Roman"/>
          <w:color w:val="222222"/>
          <w:shd w:val="clear" w:color="auto" w:fill="FFFFFF"/>
          <w:lang w:val="en-GB"/>
        </w:rPr>
        <w:t xml:space="preserve">There exists various type of GIS data type and use cases where different data quality </w:t>
      </w:r>
      <w:del w:id="71" w:author="Microsoft Office User" w:date="2023-04-20T15:26:00Z">
        <w:r w:rsidRPr="00563756" w:rsidDel="003C4612">
          <w:rPr>
            <w:rFonts w:ascii="Times New Roman" w:hAnsi="Times New Roman" w:cs="Times New Roman"/>
            <w:color w:val="222222"/>
            <w:shd w:val="clear" w:color="auto" w:fill="FFFFFF"/>
            <w:lang w:val="en-GB"/>
          </w:rPr>
          <w:delText xml:space="preserve">matrix </w:delText>
        </w:r>
      </w:del>
      <w:ins w:id="72" w:author="Microsoft Office User" w:date="2023-04-20T15:26:00Z">
        <w:r w:rsidR="003C4612">
          <w:rPr>
            <w:rFonts w:ascii="Times New Roman" w:hAnsi="Times New Roman" w:cs="Times New Roman"/>
            <w:color w:val="222222"/>
            <w:shd w:val="clear" w:color="auto" w:fill="FFFFFF"/>
            <w:lang w:val="en-GB"/>
          </w:rPr>
          <w:t>metrics</w:t>
        </w:r>
        <w:r w:rsidR="003C4612" w:rsidRPr="00563756">
          <w:rPr>
            <w:rFonts w:ascii="Times New Roman" w:hAnsi="Times New Roman" w:cs="Times New Roman"/>
            <w:color w:val="222222"/>
            <w:shd w:val="clear" w:color="auto" w:fill="FFFFFF"/>
            <w:lang w:val="en-GB"/>
          </w:rPr>
          <w:t xml:space="preserve"> </w:t>
        </w:r>
      </w:ins>
      <w:r w:rsidRPr="00563756">
        <w:rPr>
          <w:rFonts w:ascii="Times New Roman" w:hAnsi="Times New Roman" w:cs="Times New Roman"/>
          <w:color w:val="222222"/>
          <w:shd w:val="clear" w:color="auto" w:fill="FFFFFF"/>
          <w:lang w:val="en-GB"/>
        </w:rPr>
        <w:t xml:space="preserve">plays an important role. In general, </w:t>
      </w:r>
      <w:del w:id="73" w:author="Microsoft Office User" w:date="2023-04-20T15:26:00Z">
        <w:r w:rsidRPr="00563756" w:rsidDel="003C4612">
          <w:rPr>
            <w:rFonts w:ascii="Times New Roman" w:hAnsi="Times New Roman" w:cs="Times New Roman"/>
            <w:color w:val="222222"/>
            <w:shd w:val="clear" w:color="auto" w:fill="FFFFFF"/>
            <w:lang w:val="en-GB"/>
          </w:rPr>
          <w:delText xml:space="preserve">the </w:delText>
        </w:r>
      </w:del>
      <w:r w:rsidRPr="00563756">
        <w:rPr>
          <w:rFonts w:ascii="Times New Roman" w:hAnsi="Times New Roman" w:cs="Times New Roman"/>
          <w:color w:val="222222"/>
          <w:shd w:val="clear" w:color="auto" w:fill="FFFFFF"/>
          <w:lang w:val="en-GB"/>
        </w:rPr>
        <w:t>GIS data can be divided into raster and vector data types</w:t>
      </w:r>
      <w:r>
        <w:rPr>
          <w:rFonts w:ascii="Times New Roman" w:hAnsi="Times New Roman" w:cs="Times New Roman"/>
          <w:color w:val="222222"/>
          <w:shd w:val="clear" w:color="auto" w:fill="FFFFFF"/>
          <w:lang w:val="en-GB"/>
        </w:rPr>
        <w:t xml:space="preserve"> as shown in figure 1</w:t>
      </w:r>
      <w:r w:rsidRPr="00563756">
        <w:rPr>
          <w:rFonts w:ascii="Times New Roman" w:hAnsi="Times New Roman" w:cs="Times New Roman"/>
          <w:color w:val="222222"/>
          <w:shd w:val="clear" w:color="auto" w:fill="FFFFFF"/>
          <w:lang w:val="en-GB"/>
        </w:rPr>
        <w:t xml:space="preserve">, where raster data includes satellite images from various products like MODIS, Landsat, sentinel </w:t>
      </w:r>
      <w:del w:id="74" w:author="Microsoft Office User" w:date="2023-04-20T15:26:00Z">
        <w:r w:rsidRPr="00563756" w:rsidDel="003C4612">
          <w:rPr>
            <w:rFonts w:ascii="Times New Roman" w:hAnsi="Times New Roman" w:cs="Times New Roman"/>
            <w:color w:val="222222"/>
            <w:shd w:val="clear" w:color="auto" w:fill="FFFFFF"/>
            <w:lang w:val="en-GB"/>
          </w:rPr>
          <w:delText>and many more</w:delText>
        </w:r>
      </w:del>
      <w:ins w:id="75" w:author="Microsoft Office User" w:date="2023-04-20T15:26:00Z">
        <w:r w:rsidR="003C4612">
          <w:rPr>
            <w:rFonts w:ascii="Times New Roman" w:hAnsi="Times New Roman" w:cs="Times New Roman"/>
            <w:color w:val="222222"/>
            <w:shd w:val="clear" w:color="auto" w:fill="FFFFFF"/>
            <w:lang w:val="en-GB"/>
          </w:rPr>
          <w:t>among others.</w:t>
        </w:r>
      </w:ins>
      <w:del w:id="76" w:author="Microsoft Office User" w:date="2023-04-20T15:27:00Z">
        <w:r w:rsidRPr="00563756" w:rsidDel="003C4612">
          <w:rPr>
            <w:rFonts w:ascii="Times New Roman" w:hAnsi="Times New Roman" w:cs="Times New Roman"/>
            <w:color w:val="222222"/>
            <w:shd w:val="clear" w:color="auto" w:fill="FFFFFF"/>
            <w:lang w:val="en-GB"/>
          </w:rPr>
          <w:delText>.</w:delText>
        </w:r>
      </w:del>
      <w:r w:rsidRPr="00563756">
        <w:rPr>
          <w:rFonts w:ascii="Times New Roman" w:hAnsi="Times New Roman" w:cs="Times New Roman"/>
          <w:color w:val="222222"/>
          <w:shd w:val="clear" w:color="auto" w:fill="FFFFFF"/>
          <w:lang w:val="en-GB"/>
        </w:rPr>
        <w:t xml:space="preserve"> On the other hand</w:t>
      </w:r>
      <w:commentRangeStart w:id="77"/>
      <w:r w:rsidRPr="00563756">
        <w:rPr>
          <w:rFonts w:ascii="Times New Roman" w:hAnsi="Times New Roman" w:cs="Times New Roman"/>
          <w:color w:val="222222"/>
          <w:shd w:val="clear" w:color="auto" w:fill="FFFFFF"/>
          <w:lang w:val="en-GB"/>
        </w:rPr>
        <w:t xml:space="preserve">, vector data are various </w:t>
      </w:r>
      <w:commentRangeEnd w:id="77"/>
      <w:r w:rsidR="003C4612">
        <w:rPr>
          <w:rStyle w:val="CommentReference"/>
        </w:rPr>
        <w:commentReference w:id="77"/>
      </w:r>
      <w:r w:rsidRPr="00563756">
        <w:rPr>
          <w:rFonts w:ascii="Times New Roman" w:hAnsi="Times New Roman" w:cs="Times New Roman"/>
          <w:color w:val="222222"/>
          <w:shd w:val="clear" w:color="auto" w:fill="FFFFFF"/>
          <w:lang w:val="en-GB"/>
        </w:rPr>
        <w:t xml:space="preserve">layers </w:t>
      </w:r>
      <w:del w:id="78" w:author="Microsoft Office User" w:date="2023-04-20T15:27:00Z">
        <w:r w:rsidRPr="00563756" w:rsidDel="003C4612">
          <w:rPr>
            <w:rFonts w:ascii="Times New Roman" w:hAnsi="Times New Roman" w:cs="Times New Roman"/>
            <w:color w:val="222222"/>
            <w:shd w:val="clear" w:color="auto" w:fill="FFFFFF"/>
            <w:lang w:val="en-GB"/>
          </w:rPr>
          <w:delText xml:space="preserve">over </w:delText>
        </w:r>
      </w:del>
      <w:ins w:id="79" w:author="Microsoft Office User" w:date="2023-04-20T15:27:00Z">
        <w:r w:rsidR="003C4612">
          <w:rPr>
            <w:rFonts w:ascii="Times New Roman" w:hAnsi="Times New Roman" w:cs="Times New Roman"/>
            <w:color w:val="222222"/>
            <w:shd w:val="clear" w:color="auto" w:fill="FFFFFF"/>
            <w:lang w:val="en-GB"/>
          </w:rPr>
          <w:t>added to</w:t>
        </w:r>
        <w:r w:rsidR="003C4612" w:rsidRPr="00563756">
          <w:rPr>
            <w:rFonts w:ascii="Times New Roman" w:hAnsi="Times New Roman" w:cs="Times New Roman"/>
            <w:color w:val="222222"/>
            <w:shd w:val="clear" w:color="auto" w:fill="FFFFFF"/>
            <w:lang w:val="en-GB"/>
          </w:rPr>
          <w:t xml:space="preserve"> </w:t>
        </w:r>
        <w:r w:rsidR="003C4612">
          <w:rPr>
            <w:rFonts w:ascii="Times New Roman" w:hAnsi="Times New Roman" w:cs="Times New Roman"/>
            <w:color w:val="222222"/>
            <w:shd w:val="clear" w:color="auto" w:fill="FFFFFF"/>
            <w:lang w:val="en-GB"/>
          </w:rPr>
          <w:t>a</w:t>
        </w:r>
      </w:ins>
      <w:del w:id="80" w:author="Microsoft Office User" w:date="2023-04-20T15:27:00Z">
        <w:r w:rsidRPr="00563756" w:rsidDel="003C4612">
          <w:rPr>
            <w:rFonts w:ascii="Times New Roman" w:hAnsi="Times New Roman" w:cs="Times New Roman"/>
            <w:color w:val="222222"/>
            <w:shd w:val="clear" w:color="auto" w:fill="FFFFFF"/>
            <w:lang w:val="en-GB"/>
          </w:rPr>
          <w:delText>the</w:delText>
        </w:r>
      </w:del>
      <w:r w:rsidRPr="00563756">
        <w:rPr>
          <w:rFonts w:ascii="Times New Roman" w:hAnsi="Times New Roman" w:cs="Times New Roman"/>
          <w:color w:val="222222"/>
          <w:shd w:val="clear" w:color="auto" w:fill="FFFFFF"/>
          <w:lang w:val="en-GB"/>
        </w:rPr>
        <w:t xml:space="preserve"> map which are generated through the machine like road maps, river maps, location of hospitals and many more location-based information.</w:t>
      </w:r>
      <w:r>
        <w:rPr>
          <w:rFonts w:ascii="Times New Roman" w:hAnsi="Times New Roman" w:cs="Times New Roman"/>
          <w:color w:val="222222"/>
          <w:shd w:val="clear" w:color="auto" w:fill="FFFFFF"/>
          <w:lang w:val="en-GB"/>
        </w:rPr>
        <w:t xml:space="preserve"> This also includes data from various GIS survey and time series data.</w:t>
      </w:r>
      <w:r w:rsidRPr="00563756">
        <w:rPr>
          <w:rFonts w:ascii="Times New Roman" w:hAnsi="Times New Roman" w:cs="Times New Roman"/>
          <w:color w:val="222222"/>
          <w:shd w:val="clear" w:color="auto" w:fill="FFFFFF"/>
          <w:lang w:val="en-GB"/>
        </w:rPr>
        <w:t xml:space="preserve"> Both type of data </w:t>
      </w:r>
      <w:proofErr w:type="gramStart"/>
      <w:r w:rsidRPr="00563756">
        <w:rPr>
          <w:rFonts w:ascii="Times New Roman" w:hAnsi="Times New Roman" w:cs="Times New Roman"/>
          <w:color w:val="222222"/>
          <w:shd w:val="clear" w:color="auto" w:fill="FFFFFF"/>
          <w:lang w:val="en-GB"/>
        </w:rPr>
        <w:t>suffer</w:t>
      </w:r>
      <w:proofErr w:type="gramEnd"/>
      <w:r w:rsidRPr="00563756">
        <w:rPr>
          <w:rFonts w:ascii="Times New Roman" w:hAnsi="Times New Roman" w:cs="Times New Roman"/>
          <w:color w:val="222222"/>
          <w:shd w:val="clear" w:color="auto" w:fill="FFFFFF"/>
          <w:lang w:val="en-GB"/>
        </w:rPr>
        <w:t xml:space="preserve"> from data Quality issues and resulting in poor results and analysis. In this section we introduce various quality indexes in raster and vector with some of the related work in that domain.</w:t>
      </w:r>
      <w:commentRangeEnd w:id="69"/>
      <w:r>
        <w:rPr>
          <w:rStyle w:val="CommentReference"/>
        </w:rPr>
        <w:commentReference w:id="69"/>
      </w:r>
      <w:commentRangeEnd w:id="70"/>
      <w:r>
        <w:rPr>
          <w:rStyle w:val="CommentReference"/>
        </w:rPr>
        <w:commentReference w:id="70"/>
      </w:r>
    </w:p>
    <w:p w14:paraId="70BB37D6" w14:textId="77777777" w:rsidR="0026492A" w:rsidRDefault="0026492A" w:rsidP="0026492A">
      <w:pPr>
        <w:ind w:left="360"/>
        <w:jc w:val="center"/>
        <w:rPr>
          <w:rFonts w:ascii="Times New Roman" w:hAnsi="Times New Roman" w:cs="Times New Roman"/>
          <w:b/>
          <w:bCs/>
          <w:lang w:val="en-GB"/>
        </w:rPr>
      </w:pPr>
      <w:r>
        <w:rPr>
          <w:noProof/>
        </w:rPr>
        <w:drawing>
          <wp:inline distT="0" distB="0" distL="0" distR="0" wp14:anchorId="6BC1337D" wp14:editId="6DE12B28">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5959F963" w14:textId="44FB9502" w:rsidR="0026492A" w:rsidRDefault="0026492A" w:rsidP="0026492A">
      <w:pPr>
        <w:ind w:left="360"/>
        <w:jc w:val="center"/>
        <w:rPr>
          <w:rFonts w:ascii="Times New Roman" w:hAnsi="Times New Roman" w:cs="Times New Roman"/>
          <w:b/>
          <w:bCs/>
          <w:lang w:val="en-GB"/>
        </w:rPr>
      </w:pPr>
      <w:commentRangeStart w:id="81"/>
      <w:r>
        <w:rPr>
          <w:rFonts w:ascii="Times New Roman" w:hAnsi="Times New Roman" w:cs="Times New Roman"/>
          <w:b/>
          <w:bCs/>
          <w:lang w:val="en-GB"/>
        </w:rPr>
        <w:t>Figure 1. Type</w:t>
      </w:r>
      <w:ins w:id="82" w:author="Microsoft Office User" w:date="2023-04-20T15:32:00Z">
        <w:r w:rsidR="00C210A2">
          <w:rPr>
            <w:rFonts w:ascii="Times New Roman" w:hAnsi="Times New Roman" w:cs="Times New Roman"/>
            <w:b/>
            <w:bCs/>
            <w:lang w:val="en-GB"/>
          </w:rPr>
          <w:t>s</w:t>
        </w:r>
      </w:ins>
      <w:r>
        <w:rPr>
          <w:rFonts w:ascii="Times New Roman" w:hAnsi="Times New Roman" w:cs="Times New Roman"/>
          <w:b/>
          <w:bCs/>
          <w:lang w:val="en-GB"/>
        </w:rPr>
        <w:t xml:space="preserve"> of GIS data</w:t>
      </w:r>
      <w:commentRangeEnd w:id="81"/>
      <w:r w:rsidR="003C4612">
        <w:rPr>
          <w:rStyle w:val="CommentReference"/>
        </w:rPr>
        <w:commentReference w:id="81"/>
      </w:r>
    </w:p>
    <w:p w14:paraId="4D512819" w14:textId="77777777" w:rsidR="00563756" w:rsidRDefault="00563756" w:rsidP="00563756">
      <w:pPr>
        <w:jc w:val="both"/>
        <w:rPr>
          <w:rFonts w:ascii="Times New Roman" w:hAnsi="Times New Roman" w:cs="Times New Roman"/>
          <w:color w:val="222222"/>
          <w:shd w:val="clear" w:color="auto" w:fill="FFFFFF"/>
          <w:lang w:val="en-GB"/>
        </w:rPr>
      </w:pPr>
    </w:p>
    <w:p w14:paraId="4F220126" w14:textId="25FE7FFE" w:rsidR="00563756" w:rsidRDefault="00563756" w:rsidP="00563756">
      <w:pPr>
        <w:jc w:val="both"/>
        <w:rPr>
          <w:rFonts w:ascii="Times New Roman" w:hAnsi="Times New Roman" w:cs="Times New Roman"/>
          <w:color w:val="222222"/>
          <w:shd w:val="clear" w:color="auto" w:fill="FFFFFF"/>
          <w:lang w:val="en-GB"/>
        </w:rPr>
      </w:pPr>
      <w:commentRangeStart w:id="83"/>
      <w:r>
        <w:rPr>
          <w:rFonts w:ascii="Times New Roman" w:hAnsi="Times New Roman" w:cs="Times New Roman"/>
          <w:color w:val="222222"/>
          <w:shd w:val="clear" w:color="auto" w:fill="FFFFFF"/>
          <w:lang w:val="en-GB"/>
        </w:rPr>
        <w:t>Spatial data quality can be evaluated under four different categories which are as follows</w:t>
      </w:r>
      <w:r w:rsidR="00BD17D9">
        <w:rPr>
          <w:rFonts w:ascii="Times New Roman" w:hAnsi="Times New Roman" w:cs="Times New Roman"/>
          <w:color w:val="222222"/>
          <w:shd w:val="clear" w:color="auto" w:fill="FFFFFF"/>
          <w:lang w:val="en-GB"/>
        </w:rPr>
        <w:t xml:space="preserve"> as shown in figure 2</w:t>
      </w:r>
      <w:r>
        <w:rPr>
          <w:rFonts w:ascii="Times New Roman" w:hAnsi="Times New Roman" w:cs="Times New Roman"/>
          <w:color w:val="222222"/>
          <w:shd w:val="clear" w:color="auto" w:fill="FFFFFF"/>
          <w:lang w:val="en-GB"/>
        </w:rPr>
        <w:t>:</w:t>
      </w:r>
      <w:commentRangeEnd w:id="83"/>
      <w:r w:rsidR="003C4612">
        <w:rPr>
          <w:rStyle w:val="CommentReference"/>
        </w:rPr>
        <w:commentReference w:id="83"/>
      </w:r>
    </w:p>
    <w:p w14:paraId="4A7054B2"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Precision</w:t>
      </w:r>
    </w:p>
    <w:p w14:paraId="23E11F68"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Consistency</w:t>
      </w:r>
    </w:p>
    <w:p w14:paraId="3EA94B76" w14:textId="4C8BA260"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Completeness</w:t>
      </w:r>
    </w:p>
    <w:p w14:paraId="7FC0BDD0"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Accuracy</w:t>
      </w:r>
    </w:p>
    <w:p w14:paraId="46F9503D" w14:textId="77777777" w:rsidR="003C4612" w:rsidRDefault="003C4612" w:rsidP="00563756">
      <w:pPr>
        <w:jc w:val="both"/>
        <w:rPr>
          <w:ins w:id="84" w:author="Microsoft Office User" w:date="2023-04-20T15:29:00Z"/>
          <w:rFonts w:ascii="Times New Roman" w:hAnsi="Times New Roman" w:cs="Times New Roman"/>
          <w:color w:val="222222"/>
          <w:shd w:val="clear" w:color="auto" w:fill="FFFFFF"/>
          <w:lang w:val="en-GB"/>
        </w:rPr>
      </w:pPr>
    </w:p>
    <w:p w14:paraId="605AD4A2" w14:textId="6BE4E385" w:rsidR="00563756" w:rsidRPr="00563756" w:rsidRDefault="00563756" w:rsidP="00563756">
      <w:pPr>
        <w:jc w:val="both"/>
        <w:rPr>
          <w:rFonts w:ascii="Times New Roman" w:hAnsi="Times New Roman" w:cs="Times New Roman"/>
          <w:lang w:val="en-GB"/>
        </w:rPr>
      </w:pPr>
      <w:commentRangeStart w:id="85"/>
      <w:del w:id="86" w:author="Microsoft Office User" w:date="2023-04-20T15:29:00Z">
        <w:r w:rsidDel="003C4612">
          <w:rPr>
            <w:rFonts w:ascii="Times New Roman" w:hAnsi="Times New Roman" w:cs="Times New Roman"/>
            <w:color w:val="222222"/>
            <w:shd w:val="clear" w:color="auto" w:fill="FFFFFF"/>
            <w:lang w:val="en-GB"/>
          </w:rPr>
          <w:delText xml:space="preserve"> </w:delText>
        </w:r>
      </w:del>
      <w:r w:rsidR="00BD17D9">
        <w:rPr>
          <w:rFonts w:ascii="Times New Roman" w:hAnsi="Times New Roman" w:cs="Times New Roman"/>
          <w:color w:val="222222"/>
          <w:shd w:val="clear" w:color="auto" w:fill="FFFFFF"/>
          <w:lang w:val="en-GB"/>
        </w:rPr>
        <w:t xml:space="preserve">These four </w:t>
      </w:r>
      <w:commentRangeStart w:id="87"/>
      <w:r w:rsidR="00BD17D9">
        <w:rPr>
          <w:rFonts w:ascii="Times New Roman" w:hAnsi="Times New Roman" w:cs="Times New Roman"/>
          <w:color w:val="222222"/>
          <w:shd w:val="clear" w:color="auto" w:fill="FFFFFF"/>
          <w:lang w:val="en-GB"/>
        </w:rPr>
        <w:t xml:space="preserve">SDQ </w:t>
      </w:r>
      <w:commentRangeEnd w:id="87"/>
      <w:r w:rsidR="00C210A2">
        <w:rPr>
          <w:rStyle w:val="CommentReference"/>
        </w:rPr>
        <w:commentReference w:id="87"/>
      </w:r>
      <w:r w:rsidR="00BD17D9">
        <w:rPr>
          <w:rFonts w:ascii="Times New Roman" w:hAnsi="Times New Roman" w:cs="Times New Roman"/>
          <w:color w:val="222222"/>
          <w:shd w:val="clear" w:color="auto" w:fill="FFFFFF"/>
          <w:lang w:val="en-GB"/>
        </w:rPr>
        <w:t xml:space="preserve">can be used to evaluate data quality where every category do not </w:t>
      </w:r>
      <w:proofErr w:type="gramStart"/>
      <w:r w:rsidR="00BD17D9">
        <w:rPr>
          <w:rFonts w:ascii="Times New Roman" w:hAnsi="Times New Roman" w:cs="Times New Roman"/>
          <w:color w:val="222222"/>
          <w:shd w:val="clear" w:color="auto" w:fill="FFFFFF"/>
          <w:lang w:val="en-GB"/>
        </w:rPr>
        <w:t>fits</w:t>
      </w:r>
      <w:proofErr w:type="gramEnd"/>
      <w:r w:rsidR="00BD17D9">
        <w:rPr>
          <w:rFonts w:ascii="Times New Roman" w:hAnsi="Times New Roman" w:cs="Times New Roman"/>
          <w:color w:val="222222"/>
          <w:shd w:val="clear" w:color="auto" w:fill="FFFFFF"/>
          <w:lang w:val="en-GB"/>
        </w:rPr>
        <w:t xml:space="preserve"> every data type. For raster data precision, completeness and accuracy are main parameters on the other hand for vector data precision, consistency and completeness plays and important role.   </w:t>
      </w:r>
      <w:commentRangeEnd w:id="85"/>
      <w:r w:rsidR="00C210A2">
        <w:rPr>
          <w:rStyle w:val="CommentReference"/>
        </w:rPr>
        <w:commentReference w:id="85"/>
      </w:r>
    </w:p>
    <w:p w14:paraId="142640B8" w14:textId="19A84BBD" w:rsidR="00563756" w:rsidRDefault="00563756" w:rsidP="00563756">
      <w:pPr>
        <w:ind w:left="360"/>
        <w:jc w:val="center"/>
        <w:rPr>
          <w:rFonts w:ascii="Times New Roman" w:hAnsi="Times New Roman" w:cs="Times New Roman"/>
          <w:b/>
          <w:bCs/>
          <w:lang w:val="en-GB"/>
        </w:rPr>
      </w:pPr>
      <w:r>
        <w:rPr>
          <w:noProof/>
        </w:rPr>
        <w:lastRenderedPageBreak/>
        <w:drawing>
          <wp:inline distT="0" distB="0" distL="0" distR="0" wp14:anchorId="05DCBB72" wp14:editId="5C5622FE">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5054B0F" w14:textId="4889248D" w:rsidR="00563756" w:rsidRDefault="00563756" w:rsidP="00563756">
      <w:pPr>
        <w:ind w:left="360"/>
        <w:jc w:val="center"/>
        <w:rPr>
          <w:rFonts w:ascii="Times New Roman" w:hAnsi="Times New Roman" w:cs="Times New Roman"/>
          <w:b/>
          <w:bCs/>
          <w:lang w:val="en-GB"/>
        </w:rPr>
      </w:pPr>
      <w:r>
        <w:rPr>
          <w:rFonts w:ascii="Times New Roman" w:hAnsi="Times New Roman" w:cs="Times New Roman"/>
          <w:b/>
          <w:bCs/>
          <w:lang w:val="en-GB"/>
        </w:rPr>
        <w:t xml:space="preserve">Figure 2. </w:t>
      </w:r>
      <w:del w:id="88" w:author="Microsoft Office User" w:date="2023-04-20T15:32:00Z">
        <w:r w:rsidDel="00C210A2">
          <w:rPr>
            <w:rFonts w:ascii="Times New Roman" w:hAnsi="Times New Roman" w:cs="Times New Roman"/>
            <w:b/>
            <w:bCs/>
            <w:lang w:val="en-GB"/>
          </w:rPr>
          <w:delText xml:space="preserve">SDQ </w:delText>
        </w:r>
      </w:del>
      <w:r>
        <w:rPr>
          <w:rFonts w:ascii="Times New Roman" w:hAnsi="Times New Roman" w:cs="Times New Roman"/>
          <w:b/>
          <w:bCs/>
          <w:lang w:val="en-GB"/>
        </w:rPr>
        <w:t>Classification</w:t>
      </w:r>
      <w:ins w:id="89" w:author="Microsoft Office User" w:date="2023-04-20T15:32:00Z">
        <w:r w:rsidR="00C210A2">
          <w:rPr>
            <w:rFonts w:ascii="Times New Roman" w:hAnsi="Times New Roman" w:cs="Times New Roman"/>
            <w:b/>
            <w:bCs/>
            <w:lang w:val="en-GB"/>
          </w:rPr>
          <w:t xml:space="preserve"> of Spatial Data Qu</w:t>
        </w:r>
      </w:ins>
      <w:ins w:id="90" w:author="Microsoft Office User" w:date="2023-04-20T15:33:00Z">
        <w:r w:rsidR="00C210A2">
          <w:rPr>
            <w:rFonts w:ascii="Times New Roman" w:hAnsi="Times New Roman" w:cs="Times New Roman"/>
            <w:b/>
            <w:bCs/>
            <w:lang w:val="en-GB"/>
          </w:rPr>
          <w:t>a</w:t>
        </w:r>
      </w:ins>
      <w:ins w:id="91" w:author="Microsoft Office User" w:date="2023-04-20T15:32:00Z">
        <w:r w:rsidR="00C210A2">
          <w:rPr>
            <w:rFonts w:ascii="Times New Roman" w:hAnsi="Times New Roman" w:cs="Times New Roman"/>
            <w:b/>
            <w:bCs/>
            <w:lang w:val="en-GB"/>
          </w:rPr>
          <w:t>lity (SDQ).</w:t>
        </w:r>
      </w:ins>
    </w:p>
    <w:p w14:paraId="2C3EBE80" w14:textId="77777777" w:rsidR="00D558D0" w:rsidRPr="00E2325A" w:rsidRDefault="00D558D0" w:rsidP="00D558D0">
      <w:pPr>
        <w:jc w:val="center"/>
        <w:rPr>
          <w:rFonts w:ascii="Times New Roman" w:hAnsi="Times New Roman" w:cs="Times New Roman"/>
          <w:lang w:val="en-GB"/>
        </w:rPr>
      </w:pPr>
      <w:r w:rsidRPr="00E2325A">
        <w:rPr>
          <w:noProof/>
          <w:lang w:val="en-GB"/>
        </w:rPr>
        <w:drawing>
          <wp:inline distT="0" distB="0" distL="0" distR="0" wp14:anchorId="0628ABCB" wp14:editId="31E9ED28">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7E1EFEFA" w14:textId="74D51C21" w:rsidR="00D558D0" w:rsidRPr="00C210A2" w:rsidRDefault="00D558D0" w:rsidP="00C210A2">
      <w:pPr>
        <w:ind w:left="360"/>
        <w:jc w:val="center"/>
        <w:rPr>
          <w:rFonts w:ascii="Times New Roman" w:hAnsi="Times New Roman" w:cs="Times New Roman"/>
          <w:b/>
          <w:bCs/>
          <w:lang w:val="en-GB"/>
          <w:rPrChange w:id="92" w:author="Microsoft Office User" w:date="2023-04-20T15:32:00Z">
            <w:rPr>
              <w:rFonts w:ascii="Times New Roman" w:hAnsi="Times New Roman" w:cs="Times New Roman"/>
              <w:lang w:val="en-GB"/>
            </w:rPr>
          </w:rPrChange>
        </w:rPr>
        <w:pPrChange w:id="93" w:author="Microsoft Office User" w:date="2023-04-20T15:32:00Z">
          <w:pPr>
            <w:jc w:val="center"/>
          </w:pPr>
        </w:pPrChange>
      </w:pPr>
      <w:commentRangeStart w:id="94"/>
      <w:commentRangeStart w:id="95"/>
      <w:r w:rsidRPr="00C210A2">
        <w:rPr>
          <w:rFonts w:ascii="Times New Roman" w:hAnsi="Times New Roman" w:cs="Times New Roman"/>
          <w:b/>
          <w:bCs/>
          <w:lang w:val="en-GB"/>
          <w:rPrChange w:id="96" w:author="Microsoft Office User" w:date="2023-04-20T15:32:00Z">
            <w:rPr>
              <w:rFonts w:ascii="Times New Roman" w:hAnsi="Times New Roman" w:cs="Times New Roman"/>
              <w:lang w:val="en-GB"/>
            </w:rPr>
          </w:rPrChange>
        </w:rPr>
        <w:t xml:space="preserve">Figure 3. Spatial </w:t>
      </w:r>
      <w:ins w:id="97" w:author="Microsoft Office User" w:date="2023-04-20T15:32:00Z">
        <w:r w:rsidR="00C210A2">
          <w:rPr>
            <w:rFonts w:ascii="Times New Roman" w:hAnsi="Times New Roman" w:cs="Times New Roman"/>
            <w:b/>
            <w:bCs/>
            <w:lang w:val="en-GB"/>
          </w:rPr>
          <w:t>D</w:t>
        </w:r>
      </w:ins>
      <w:del w:id="98" w:author="Microsoft Office User" w:date="2023-04-20T15:32:00Z">
        <w:r w:rsidRPr="00C210A2" w:rsidDel="00C210A2">
          <w:rPr>
            <w:rFonts w:ascii="Times New Roman" w:hAnsi="Times New Roman" w:cs="Times New Roman"/>
            <w:b/>
            <w:bCs/>
            <w:lang w:val="en-GB"/>
            <w:rPrChange w:id="99" w:author="Microsoft Office User" w:date="2023-04-20T15:32:00Z">
              <w:rPr>
                <w:rFonts w:ascii="Times New Roman" w:hAnsi="Times New Roman" w:cs="Times New Roman"/>
                <w:lang w:val="en-GB"/>
              </w:rPr>
            </w:rPrChange>
          </w:rPr>
          <w:delText>d</w:delText>
        </w:r>
      </w:del>
      <w:r w:rsidRPr="00C210A2">
        <w:rPr>
          <w:rFonts w:ascii="Times New Roman" w:hAnsi="Times New Roman" w:cs="Times New Roman"/>
          <w:b/>
          <w:bCs/>
          <w:lang w:val="en-GB"/>
          <w:rPrChange w:id="100" w:author="Microsoft Office User" w:date="2023-04-20T15:32:00Z">
            <w:rPr>
              <w:rFonts w:ascii="Times New Roman" w:hAnsi="Times New Roman" w:cs="Times New Roman"/>
              <w:lang w:val="en-GB"/>
            </w:rPr>
          </w:rPrChange>
        </w:rPr>
        <w:t xml:space="preserve">ata </w:t>
      </w:r>
      <w:ins w:id="101" w:author="Microsoft Office User" w:date="2023-04-20T15:32:00Z">
        <w:r w:rsidR="00C210A2">
          <w:rPr>
            <w:rFonts w:ascii="Times New Roman" w:hAnsi="Times New Roman" w:cs="Times New Roman"/>
            <w:b/>
            <w:bCs/>
            <w:lang w:val="en-GB"/>
          </w:rPr>
          <w:t>Q</w:t>
        </w:r>
      </w:ins>
      <w:del w:id="102" w:author="Microsoft Office User" w:date="2023-04-20T15:32:00Z">
        <w:r w:rsidRPr="00C210A2" w:rsidDel="00C210A2">
          <w:rPr>
            <w:rFonts w:ascii="Times New Roman" w:hAnsi="Times New Roman" w:cs="Times New Roman"/>
            <w:b/>
            <w:bCs/>
            <w:lang w:val="en-GB"/>
            <w:rPrChange w:id="103" w:author="Microsoft Office User" w:date="2023-04-20T15:32:00Z">
              <w:rPr>
                <w:rFonts w:ascii="Times New Roman" w:hAnsi="Times New Roman" w:cs="Times New Roman"/>
                <w:lang w:val="en-GB"/>
              </w:rPr>
            </w:rPrChange>
          </w:rPr>
          <w:delText>q</w:delText>
        </w:r>
      </w:del>
      <w:r w:rsidRPr="00C210A2">
        <w:rPr>
          <w:rFonts w:ascii="Times New Roman" w:hAnsi="Times New Roman" w:cs="Times New Roman"/>
          <w:b/>
          <w:bCs/>
          <w:lang w:val="en-GB"/>
          <w:rPrChange w:id="104" w:author="Microsoft Office User" w:date="2023-04-20T15:32:00Z">
            <w:rPr>
              <w:rFonts w:ascii="Times New Roman" w:hAnsi="Times New Roman" w:cs="Times New Roman"/>
              <w:lang w:val="en-GB"/>
            </w:rPr>
          </w:rPrChange>
        </w:rPr>
        <w:t>uality</w:t>
      </w:r>
      <w:ins w:id="105" w:author="Microsoft Office User" w:date="2023-04-20T15:32:00Z">
        <w:r w:rsidR="00C210A2">
          <w:rPr>
            <w:rFonts w:ascii="Times New Roman" w:hAnsi="Times New Roman" w:cs="Times New Roman"/>
            <w:b/>
            <w:bCs/>
            <w:lang w:val="en-GB"/>
          </w:rPr>
          <w:t xml:space="preserve"> (SDQ)</w:t>
        </w:r>
      </w:ins>
      <w:r w:rsidRPr="00C210A2">
        <w:rPr>
          <w:rFonts w:ascii="Times New Roman" w:hAnsi="Times New Roman" w:cs="Times New Roman"/>
          <w:b/>
          <w:bCs/>
          <w:lang w:val="en-GB"/>
          <w:rPrChange w:id="106" w:author="Microsoft Office User" w:date="2023-04-20T15:32:00Z">
            <w:rPr>
              <w:rFonts w:ascii="Times New Roman" w:hAnsi="Times New Roman" w:cs="Times New Roman"/>
              <w:lang w:val="en-GB"/>
            </w:rPr>
          </w:rPrChange>
        </w:rPr>
        <w:t xml:space="preserve"> in GIS</w:t>
      </w:r>
      <w:commentRangeEnd w:id="94"/>
      <w:r w:rsidRPr="00C210A2">
        <w:rPr>
          <w:rFonts w:ascii="Times New Roman" w:hAnsi="Times New Roman" w:cs="Times New Roman"/>
          <w:b/>
          <w:bCs/>
          <w:lang w:val="en-GB"/>
          <w:rPrChange w:id="107" w:author="Microsoft Office User" w:date="2023-04-20T15:32:00Z">
            <w:rPr>
              <w:rStyle w:val="CommentReference"/>
            </w:rPr>
          </w:rPrChange>
        </w:rPr>
        <w:commentReference w:id="94"/>
      </w:r>
      <w:commentRangeEnd w:id="95"/>
      <w:r w:rsidRPr="00C210A2">
        <w:rPr>
          <w:rFonts w:ascii="Times New Roman" w:hAnsi="Times New Roman" w:cs="Times New Roman"/>
          <w:b/>
          <w:bCs/>
          <w:lang w:val="en-GB"/>
          <w:rPrChange w:id="108" w:author="Microsoft Office User" w:date="2023-04-20T15:32:00Z">
            <w:rPr>
              <w:rStyle w:val="CommentReference"/>
            </w:rPr>
          </w:rPrChange>
        </w:rPr>
        <w:commentReference w:id="95"/>
      </w:r>
      <w:r w:rsidR="006E40D8" w:rsidRPr="00C210A2">
        <w:rPr>
          <w:rFonts w:ascii="Times New Roman" w:hAnsi="Times New Roman" w:cs="Times New Roman"/>
          <w:b/>
          <w:bCs/>
          <w:lang w:val="en-GB"/>
          <w:rPrChange w:id="109" w:author="Microsoft Office User" w:date="2023-04-20T15:32:00Z">
            <w:rPr>
              <w:rFonts w:ascii="Times New Roman" w:hAnsi="Times New Roman" w:cs="Times New Roman"/>
              <w:lang w:val="en-GB"/>
            </w:rPr>
          </w:rPrChange>
        </w:rPr>
        <w:t xml:space="preserve"> </w:t>
      </w:r>
      <w:ins w:id="110" w:author="Microsoft Office User" w:date="2023-04-20T15:33:00Z">
        <w:r w:rsidR="00C210A2">
          <w:rPr>
            <w:rFonts w:ascii="Times New Roman" w:hAnsi="Times New Roman" w:cs="Times New Roman"/>
            <w:b/>
            <w:bCs/>
            <w:lang w:val="en-GB"/>
          </w:rPr>
          <w:t>R</w:t>
        </w:r>
      </w:ins>
      <w:del w:id="111" w:author="Microsoft Office User" w:date="2023-04-20T15:33:00Z">
        <w:r w:rsidR="006E40D8" w:rsidRPr="00C210A2" w:rsidDel="00C210A2">
          <w:rPr>
            <w:rFonts w:ascii="Times New Roman" w:hAnsi="Times New Roman" w:cs="Times New Roman"/>
            <w:b/>
            <w:bCs/>
            <w:lang w:val="en-GB"/>
            <w:rPrChange w:id="112" w:author="Microsoft Office User" w:date="2023-04-20T15:32:00Z">
              <w:rPr>
                <w:rFonts w:ascii="Times New Roman" w:hAnsi="Times New Roman" w:cs="Times New Roman"/>
                <w:lang w:val="en-GB"/>
              </w:rPr>
            </w:rPrChange>
          </w:rPr>
          <w:delText>r</w:delText>
        </w:r>
      </w:del>
      <w:r w:rsidR="006E40D8" w:rsidRPr="00C210A2">
        <w:rPr>
          <w:rFonts w:ascii="Times New Roman" w:hAnsi="Times New Roman" w:cs="Times New Roman"/>
          <w:b/>
          <w:bCs/>
          <w:lang w:val="en-GB"/>
          <w:rPrChange w:id="113" w:author="Microsoft Office User" w:date="2023-04-20T15:32:00Z">
            <w:rPr>
              <w:rFonts w:ascii="Times New Roman" w:hAnsi="Times New Roman" w:cs="Times New Roman"/>
              <w:lang w:val="en-GB"/>
            </w:rPr>
          </w:rPrChange>
        </w:rPr>
        <w:t>aster</w:t>
      </w:r>
      <w:ins w:id="114" w:author="Microsoft Office User" w:date="2023-04-20T15:33:00Z">
        <w:r w:rsidR="00C210A2">
          <w:rPr>
            <w:rFonts w:ascii="Times New Roman" w:hAnsi="Times New Roman" w:cs="Times New Roman"/>
            <w:b/>
            <w:bCs/>
            <w:lang w:val="en-GB"/>
          </w:rPr>
          <w:t xml:space="preserve"> Data.</w:t>
        </w:r>
      </w:ins>
    </w:p>
    <w:p w14:paraId="06D80B07" w14:textId="385A86F8" w:rsidR="006F3ABA" w:rsidRPr="006E40D8" w:rsidDel="00C210A2" w:rsidRDefault="006F3ABA" w:rsidP="006F3ABA">
      <w:pPr>
        <w:jc w:val="both"/>
        <w:rPr>
          <w:moveFrom w:id="115" w:author="Microsoft Office User" w:date="2023-04-20T15:33:00Z"/>
          <w:rFonts w:ascii="Times New Roman" w:hAnsi="Times New Roman" w:cs="Times New Roman"/>
          <w:lang w:val="en-GB"/>
        </w:rPr>
      </w:pPr>
      <w:moveFromRangeStart w:id="116" w:author="Microsoft Office User" w:date="2023-04-20T15:33:00Z" w:name="move132897213"/>
      <w:moveFrom w:id="117" w:author="Microsoft Office User" w:date="2023-04-20T15:33:00Z">
        <w:r w:rsidRPr="00D558D0" w:rsidDel="00C210A2">
          <w:rPr>
            <w:rFonts w:ascii="Times New Roman" w:hAnsi="Times New Roman" w:cs="Times New Roman"/>
            <w:lang w:val="en-GB"/>
          </w:rPr>
          <w:t>Figure 3 shows various parameters which can be used for evaluation of SDQ in raster data</w:t>
        </w:r>
        <w:r w:rsidDel="00C210A2">
          <w:rPr>
            <w:rFonts w:ascii="Times New Roman" w:hAnsi="Times New Roman" w:cs="Times New Roman"/>
            <w:lang w:val="en-GB"/>
          </w:rPr>
          <w:t xml:space="preserve">. </w:t>
        </w:r>
      </w:moveFrom>
    </w:p>
    <w:moveFromRangeEnd w:id="116"/>
    <w:p w14:paraId="03F281D3" w14:textId="3CCCD84D" w:rsidR="00C210A2" w:rsidRPr="006E40D8" w:rsidDel="00C210A2" w:rsidRDefault="00C210A2" w:rsidP="00C210A2">
      <w:pPr>
        <w:jc w:val="both"/>
        <w:rPr>
          <w:del w:id="118" w:author="Microsoft Office User" w:date="2023-04-20T15:35:00Z"/>
          <w:moveTo w:id="119" w:author="Microsoft Office User" w:date="2023-04-20T15:33:00Z"/>
          <w:rFonts w:ascii="Times New Roman" w:hAnsi="Times New Roman" w:cs="Times New Roman"/>
          <w:lang w:val="en-GB"/>
        </w:rPr>
      </w:pPr>
      <w:moveToRangeStart w:id="120" w:author="Microsoft Office User" w:date="2023-04-20T15:33:00Z" w:name="move132897213"/>
      <w:moveTo w:id="121" w:author="Microsoft Office User" w:date="2023-04-20T15:33:00Z">
        <w:del w:id="122" w:author="Microsoft Office User" w:date="2023-04-20T15:35:00Z">
          <w:r w:rsidRPr="00D558D0" w:rsidDel="00C210A2">
            <w:rPr>
              <w:rFonts w:ascii="Times New Roman" w:hAnsi="Times New Roman" w:cs="Times New Roman"/>
              <w:lang w:val="en-GB"/>
            </w:rPr>
            <w:delText>Figure 3 shows various parameters which can be used for evaluation of SDQ in raster data</w:delText>
          </w:r>
          <w:r w:rsidDel="00C210A2">
            <w:rPr>
              <w:rFonts w:ascii="Times New Roman" w:hAnsi="Times New Roman" w:cs="Times New Roman"/>
              <w:lang w:val="en-GB"/>
            </w:rPr>
            <w:delText xml:space="preserve">. </w:delText>
          </w:r>
        </w:del>
      </w:moveTo>
    </w:p>
    <w:moveToRangeEnd w:id="120"/>
    <w:p w14:paraId="5D5E51AE" w14:textId="58A44C17" w:rsidR="006E40D8" w:rsidRPr="006E40D8" w:rsidRDefault="006E40D8" w:rsidP="00D558D0">
      <w:pPr>
        <w:jc w:val="center"/>
        <w:rPr>
          <w:rFonts w:ascii="Times New Roman" w:hAnsi="Times New Roman" w:cs="Times New Roman"/>
          <w:lang w:val="en-GB"/>
        </w:rPr>
      </w:pPr>
      <w:r w:rsidRPr="006E40D8">
        <w:rPr>
          <w:noProof/>
        </w:rPr>
        <w:drawing>
          <wp:inline distT="0" distB="0" distL="0" distR="0" wp14:anchorId="7C286231" wp14:editId="4337B38B">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15E45C80" w14:textId="6665DF25" w:rsidR="006E40D8" w:rsidRPr="00C210A2" w:rsidRDefault="006E40D8" w:rsidP="006E40D8">
      <w:pPr>
        <w:jc w:val="center"/>
        <w:rPr>
          <w:rFonts w:ascii="Times New Roman" w:hAnsi="Times New Roman" w:cs="Times New Roman"/>
          <w:b/>
          <w:bCs/>
          <w:lang w:val="en-GB"/>
          <w:rPrChange w:id="123" w:author="Microsoft Office User" w:date="2023-04-20T15:34:00Z">
            <w:rPr>
              <w:rFonts w:ascii="Times New Roman" w:hAnsi="Times New Roman" w:cs="Times New Roman"/>
              <w:lang w:val="en-GB"/>
            </w:rPr>
          </w:rPrChange>
        </w:rPr>
      </w:pPr>
      <w:commentRangeStart w:id="124"/>
      <w:commentRangeStart w:id="125"/>
      <w:r w:rsidRPr="00C210A2">
        <w:rPr>
          <w:rFonts w:ascii="Times New Roman" w:hAnsi="Times New Roman" w:cs="Times New Roman"/>
          <w:b/>
          <w:bCs/>
          <w:lang w:val="en-GB"/>
          <w:rPrChange w:id="126" w:author="Microsoft Office User" w:date="2023-04-20T15:34:00Z">
            <w:rPr>
              <w:rFonts w:ascii="Times New Roman" w:hAnsi="Times New Roman" w:cs="Times New Roman"/>
              <w:lang w:val="en-GB"/>
            </w:rPr>
          </w:rPrChange>
        </w:rPr>
        <w:t xml:space="preserve">Figure 4. Spatial </w:t>
      </w:r>
      <w:ins w:id="127" w:author="Microsoft Office User" w:date="2023-04-20T15:33:00Z">
        <w:r w:rsidR="00C210A2" w:rsidRPr="00C210A2">
          <w:rPr>
            <w:rFonts w:ascii="Times New Roman" w:hAnsi="Times New Roman" w:cs="Times New Roman"/>
            <w:b/>
            <w:bCs/>
            <w:lang w:val="en-GB"/>
            <w:rPrChange w:id="128" w:author="Microsoft Office User" w:date="2023-04-20T15:34:00Z">
              <w:rPr>
                <w:rFonts w:ascii="Times New Roman" w:hAnsi="Times New Roman" w:cs="Times New Roman"/>
                <w:lang w:val="en-GB"/>
              </w:rPr>
            </w:rPrChange>
          </w:rPr>
          <w:t>D</w:t>
        </w:r>
      </w:ins>
      <w:del w:id="129" w:author="Microsoft Office User" w:date="2023-04-20T15:33:00Z">
        <w:r w:rsidRPr="00C210A2" w:rsidDel="00C210A2">
          <w:rPr>
            <w:rFonts w:ascii="Times New Roman" w:hAnsi="Times New Roman" w:cs="Times New Roman"/>
            <w:b/>
            <w:bCs/>
            <w:lang w:val="en-GB"/>
            <w:rPrChange w:id="130" w:author="Microsoft Office User" w:date="2023-04-20T15:34:00Z">
              <w:rPr>
                <w:rFonts w:ascii="Times New Roman" w:hAnsi="Times New Roman" w:cs="Times New Roman"/>
                <w:lang w:val="en-GB"/>
              </w:rPr>
            </w:rPrChange>
          </w:rPr>
          <w:delText>d</w:delText>
        </w:r>
      </w:del>
      <w:r w:rsidRPr="00C210A2">
        <w:rPr>
          <w:rFonts w:ascii="Times New Roman" w:hAnsi="Times New Roman" w:cs="Times New Roman"/>
          <w:b/>
          <w:bCs/>
          <w:lang w:val="en-GB"/>
          <w:rPrChange w:id="131" w:author="Microsoft Office User" w:date="2023-04-20T15:34:00Z">
            <w:rPr>
              <w:rFonts w:ascii="Times New Roman" w:hAnsi="Times New Roman" w:cs="Times New Roman"/>
              <w:lang w:val="en-GB"/>
            </w:rPr>
          </w:rPrChange>
        </w:rPr>
        <w:t xml:space="preserve">ata </w:t>
      </w:r>
      <w:ins w:id="132" w:author="Microsoft Office User" w:date="2023-04-20T15:33:00Z">
        <w:r w:rsidR="00C210A2" w:rsidRPr="00C210A2">
          <w:rPr>
            <w:rFonts w:ascii="Times New Roman" w:hAnsi="Times New Roman" w:cs="Times New Roman"/>
            <w:b/>
            <w:bCs/>
            <w:lang w:val="en-GB"/>
            <w:rPrChange w:id="133" w:author="Microsoft Office User" w:date="2023-04-20T15:34:00Z">
              <w:rPr>
                <w:rFonts w:ascii="Times New Roman" w:hAnsi="Times New Roman" w:cs="Times New Roman"/>
                <w:lang w:val="en-GB"/>
              </w:rPr>
            </w:rPrChange>
          </w:rPr>
          <w:t>Q</w:t>
        </w:r>
      </w:ins>
      <w:del w:id="134" w:author="Microsoft Office User" w:date="2023-04-20T15:33:00Z">
        <w:r w:rsidRPr="00C210A2" w:rsidDel="00C210A2">
          <w:rPr>
            <w:rFonts w:ascii="Times New Roman" w:hAnsi="Times New Roman" w:cs="Times New Roman"/>
            <w:b/>
            <w:bCs/>
            <w:lang w:val="en-GB"/>
            <w:rPrChange w:id="135" w:author="Microsoft Office User" w:date="2023-04-20T15:34:00Z">
              <w:rPr>
                <w:rFonts w:ascii="Times New Roman" w:hAnsi="Times New Roman" w:cs="Times New Roman"/>
                <w:lang w:val="en-GB"/>
              </w:rPr>
            </w:rPrChange>
          </w:rPr>
          <w:delText>q</w:delText>
        </w:r>
      </w:del>
      <w:r w:rsidRPr="00C210A2">
        <w:rPr>
          <w:rFonts w:ascii="Times New Roman" w:hAnsi="Times New Roman" w:cs="Times New Roman"/>
          <w:b/>
          <w:bCs/>
          <w:lang w:val="en-GB"/>
          <w:rPrChange w:id="136" w:author="Microsoft Office User" w:date="2023-04-20T15:34:00Z">
            <w:rPr>
              <w:rFonts w:ascii="Times New Roman" w:hAnsi="Times New Roman" w:cs="Times New Roman"/>
              <w:lang w:val="en-GB"/>
            </w:rPr>
          </w:rPrChange>
        </w:rPr>
        <w:t>uality in GIS</w:t>
      </w:r>
      <w:commentRangeEnd w:id="124"/>
      <w:r w:rsidRPr="00C210A2">
        <w:rPr>
          <w:rStyle w:val="CommentReference"/>
          <w:b/>
          <w:bCs/>
          <w:rPrChange w:id="137" w:author="Microsoft Office User" w:date="2023-04-20T15:34:00Z">
            <w:rPr>
              <w:rStyle w:val="CommentReference"/>
            </w:rPr>
          </w:rPrChange>
        </w:rPr>
        <w:commentReference w:id="124"/>
      </w:r>
      <w:commentRangeEnd w:id="125"/>
      <w:r w:rsidRPr="00C210A2">
        <w:rPr>
          <w:rStyle w:val="CommentReference"/>
          <w:b/>
          <w:bCs/>
          <w:rPrChange w:id="138" w:author="Microsoft Office User" w:date="2023-04-20T15:34:00Z">
            <w:rPr>
              <w:rStyle w:val="CommentReference"/>
            </w:rPr>
          </w:rPrChange>
        </w:rPr>
        <w:commentReference w:id="125"/>
      </w:r>
      <w:r w:rsidRPr="00C210A2">
        <w:rPr>
          <w:rFonts w:ascii="Times New Roman" w:hAnsi="Times New Roman" w:cs="Times New Roman"/>
          <w:b/>
          <w:bCs/>
          <w:lang w:val="en-GB"/>
          <w:rPrChange w:id="139" w:author="Microsoft Office User" w:date="2023-04-20T15:34:00Z">
            <w:rPr>
              <w:rFonts w:ascii="Times New Roman" w:hAnsi="Times New Roman" w:cs="Times New Roman"/>
              <w:lang w:val="en-GB"/>
            </w:rPr>
          </w:rPrChange>
        </w:rPr>
        <w:t xml:space="preserve"> </w:t>
      </w:r>
      <w:ins w:id="140" w:author="Microsoft Office User" w:date="2023-04-20T15:33:00Z">
        <w:r w:rsidR="00C210A2" w:rsidRPr="00C210A2">
          <w:rPr>
            <w:rFonts w:ascii="Times New Roman" w:hAnsi="Times New Roman" w:cs="Times New Roman"/>
            <w:b/>
            <w:bCs/>
            <w:lang w:val="en-GB"/>
            <w:rPrChange w:id="141" w:author="Microsoft Office User" w:date="2023-04-20T15:34:00Z">
              <w:rPr>
                <w:rFonts w:ascii="Times New Roman" w:hAnsi="Times New Roman" w:cs="Times New Roman"/>
                <w:lang w:val="en-GB"/>
              </w:rPr>
            </w:rPrChange>
          </w:rPr>
          <w:t>V</w:t>
        </w:r>
      </w:ins>
      <w:del w:id="142" w:author="Microsoft Office User" w:date="2023-04-20T15:33:00Z">
        <w:r w:rsidRPr="00C210A2" w:rsidDel="00C210A2">
          <w:rPr>
            <w:rFonts w:ascii="Times New Roman" w:hAnsi="Times New Roman" w:cs="Times New Roman"/>
            <w:b/>
            <w:bCs/>
            <w:lang w:val="en-GB"/>
            <w:rPrChange w:id="143" w:author="Microsoft Office User" w:date="2023-04-20T15:34:00Z">
              <w:rPr>
                <w:rFonts w:ascii="Times New Roman" w:hAnsi="Times New Roman" w:cs="Times New Roman"/>
                <w:lang w:val="en-GB"/>
              </w:rPr>
            </w:rPrChange>
          </w:rPr>
          <w:delText>v</w:delText>
        </w:r>
      </w:del>
      <w:r w:rsidRPr="00C210A2">
        <w:rPr>
          <w:rFonts w:ascii="Times New Roman" w:hAnsi="Times New Roman" w:cs="Times New Roman"/>
          <w:b/>
          <w:bCs/>
          <w:lang w:val="en-GB"/>
          <w:rPrChange w:id="144" w:author="Microsoft Office User" w:date="2023-04-20T15:34:00Z">
            <w:rPr>
              <w:rFonts w:ascii="Times New Roman" w:hAnsi="Times New Roman" w:cs="Times New Roman"/>
              <w:lang w:val="en-GB"/>
            </w:rPr>
          </w:rPrChange>
        </w:rPr>
        <w:t>ector</w:t>
      </w:r>
      <w:ins w:id="145" w:author="Microsoft Office User" w:date="2023-04-20T15:33:00Z">
        <w:r w:rsidR="00C210A2" w:rsidRPr="00C210A2">
          <w:rPr>
            <w:rFonts w:ascii="Times New Roman" w:hAnsi="Times New Roman" w:cs="Times New Roman"/>
            <w:b/>
            <w:bCs/>
            <w:lang w:val="en-GB"/>
            <w:rPrChange w:id="146" w:author="Microsoft Office User" w:date="2023-04-20T15:34:00Z">
              <w:rPr>
                <w:rFonts w:ascii="Times New Roman" w:hAnsi="Times New Roman" w:cs="Times New Roman"/>
                <w:lang w:val="en-GB"/>
              </w:rPr>
            </w:rPrChange>
          </w:rPr>
          <w:t xml:space="preserve"> Data</w:t>
        </w:r>
      </w:ins>
    </w:p>
    <w:p w14:paraId="7B80C3CC" w14:textId="77777777" w:rsidR="006E40D8" w:rsidRPr="00E2325A" w:rsidRDefault="006E40D8" w:rsidP="00D558D0">
      <w:pPr>
        <w:jc w:val="center"/>
        <w:rPr>
          <w:rFonts w:ascii="Times New Roman" w:hAnsi="Times New Roman" w:cs="Times New Roman"/>
          <w:lang w:val="en-GB"/>
        </w:rPr>
      </w:pPr>
    </w:p>
    <w:p w14:paraId="1AF46120" w14:textId="2255961F" w:rsidR="00D558D0" w:rsidRPr="00D558D0" w:rsidRDefault="006E40D8" w:rsidP="00C210A2">
      <w:pPr>
        <w:jc w:val="both"/>
        <w:rPr>
          <w:rFonts w:ascii="Times New Roman" w:hAnsi="Times New Roman" w:cs="Times New Roman"/>
          <w:lang w:val="en-GB"/>
        </w:rPr>
        <w:pPrChange w:id="147" w:author="Microsoft Office User" w:date="2023-04-20T15:35:00Z">
          <w:pPr>
            <w:ind w:left="360"/>
            <w:jc w:val="both"/>
          </w:pPr>
        </w:pPrChange>
      </w:pPr>
      <w:r>
        <w:rPr>
          <w:rFonts w:ascii="Times New Roman" w:hAnsi="Times New Roman" w:cs="Times New Roman"/>
          <w:lang w:val="en-GB"/>
        </w:rPr>
        <w:lastRenderedPageBreak/>
        <w:t>Figure</w:t>
      </w:r>
      <w:ins w:id="148" w:author="Microsoft Office User" w:date="2023-04-20T15:34:00Z">
        <w:r w:rsidR="00C210A2">
          <w:rPr>
            <w:rFonts w:ascii="Times New Roman" w:hAnsi="Times New Roman" w:cs="Times New Roman"/>
            <w:lang w:val="en-GB"/>
          </w:rPr>
          <w:t xml:space="preserve"> 3 and Figure</w:t>
        </w:r>
      </w:ins>
      <w:r>
        <w:rPr>
          <w:rFonts w:ascii="Times New Roman" w:hAnsi="Times New Roman" w:cs="Times New Roman"/>
          <w:lang w:val="en-GB"/>
        </w:rPr>
        <w:t xml:space="preserve"> 4 show</w:t>
      </w:r>
      <w:ins w:id="149" w:author="Microsoft Office User" w:date="2023-04-20T15:34:00Z">
        <w:r w:rsidR="00C210A2">
          <w:rPr>
            <w:rFonts w:ascii="Times New Roman" w:hAnsi="Times New Roman" w:cs="Times New Roman"/>
            <w:lang w:val="en-GB"/>
          </w:rPr>
          <w:t xml:space="preserve"> </w:t>
        </w:r>
      </w:ins>
      <w:del w:id="150" w:author="Microsoft Office User" w:date="2023-04-20T15:34:00Z">
        <w:r w:rsidDel="00C210A2">
          <w:rPr>
            <w:rFonts w:ascii="Times New Roman" w:hAnsi="Times New Roman" w:cs="Times New Roman"/>
            <w:lang w:val="en-GB"/>
          </w:rPr>
          <w:delText xml:space="preserve">s </w:delText>
        </w:r>
      </w:del>
      <w:r>
        <w:rPr>
          <w:rFonts w:ascii="Times New Roman" w:hAnsi="Times New Roman" w:cs="Times New Roman"/>
          <w:lang w:val="en-GB"/>
        </w:rPr>
        <w:t xml:space="preserve">the SDQ parameters </w:t>
      </w:r>
      <w:del w:id="151" w:author="Microsoft Office User" w:date="2023-04-20T15:34:00Z">
        <w:r w:rsidDel="00C210A2">
          <w:rPr>
            <w:rFonts w:ascii="Times New Roman" w:hAnsi="Times New Roman" w:cs="Times New Roman"/>
            <w:lang w:val="en-GB"/>
          </w:rPr>
          <w:delText>for vector data</w:delText>
        </w:r>
      </w:del>
      <w:ins w:id="152" w:author="Microsoft Office User" w:date="2023-04-20T15:34:00Z">
        <w:r w:rsidR="00C210A2">
          <w:rPr>
            <w:rFonts w:ascii="Times New Roman" w:hAnsi="Times New Roman" w:cs="Times New Roman"/>
            <w:lang w:val="en-GB"/>
          </w:rPr>
          <w:t xml:space="preserve">for raster and vector data </w:t>
        </w:r>
      </w:ins>
      <w:ins w:id="153" w:author="Microsoft Office User" w:date="2023-04-20T15:35:00Z">
        <w:r w:rsidR="00C210A2">
          <w:rPr>
            <w:rFonts w:ascii="Times New Roman" w:hAnsi="Times New Roman" w:cs="Times New Roman"/>
            <w:lang w:val="en-GB"/>
          </w:rPr>
          <w:t>respectively</w:t>
        </w:r>
      </w:ins>
      <w:ins w:id="154" w:author="Microsoft Office User" w:date="2023-04-20T15:34:00Z">
        <w:r w:rsidR="00C210A2">
          <w:rPr>
            <w:rFonts w:ascii="Times New Roman" w:hAnsi="Times New Roman" w:cs="Times New Roman"/>
            <w:lang w:val="en-GB"/>
          </w:rPr>
          <w:t>. The next</w:t>
        </w:r>
      </w:ins>
      <w:ins w:id="155" w:author="Microsoft Office User" w:date="2023-04-20T15:35:00Z">
        <w:r w:rsidR="00C210A2">
          <w:rPr>
            <w:rFonts w:ascii="Times New Roman" w:hAnsi="Times New Roman" w:cs="Times New Roman"/>
            <w:lang w:val="en-GB"/>
          </w:rPr>
          <w:t xml:space="preserve"> sections describe these SDQ metrics in more detail.</w:t>
        </w:r>
      </w:ins>
      <w:ins w:id="156" w:author="Microsoft Office User" w:date="2023-04-20T15:34:00Z">
        <w:r w:rsidR="00C210A2">
          <w:rPr>
            <w:rFonts w:ascii="Times New Roman" w:hAnsi="Times New Roman" w:cs="Times New Roman"/>
            <w:lang w:val="en-GB"/>
          </w:rPr>
          <w:t xml:space="preserve"> </w:t>
        </w:r>
      </w:ins>
      <w:del w:id="157" w:author="Microsoft Office User" w:date="2023-04-20T15:35:00Z">
        <w:r w:rsidDel="00C210A2">
          <w:rPr>
            <w:rFonts w:ascii="Times New Roman" w:hAnsi="Times New Roman" w:cs="Times New Roman"/>
            <w:lang w:val="en-GB"/>
          </w:rPr>
          <w:delText xml:space="preserve">  </w:delText>
        </w:r>
      </w:del>
    </w:p>
    <w:p w14:paraId="0563DF83" w14:textId="77777777" w:rsidR="001438EC" w:rsidRPr="001438EC"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Precision</w:t>
      </w:r>
    </w:p>
    <w:p w14:paraId="5F352596" w14:textId="63ACA6BB" w:rsidR="001438EC" w:rsidRDefault="001438EC" w:rsidP="001438EC">
      <w:pPr>
        <w:spacing w:after="0"/>
        <w:jc w:val="both"/>
        <w:rPr>
          <w:rFonts w:ascii="Times New Roman" w:hAnsi="Times New Roman" w:cs="Times New Roman"/>
          <w:color w:val="222222"/>
          <w:shd w:val="clear" w:color="auto" w:fill="FFFFFF"/>
          <w:lang w:val="en-GB"/>
        </w:rPr>
      </w:pPr>
      <w:commentRangeStart w:id="158"/>
      <w:r>
        <w:rPr>
          <w:rFonts w:ascii="Times New Roman" w:hAnsi="Times New Roman" w:cs="Times New Roman"/>
          <w:lang w:val="en-GB"/>
        </w:rPr>
        <w:t>For raster data precession is evaluated as the image accuracy and the metadata quality which includes bands and other data like depth and number of bands</w:t>
      </w:r>
      <w:commentRangeEnd w:id="158"/>
      <w:r w:rsidR="00C210A2">
        <w:rPr>
          <w:rStyle w:val="CommentReference"/>
        </w:rPr>
        <w:commentReference w:id="158"/>
      </w:r>
      <w:r>
        <w:rPr>
          <w:rFonts w:ascii="Times New Roman" w:hAnsi="Times New Roman" w:cs="Times New Roman"/>
          <w:lang w:val="en-GB"/>
        </w:rPr>
        <w:t>.</w:t>
      </w:r>
      <w:r w:rsidRPr="001438EC">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Data Quality in satellite images refers to the quality of the image and </w:t>
      </w:r>
      <w:commentRangeStart w:id="159"/>
      <w:r w:rsidRPr="00E2325A">
        <w:rPr>
          <w:rFonts w:ascii="Times New Roman" w:hAnsi="Times New Roman" w:cs="Times New Roman"/>
          <w:color w:val="222222"/>
          <w:shd w:val="clear" w:color="auto" w:fill="FFFFFF"/>
          <w:lang w:val="en-GB"/>
        </w:rPr>
        <w:t xml:space="preserve">accuracy </w:t>
      </w:r>
      <w:commentRangeEnd w:id="159"/>
      <w:r w:rsidR="00C210A2">
        <w:rPr>
          <w:rStyle w:val="CommentReference"/>
        </w:rPr>
        <w:commentReference w:id="159"/>
      </w:r>
      <w:r w:rsidRPr="00E2325A">
        <w:rPr>
          <w:rFonts w:ascii="Times New Roman" w:hAnsi="Times New Roman" w:cs="Times New Roman"/>
          <w:color w:val="222222"/>
          <w:shd w:val="clear" w:color="auto" w:fill="FFFFFF"/>
          <w:lang w:val="en-GB"/>
        </w:rPr>
        <w:t>of the image in relation to the position and size of the object in the image. Several of the GIS products suffer image quality due to low visibility or</w:t>
      </w:r>
      <w:ins w:id="160" w:author="Microsoft Office User" w:date="2023-04-20T15:38:00Z">
        <w:r w:rsidR="00C210A2">
          <w:rPr>
            <w:rFonts w:ascii="Times New Roman" w:hAnsi="Times New Roman" w:cs="Times New Roman"/>
            <w:color w:val="222222"/>
            <w:shd w:val="clear" w:color="auto" w:fill="FFFFFF"/>
            <w:lang w:val="en-GB"/>
          </w:rPr>
          <w:t xml:space="preserve"> image</w:t>
        </w:r>
      </w:ins>
      <w:r w:rsidRPr="00E2325A">
        <w:rPr>
          <w:rFonts w:ascii="Times New Roman" w:hAnsi="Times New Roman" w:cs="Times New Roman"/>
          <w:color w:val="222222"/>
          <w:shd w:val="clear" w:color="auto" w:fill="FFFFFF"/>
          <w:lang w:val="en-GB"/>
        </w:rPr>
        <w:t xml:space="preserve"> </w:t>
      </w:r>
      <w:del w:id="161" w:author="Microsoft Office User" w:date="2023-04-20T15:38:00Z">
        <w:r w:rsidRPr="00E2325A" w:rsidDel="00C210A2">
          <w:rPr>
            <w:rFonts w:ascii="Times New Roman" w:hAnsi="Times New Roman" w:cs="Times New Roman"/>
            <w:color w:val="222222"/>
            <w:shd w:val="clear" w:color="auto" w:fill="FFFFFF"/>
            <w:lang w:val="en-GB"/>
          </w:rPr>
          <w:delText>resolution</w:delText>
        </w:r>
      </w:del>
      <w:ins w:id="162" w:author="Microsoft Office User" w:date="2023-04-20T15:38:00Z">
        <w:r w:rsidR="00C210A2" w:rsidRPr="00E2325A">
          <w:rPr>
            <w:rFonts w:ascii="Times New Roman" w:hAnsi="Times New Roman" w:cs="Times New Roman"/>
            <w:color w:val="222222"/>
            <w:shd w:val="clear" w:color="auto" w:fill="FFFFFF"/>
            <w:lang w:val="en-GB"/>
          </w:rPr>
          <w:t>resolution.</w:t>
        </w:r>
      </w:ins>
    </w:p>
    <w:p w14:paraId="46DB9D4E" w14:textId="77777777" w:rsidR="00D830C7" w:rsidRDefault="00D830C7" w:rsidP="001438EC">
      <w:pPr>
        <w:spacing w:after="0"/>
        <w:jc w:val="both"/>
        <w:rPr>
          <w:rFonts w:ascii="Times New Roman" w:hAnsi="Times New Roman" w:cs="Times New Roman"/>
          <w:color w:val="222222"/>
          <w:shd w:val="clear" w:color="auto" w:fill="FFFFFF"/>
          <w:lang w:val="en-GB"/>
        </w:rPr>
      </w:pPr>
    </w:p>
    <w:p w14:paraId="5641C10C" w14:textId="77777777" w:rsidR="00D830C7" w:rsidRPr="00753624"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163"/>
      <w:r w:rsidRPr="00753624">
        <w:rPr>
          <w:rFonts w:ascii="Times New Roman" w:hAnsi="Times New Roman" w:cs="Times New Roman"/>
          <w:b/>
          <w:bCs/>
          <w:color w:val="222222"/>
          <w:shd w:val="clear" w:color="auto" w:fill="FFFFFF"/>
          <w:lang w:val="en-GB"/>
        </w:rPr>
        <w:t xml:space="preserve">Accuracy </w:t>
      </w:r>
      <w:commentRangeEnd w:id="163"/>
      <w:r w:rsidR="00C210A2">
        <w:rPr>
          <w:rStyle w:val="CommentReference"/>
        </w:rPr>
        <w:commentReference w:id="163"/>
      </w:r>
      <w:r w:rsidRPr="00753624">
        <w:rPr>
          <w:rFonts w:ascii="Times New Roman" w:hAnsi="Times New Roman" w:cs="Times New Roman"/>
          <w:b/>
          <w:bCs/>
          <w:color w:val="222222"/>
          <w:shd w:val="clear" w:color="auto" w:fill="FFFFFF"/>
          <w:lang w:val="en-GB"/>
        </w:rPr>
        <w:t>of bands in GIS data</w:t>
      </w:r>
    </w:p>
    <w:p w14:paraId="6AA9E6E6" w14:textId="54444716" w:rsidR="00D830C7" w:rsidRPr="00D830C7" w:rsidRDefault="00D830C7" w:rsidP="00D830C7">
      <w:pPr>
        <w:jc w:val="both"/>
        <w:rPr>
          <w:rFonts w:ascii="Times New Roman" w:hAnsi="Times New Roman" w:cs="Times New Roman"/>
          <w:color w:val="222222"/>
          <w:shd w:val="clear" w:color="auto" w:fill="FFFFFF"/>
          <w:lang w:val="en-GB"/>
        </w:rPr>
      </w:pPr>
      <w:proofErr w:type="spellStart"/>
      <w:r w:rsidRPr="00D830C7">
        <w:rPr>
          <w:rFonts w:ascii="Times New Roman" w:hAnsi="Times New Roman" w:cs="Times New Roman"/>
          <w:color w:val="222222"/>
          <w:shd w:val="clear" w:color="auto" w:fill="FFFFFF"/>
          <w:lang w:val="en-GB"/>
        </w:rPr>
        <w:t>Albanai</w:t>
      </w:r>
      <w:proofErr w:type="spellEnd"/>
      <w:r w:rsidRPr="00D830C7">
        <w:rPr>
          <w:rFonts w:ascii="Times New Roman" w:hAnsi="Times New Roman" w:cs="Times New Roman"/>
          <w:color w:val="222222"/>
          <w:shd w:val="clear" w:color="auto" w:fill="FFFFFF"/>
          <w:lang w:val="en-GB"/>
        </w:rPr>
        <w:t xml:space="preserve"> </w:t>
      </w:r>
      <w:proofErr w:type="gramStart"/>
      <w:r w:rsidRPr="00D830C7">
        <w:rPr>
          <w:rFonts w:ascii="Times New Roman" w:hAnsi="Times New Roman" w:cs="Times New Roman"/>
          <w:color w:val="222222"/>
          <w:shd w:val="clear" w:color="auto" w:fill="FFFFFF"/>
          <w:lang w:val="en-GB"/>
        </w:rPr>
        <w:t>et.al .</w:t>
      </w:r>
      <w:proofErr w:type="gramEnd"/>
      <w:r w:rsidRPr="00D830C7">
        <w:rPr>
          <w:rFonts w:ascii="Times New Roman" w:hAnsi="Times New Roman" w:cs="Times New Roman"/>
          <w:color w:val="222222"/>
          <w:shd w:val="clear" w:color="auto" w:fill="FFFFFF"/>
          <w:lang w:val="en-GB"/>
        </w:rPr>
        <w:t xml:space="preserve">[5] </w:t>
      </w:r>
      <w:del w:id="164" w:author="Microsoft Office User" w:date="2023-04-20T15:39:00Z">
        <w:r w:rsidRPr="00D830C7" w:rsidDel="00C210A2">
          <w:rPr>
            <w:rFonts w:ascii="Times New Roman" w:hAnsi="Times New Roman" w:cs="Times New Roman"/>
            <w:color w:val="222222"/>
            <w:shd w:val="clear" w:color="auto" w:fill="FFFFFF"/>
            <w:lang w:val="en-GB"/>
          </w:rPr>
          <w:delText xml:space="preserve">has </w:delText>
        </w:r>
      </w:del>
      <w:r w:rsidRPr="00D830C7">
        <w:rPr>
          <w:rFonts w:ascii="Times New Roman" w:hAnsi="Times New Roman" w:cs="Times New Roman"/>
          <w:color w:val="222222"/>
          <w:shd w:val="clear" w:color="auto" w:fill="FFFFFF"/>
          <w:lang w:val="en-GB"/>
        </w:rPr>
        <w:t xml:space="preserve">showcased a model to evaluate the thermal accuracy of Landsat in the band on the sea surface. This study </w:t>
      </w:r>
      <w:del w:id="165" w:author="Microsoft Office User" w:date="2023-04-20T15:39:00Z">
        <w:r w:rsidRPr="00D830C7" w:rsidDel="00C210A2">
          <w:rPr>
            <w:rFonts w:ascii="Times New Roman" w:hAnsi="Times New Roman" w:cs="Times New Roman"/>
            <w:color w:val="222222"/>
            <w:shd w:val="clear" w:color="auto" w:fill="FFFFFF"/>
            <w:lang w:val="en-GB"/>
          </w:rPr>
          <w:delText>allows checking</w:delText>
        </w:r>
      </w:del>
      <w:ins w:id="166" w:author="Microsoft Office User" w:date="2023-04-20T15:39:00Z">
        <w:r w:rsidR="00C210A2">
          <w:rPr>
            <w:rFonts w:ascii="Times New Roman" w:hAnsi="Times New Roman" w:cs="Times New Roman"/>
            <w:color w:val="222222"/>
            <w:shd w:val="clear" w:color="auto" w:fill="FFFFFF"/>
            <w:lang w:val="en-GB"/>
          </w:rPr>
          <w:t>checks</w:t>
        </w:r>
      </w:ins>
      <w:r w:rsidRPr="00D830C7">
        <w:rPr>
          <w:rFonts w:ascii="Times New Roman" w:hAnsi="Times New Roman" w:cs="Times New Roman"/>
          <w:color w:val="222222"/>
          <w:shd w:val="clear" w:color="auto" w:fill="FFFFFF"/>
          <w:lang w:val="en-GB"/>
        </w:rPr>
        <w:t xml:space="preserve"> the computational accuracy of satellite images with live data as compared to the vector data available </w:t>
      </w:r>
      <w:commentRangeStart w:id="167"/>
      <w:commentRangeStart w:id="168"/>
      <w:r w:rsidRPr="00D830C7">
        <w:rPr>
          <w:rFonts w:ascii="Times New Roman" w:hAnsi="Times New Roman" w:cs="Times New Roman"/>
          <w:color w:val="222222"/>
          <w:shd w:val="clear" w:color="auto" w:fill="FFFFFF"/>
          <w:lang w:val="en-GB"/>
        </w:rPr>
        <w:t>from sea beakers</w:t>
      </w:r>
      <w:commentRangeEnd w:id="167"/>
      <w:r>
        <w:rPr>
          <w:rStyle w:val="CommentReference"/>
        </w:rPr>
        <w:commentReference w:id="167"/>
      </w:r>
      <w:commentRangeEnd w:id="168"/>
      <w:r>
        <w:rPr>
          <w:rStyle w:val="CommentReference"/>
        </w:rPr>
        <w:commentReference w:id="168"/>
      </w:r>
      <w:r w:rsidRPr="00D830C7">
        <w:rPr>
          <w:rFonts w:ascii="Times New Roman" w:hAnsi="Times New Roman" w:cs="Times New Roman"/>
          <w:color w:val="222222"/>
          <w:shd w:val="clear" w:color="auto" w:fill="FFFFFF"/>
          <w:lang w:val="en-GB"/>
        </w:rPr>
        <w:t>. The work uses bands 10 and 11 from Lansat-8 and compares the accuracy which comes out to be a deviation in accuracy with a mean standard deviation 0.03 over the year. Figure 5 and</w:t>
      </w:r>
      <w:ins w:id="169" w:author="Microsoft Office User" w:date="2023-04-20T15:40:00Z">
        <w:r w:rsidR="00C210A2">
          <w:rPr>
            <w:rFonts w:ascii="Times New Roman" w:hAnsi="Times New Roman" w:cs="Times New Roman"/>
            <w:color w:val="222222"/>
            <w:shd w:val="clear" w:color="auto" w:fill="FFFFFF"/>
            <w:lang w:val="en-GB"/>
          </w:rPr>
          <w:t xml:space="preserve"> Figure</w:t>
        </w:r>
      </w:ins>
      <w:r w:rsidRPr="00D830C7">
        <w:rPr>
          <w:rFonts w:ascii="Times New Roman" w:hAnsi="Times New Roman" w:cs="Times New Roman"/>
          <w:color w:val="222222"/>
          <w:shd w:val="clear" w:color="auto" w:fill="FFFFFF"/>
          <w:lang w:val="en-GB"/>
        </w:rPr>
        <w:t xml:space="preserve"> 6 shows a similar deviation over various seasons for band 10 and 11. The work showcased a deviation i</w:t>
      </w:r>
      <w:ins w:id="170" w:author="Microsoft Office User" w:date="2023-04-20T15:40:00Z">
        <w:r w:rsidR="00C210A2">
          <w:rPr>
            <w:rFonts w:ascii="Times New Roman" w:hAnsi="Times New Roman" w:cs="Times New Roman"/>
            <w:color w:val="222222"/>
            <w:shd w:val="clear" w:color="auto" w:fill="FFFFFF"/>
            <w:lang w:val="en-GB"/>
          </w:rPr>
          <w:t>n</w:t>
        </w:r>
      </w:ins>
      <w:del w:id="171" w:author="Microsoft Office User" w:date="2023-04-20T15:40:00Z">
        <w:r w:rsidRPr="00D830C7" w:rsidDel="00C210A2">
          <w:rPr>
            <w:rFonts w:ascii="Times New Roman" w:hAnsi="Times New Roman" w:cs="Times New Roman"/>
            <w:color w:val="222222"/>
            <w:shd w:val="clear" w:color="auto" w:fill="FFFFFF"/>
            <w:lang w:val="en-GB"/>
          </w:rPr>
          <w:delText>s</w:delText>
        </w:r>
      </w:del>
      <w:r w:rsidRPr="00D830C7">
        <w:rPr>
          <w:rFonts w:ascii="Times New Roman" w:hAnsi="Times New Roman" w:cs="Times New Roman"/>
          <w:color w:val="222222"/>
          <w:shd w:val="clear" w:color="auto" w:fill="FFFFFF"/>
          <w:lang w:val="en-GB"/>
        </w:rPr>
        <w:t xml:space="preserve"> </w:t>
      </w:r>
      <w:commentRangeStart w:id="172"/>
      <w:r w:rsidRPr="00D830C7">
        <w:rPr>
          <w:rFonts w:ascii="Times New Roman" w:hAnsi="Times New Roman" w:cs="Times New Roman"/>
          <w:color w:val="222222"/>
          <w:shd w:val="clear" w:color="auto" w:fill="FFFFFF"/>
          <w:lang w:val="en-GB"/>
        </w:rPr>
        <w:t xml:space="preserve">vector </w:t>
      </w:r>
      <w:commentRangeEnd w:id="172"/>
      <w:r w:rsidR="00C210A2">
        <w:rPr>
          <w:rStyle w:val="CommentReference"/>
        </w:rPr>
        <w:commentReference w:id="172"/>
      </w:r>
      <w:r w:rsidRPr="00D830C7">
        <w:rPr>
          <w:rFonts w:ascii="Times New Roman" w:hAnsi="Times New Roman" w:cs="Times New Roman"/>
          <w:color w:val="222222"/>
          <w:shd w:val="clear" w:color="auto" w:fill="FFFFFF"/>
          <w:lang w:val="en-GB"/>
        </w:rPr>
        <w:t>data when it was compared with real data from sea beakers</w:t>
      </w:r>
      <w:ins w:id="173" w:author="Microsoft Office User" w:date="2023-04-20T15:40:00Z">
        <w:r w:rsidR="00C210A2">
          <w:rPr>
            <w:rFonts w:ascii="Times New Roman" w:hAnsi="Times New Roman" w:cs="Times New Roman"/>
            <w:color w:val="222222"/>
            <w:shd w:val="clear" w:color="auto" w:fill="FFFFFF"/>
            <w:lang w:val="en-GB"/>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30C7" w:rsidRPr="00CA7558" w14:paraId="2A9CD0DA" w14:textId="77777777" w:rsidTr="00381B81">
        <w:tc>
          <w:tcPr>
            <w:tcW w:w="4508" w:type="dxa"/>
          </w:tcPr>
          <w:p w14:paraId="130C054F"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9BAB0CB" wp14:editId="0A1D494B">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3"/>
                          <a:stretch>
                            <a:fillRect/>
                          </a:stretch>
                        </pic:blipFill>
                        <pic:spPr>
                          <a:xfrm>
                            <a:off x="0" y="0"/>
                            <a:ext cx="2642107" cy="1541766"/>
                          </a:xfrm>
                          <a:prstGeom prst="rect">
                            <a:avLst/>
                          </a:prstGeom>
                        </pic:spPr>
                      </pic:pic>
                    </a:graphicData>
                  </a:graphic>
                </wp:inline>
              </w:drawing>
            </w:r>
          </w:p>
        </w:tc>
        <w:tc>
          <w:tcPr>
            <w:tcW w:w="4508" w:type="dxa"/>
          </w:tcPr>
          <w:p w14:paraId="4F3475EC"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20918B4E" wp14:editId="2D2C3FD8">
                  <wp:extent cx="2412269" cy="1533525"/>
                  <wp:effectExtent l="0" t="0" r="127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4"/>
                          <a:stretch>
                            <a:fillRect/>
                          </a:stretch>
                        </pic:blipFill>
                        <pic:spPr>
                          <a:xfrm>
                            <a:off x="0" y="0"/>
                            <a:ext cx="2423606" cy="1540732"/>
                          </a:xfrm>
                          <a:prstGeom prst="rect">
                            <a:avLst/>
                          </a:prstGeom>
                        </pic:spPr>
                      </pic:pic>
                    </a:graphicData>
                  </a:graphic>
                </wp:inline>
              </w:drawing>
            </w:r>
          </w:p>
        </w:tc>
      </w:tr>
      <w:tr w:rsidR="00D830C7" w:rsidRPr="00CA7558" w14:paraId="505576C8" w14:textId="77777777" w:rsidTr="00381B81">
        <w:tc>
          <w:tcPr>
            <w:tcW w:w="4508" w:type="dxa"/>
          </w:tcPr>
          <w:p w14:paraId="5D05072C" w14:textId="33D51ADD" w:rsidR="00D830C7" w:rsidRPr="00C210A2" w:rsidDel="00C210A2" w:rsidRDefault="00D830C7" w:rsidP="00381B81">
            <w:pPr>
              <w:jc w:val="center"/>
              <w:rPr>
                <w:del w:id="174" w:author="Microsoft Office User" w:date="2023-04-20T15:41:00Z"/>
                <w:rFonts w:ascii="Arial" w:hAnsi="Arial" w:cs="Arial"/>
                <w:b/>
                <w:bCs/>
                <w:color w:val="222222"/>
                <w:sz w:val="20"/>
                <w:szCs w:val="20"/>
                <w:shd w:val="clear" w:color="auto" w:fill="FFFFFF"/>
                <w:lang w:val="en-GB"/>
                <w:rPrChange w:id="175" w:author="Microsoft Office User" w:date="2023-04-20T15:40:00Z">
                  <w:rPr>
                    <w:del w:id="176" w:author="Microsoft Office User" w:date="2023-04-20T15:41:00Z"/>
                    <w:rFonts w:ascii="Arial" w:hAnsi="Arial" w:cs="Arial"/>
                    <w:color w:val="222222"/>
                    <w:sz w:val="20"/>
                    <w:szCs w:val="20"/>
                    <w:shd w:val="clear" w:color="auto" w:fill="FFFFFF"/>
                    <w:lang w:val="en-GB"/>
                  </w:rPr>
                </w:rPrChange>
              </w:rPr>
            </w:pPr>
            <w:commentRangeStart w:id="177"/>
            <w:r w:rsidRPr="00C210A2">
              <w:rPr>
                <w:rFonts w:ascii="Arial" w:hAnsi="Arial" w:cs="Arial"/>
                <w:b/>
                <w:bCs/>
                <w:color w:val="222222"/>
                <w:sz w:val="20"/>
                <w:szCs w:val="20"/>
                <w:shd w:val="clear" w:color="auto" w:fill="FFFFFF"/>
                <w:lang w:val="en-GB"/>
                <w:rPrChange w:id="178" w:author="Microsoft Office User" w:date="2023-04-20T15:40:00Z">
                  <w:rPr>
                    <w:rFonts w:ascii="Arial" w:hAnsi="Arial" w:cs="Arial"/>
                    <w:color w:val="222222"/>
                    <w:sz w:val="20"/>
                    <w:szCs w:val="20"/>
                    <w:shd w:val="clear" w:color="auto" w:fill="FFFFFF"/>
                    <w:lang w:val="en-GB"/>
                  </w:rPr>
                </w:rPrChange>
              </w:rPr>
              <w:t xml:space="preserve">Figure </w:t>
            </w:r>
            <w:proofErr w:type="gramStart"/>
            <w:r w:rsidRPr="00C210A2">
              <w:rPr>
                <w:rFonts w:ascii="Arial" w:hAnsi="Arial" w:cs="Arial"/>
                <w:b/>
                <w:bCs/>
                <w:color w:val="222222"/>
                <w:sz w:val="20"/>
                <w:szCs w:val="20"/>
                <w:shd w:val="clear" w:color="auto" w:fill="FFFFFF"/>
                <w:lang w:val="en-GB"/>
                <w:rPrChange w:id="179" w:author="Microsoft Office User" w:date="2023-04-20T15:40:00Z">
                  <w:rPr>
                    <w:rFonts w:ascii="Arial" w:hAnsi="Arial" w:cs="Arial"/>
                    <w:color w:val="222222"/>
                    <w:sz w:val="20"/>
                    <w:szCs w:val="20"/>
                    <w:shd w:val="clear" w:color="auto" w:fill="FFFFFF"/>
                    <w:lang w:val="en-GB"/>
                  </w:rPr>
                </w:rPrChange>
              </w:rPr>
              <w:t>5 .</w:t>
            </w:r>
            <w:proofErr w:type="gramEnd"/>
            <w:r w:rsidRPr="00C210A2">
              <w:rPr>
                <w:rFonts w:ascii="Arial" w:hAnsi="Arial" w:cs="Arial"/>
                <w:b/>
                <w:bCs/>
                <w:color w:val="222222"/>
                <w:sz w:val="20"/>
                <w:szCs w:val="20"/>
                <w:shd w:val="clear" w:color="auto" w:fill="FFFFFF"/>
                <w:lang w:val="en-GB"/>
                <w:rPrChange w:id="180" w:author="Microsoft Office User" w:date="2023-04-20T15:40:00Z">
                  <w:rPr>
                    <w:rFonts w:ascii="Arial" w:hAnsi="Arial" w:cs="Arial"/>
                    <w:color w:val="222222"/>
                    <w:sz w:val="20"/>
                    <w:szCs w:val="20"/>
                    <w:shd w:val="clear" w:color="auto" w:fill="FFFFFF"/>
                    <w:lang w:val="en-GB"/>
                  </w:rPr>
                </w:rPrChange>
              </w:rPr>
              <w:t xml:space="preserve"> Mean-variance in band 10</w:t>
            </w:r>
          </w:p>
          <w:p w14:paraId="24F103DE" w14:textId="77777777" w:rsidR="00D830C7" w:rsidRPr="00E2325A" w:rsidRDefault="00D830C7" w:rsidP="00C210A2">
            <w:pPr>
              <w:jc w:val="center"/>
              <w:rPr>
                <w:rFonts w:ascii="Arial" w:hAnsi="Arial" w:cs="Arial"/>
                <w:noProof/>
                <w:color w:val="222222"/>
                <w:sz w:val="20"/>
                <w:szCs w:val="20"/>
                <w:shd w:val="clear" w:color="auto" w:fill="FFFFFF"/>
                <w:lang w:val="en-GB"/>
              </w:rPr>
              <w:pPrChange w:id="181" w:author="Microsoft Office User" w:date="2023-04-20T15:41:00Z">
                <w:pPr>
                  <w:jc w:val="both"/>
                </w:pPr>
              </w:pPrChange>
            </w:pPr>
          </w:p>
        </w:tc>
        <w:tc>
          <w:tcPr>
            <w:tcW w:w="4508" w:type="dxa"/>
          </w:tcPr>
          <w:p w14:paraId="4D2E302B" w14:textId="2D125860" w:rsidR="00D830C7" w:rsidRPr="00C210A2" w:rsidRDefault="00D830C7" w:rsidP="00381B81">
            <w:pPr>
              <w:jc w:val="center"/>
              <w:rPr>
                <w:rFonts w:ascii="Arial" w:hAnsi="Arial" w:cs="Arial"/>
                <w:b/>
                <w:bCs/>
                <w:color w:val="222222"/>
                <w:sz w:val="20"/>
                <w:szCs w:val="20"/>
                <w:shd w:val="clear" w:color="auto" w:fill="FFFFFF"/>
                <w:lang w:val="en-GB"/>
                <w:rPrChange w:id="182" w:author="Microsoft Office User" w:date="2023-04-20T15:40:00Z">
                  <w:rPr>
                    <w:rFonts w:ascii="Arial" w:hAnsi="Arial" w:cs="Arial"/>
                    <w:color w:val="222222"/>
                    <w:sz w:val="20"/>
                    <w:szCs w:val="20"/>
                    <w:shd w:val="clear" w:color="auto" w:fill="FFFFFF"/>
                    <w:lang w:val="en-GB"/>
                  </w:rPr>
                </w:rPrChange>
              </w:rPr>
            </w:pPr>
            <w:r w:rsidRPr="00C210A2">
              <w:rPr>
                <w:rFonts w:ascii="Arial" w:hAnsi="Arial" w:cs="Arial"/>
                <w:b/>
                <w:bCs/>
                <w:color w:val="222222"/>
                <w:sz w:val="20"/>
                <w:szCs w:val="20"/>
                <w:shd w:val="clear" w:color="auto" w:fill="FFFFFF"/>
                <w:lang w:val="en-GB"/>
                <w:rPrChange w:id="183" w:author="Microsoft Office User" w:date="2023-04-20T15:40:00Z">
                  <w:rPr>
                    <w:rFonts w:ascii="Arial" w:hAnsi="Arial" w:cs="Arial"/>
                    <w:color w:val="222222"/>
                    <w:sz w:val="20"/>
                    <w:szCs w:val="20"/>
                    <w:shd w:val="clear" w:color="auto" w:fill="FFFFFF"/>
                    <w:lang w:val="en-GB"/>
                  </w:rPr>
                </w:rPrChange>
              </w:rPr>
              <w:t xml:space="preserve">Figure </w:t>
            </w:r>
            <w:proofErr w:type="gramStart"/>
            <w:r w:rsidRPr="00C210A2">
              <w:rPr>
                <w:rFonts w:ascii="Arial" w:hAnsi="Arial" w:cs="Arial"/>
                <w:b/>
                <w:bCs/>
                <w:color w:val="222222"/>
                <w:sz w:val="20"/>
                <w:szCs w:val="20"/>
                <w:shd w:val="clear" w:color="auto" w:fill="FFFFFF"/>
                <w:lang w:val="en-GB"/>
                <w:rPrChange w:id="184" w:author="Microsoft Office User" w:date="2023-04-20T15:40:00Z">
                  <w:rPr>
                    <w:rFonts w:ascii="Arial" w:hAnsi="Arial" w:cs="Arial"/>
                    <w:color w:val="222222"/>
                    <w:sz w:val="20"/>
                    <w:szCs w:val="20"/>
                    <w:shd w:val="clear" w:color="auto" w:fill="FFFFFF"/>
                    <w:lang w:val="en-GB"/>
                  </w:rPr>
                </w:rPrChange>
              </w:rPr>
              <w:t>6 .</w:t>
            </w:r>
            <w:proofErr w:type="gramEnd"/>
            <w:r w:rsidRPr="00C210A2">
              <w:rPr>
                <w:rFonts w:ascii="Arial" w:hAnsi="Arial" w:cs="Arial"/>
                <w:b/>
                <w:bCs/>
                <w:color w:val="222222"/>
                <w:sz w:val="20"/>
                <w:szCs w:val="20"/>
                <w:shd w:val="clear" w:color="auto" w:fill="FFFFFF"/>
                <w:lang w:val="en-GB"/>
                <w:rPrChange w:id="185" w:author="Microsoft Office User" w:date="2023-04-20T15:40:00Z">
                  <w:rPr>
                    <w:rFonts w:ascii="Arial" w:hAnsi="Arial" w:cs="Arial"/>
                    <w:color w:val="222222"/>
                    <w:sz w:val="20"/>
                    <w:szCs w:val="20"/>
                    <w:shd w:val="clear" w:color="auto" w:fill="FFFFFF"/>
                    <w:lang w:val="en-GB"/>
                  </w:rPr>
                </w:rPrChange>
              </w:rPr>
              <w:t xml:space="preserve"> Mean-variance in band 11</w:t>
            </w:r>
            <w:commentRangeEnd w:id="177"/>
            <w:r w:rsidR="00C210A2">
              <w:rPr>
                <w:rStyle w:val="CommentReference"/>
              </w:rPr>
              <w:commentReference w:id="177"/>
            </w:r>
          </w:p>
          <w:p w14:paraId="7FFAB743" w14:textId="77777777" w:rsidR="00D830C7" w:rsidRPr="00E2325A" w:rsidRDefault="00D830C7" w:rsidP="00381B81">
            <w:pPr>
              <w:jc w:val="both"/>
              <w:rPr>
                <w:rFonts w:ascii="Times New Roman" w:hAnsi="Times New Roman" w:cs="Times New Roman"/>
                <w:color w:val="222222"/>
                <w:shd w:val="clear" w:color="auto" w:fill="FFFFFF"/>
                <w:lang w:val="en-GB"/>
              </w:rPr>
            </w:pPr>
          </w:p>
        </w:tc>
      </w:tr>
    </w:tbl>
    <w:p w14:paraId="6097CD52" w14:textId="77777777" w:rsidR="001438EC" w:rsidRPr="001438EC" w:rsidRDefault="001438EC" w:rsidP="001438EC">
      <w:pPr>
        <w:spacing w:after="0"/>
        <w:jc w:val="both"/>
        <w:rPr>
          <w:rFonts w:ascii="Times New Roman" w:hAnsi="Times New Roman" w:cs="Times New Roman"/>
          <w:color w:val="222222"/>
          <w:shd w:val="clear" w:color="auto" w:fill="FFFFFF"/>
        </w:rPr>
      </w:pPr>
    </w:p>
    <w:p w14:paraId="2E2017D0" w14:textId="3680A7E4" w:rsidR="00D830C7" w:rsidRPr="00D830C7" w:rsidRDefault="00563756" w:rsidP="00D830C7">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Completeness</w:t>
      </w:r>
    </w:p>
    <w:p w14:paraId="53C25492" w14:textId="55D14BCC" w:rsidR="00D830C7" w:rsidRDefault="00D830C7" w:rsidP="00D830C7">
      <w:pPr>
        <w:spacing w:after="0"/>
        <w:jc w:val="both"/>
        <w:rPr>
          <w:rFonts w:ascii="Times New Roman" w:hAnsi="Times New Roman" w:cs="Times New Roman"/>
          <w:lang w:val="en-GB"/>
        </w:rPr>
      </w:pPr>
      <w:r>
        <w:rPr>
          <w:rFonts w:ascii="Times New Roman" w:hAnsi="Times New Roman" w:cs="Times New Roman"/>
          <w:lang w:val="en-GB"/>
        </w:rPr>
        <w:t xml:space="preserve">Completeness is </w:t>
      </w:r>
      <w:commentRangeStart w:id="186"/>
      <w:r>
        <w:rPr>
          <w:rFonts w:ascii="Times New Roman" w:hAnsi="Times New Roman" w:cs="Times New Roman"/>
          <w:lang w:val="en-GB"/>
        </w:rPr>
        <w:t xml:space="preserve">defined </w:t>
      </w:r>
      <w:commentRangeEnd w:id="186"/>
      <w:r w:rsidR="00C210A2">
        <w:rPr>
          <w:rStyle w:val="CommentReference"/>
        </w:rPr>
        <w:commentReference w:id="186"/>
      </w:r>
      <w:r>
        <w:rPr>
          <w:rFonts w:ascii="Times New Roman" w:hAnsi="Times New Roman" w:cs="Times New Roman"/>
          <w:lang w:val="en-GB"/>
        </w:rPr>
        <w:t>as the accuracy of the data in the raster image which can be cloud coverage</w:t>
      </w:r>
      <w:del w:id="187" w:author="Microsoft Office User" w:date="2023-04-20T15:43:00Z">
        <w:r w:rsidDel="00C30F39">
          <w:rPr>
            <w:rFonts w:ascii="Times New Roman" w:hAnsi="Times New Roman" w:cs="Times New Roman"/>
            <w:lang w:val="en-GB"/>
          </w:rPr>
          <w:delText xml:space="preserve"> </w:delText>
        </w:r>
      </w:del>
      <w:r>
        <w:rPr>
          <w:rFonts w:ascii="Times New Roman" w:hAnsi="Times New Roman" w:cs="Times New Roman"/>
          <w:lang w:val="en-GB"/>
        </w:rPr>
        <w:t xml:space="preserve">, land cover </w:t>
      </w:r>
      <w:proofErr w:type="gramStart"/>
      <w:r>
        <w:rPr>
          <w:rFonts w:ascii="Times New Roman" w:hAnsi="Times New Roman" w:cs="Times New Roman"/>
          <w:lang w:val="en-GB"/>
        </w:rPr>
        <w:t>accuracy  where</w:t>
      </w:r>
      <w:proofErr w:type="gramEnd"/>
      <w:r>
        <w:rPr>
          <w:rFonts w:ascii="Times New Roman" w:hAnsi="Times New Roman" w:cs="Times New Roman"/>
          <w:lang w:val="en-GB"/>
        </w:rPr>
        <w:t xml:space="preserve"> as in vector data it is defined at the percentage of missing data or null values. W</w:t>
      </w:r>
      <w:r>
        <w:rPr>
          <w:rFonts w:ascii="Times New Roman" w:hAnsi="Times New Roman" w:cs="Times New Roman"/>
          <w:color w:val="222222"/>
          <w:shd w:val="clear" w:color="auto" w:fill="FFFFFF"/>
          <w:lang w:val="en-GB"/>
        </w:rPr>
        <w:t xml:space="preserve">here </w:t>
      </w:r>
      <w:commentRangeStart w:id="188"/>
      <w:r>
        <w:rPr>
          <w:rFonts w:ascii="Times New Roman" w:hAnsi="Times New Roman" w:cs="Times New Roman"/>
          <w:color w:val="222222"/>
          <w:shd w:val="clear" w:color="auto" w:fill="FFFFFF"/>
          <w:lang w:val="en-GB"/>
        </w:rPr>
        <w:t xml:space="preserve">accuracy </w:t>
      </w:r>
      <w:commentRangeEnd w:id="188"/>
      <w:r w:rsidR="00C30F39">
        <w:rPr>
          <w:rStyle w:val="CommentReference"/>
        </w:rPr>
        <w:commentReference w:id="188"/>
      </w:r>
      <w:r>
        <w:rPr>
          <w:rFonts w:ascii="Times New Roman" w:hAnsi="Times New Roman" w:cs="Times New Roman"/>
          <w:color w:val="222222"/>
          <w:shd w:val="clear" w:color="auto" w:fill="FFFFFF"/>
          <w:lang w:val="en-GB"/>
        </w:rPr>
        <w:t>is defined as the precision of detecting clouds in image with cloud shadow and further classification.</w:t>
      </w:r>
    </w:p>
    <w:p w14:paraId="11F18D7B" w14:textId="77777777" w:rsidR="00D830C7" w:rsidRPr="00E2325A"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189"/>
      <w:r w:rsidRPr="00E2325A">
        <w:rPr>
          <w:rFonts w:ascii="Times New Roman" w:hAnsi="Times New Roman" w:cs="Times New Roman"/>
          <w:b/>
          <w:bCs/>
          <w:color w:val="222222"/>
          <w:shd w:val="clear" w:color="auto" w:fill="FFFFFF"/>
          <w:lang w:val="en-GB"/>
        </w:rPr>
        <w:t>Cloud cover and masking</w:t>
      </w:r>
      <w:commentRangeEnd w:id="189"/>
      <w:r>
        <w:rPr>
          <w:rStyle w:val="CommentReference"/>
        </w:rPr>
        <w:commentReference w:id="189"/>
      </w:r>
    </w:p>
    <w:p w14:paraId="41026BC2" w14:textId="20347849"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Ackerman, S [10] has presented a cloud masking algorithm for </w:t>
      </w:r>
      <w:ins w:id="190" w:author="Microsoft Office User" w:date="2023-04-20T15:43:00Z">
        <w:r w:rsidR="00C30F39">
          <w:rPr>
            <w:rFonts w:ascii="Times New Roman" w:hAnsi="Times New Roman" w:cs="Times New Roman"/>
            <w:color w:val="222222"/>
            <w:shd w:val="clear" w:color="auto" w:fill="FFFFFF"/>
            <w:lang w:val="en-GB"/>
          </w:rPr>
          <w:t xml:space="preserve">the </w:t>
        </w:r>
        <w:r w:rsidR="00C30F39" w:rsidRPr="00E2325A">
          <w:rPr>
            <w:rFonts w:ascii="Times New Roman" w:hAnsi="Times New Roman" w:cs="Times New Roman"/>
            <w:color w:val="222222"/>
            <w:shd w:val="clear" w:color="auto" w:fill="FFFFFF"/>
            <w:lang w:val="en-GB"/>
          </w:rPr>
          <w:t xml:space="preserve">MODIS </w:t>
        </w:r>
      </w:ins>
      <w:r w:rsidRPr="00E2325A">
        <w:rPr>
          <w:rFonts w:ascii="Times New Roman" w:hAnsi="Times New Roman" w:cs="Times New Roman"/>
          <w:color w:val="222222"/>
          <w:shd w:val="clear" w:color="auto" w:fill="FFFFFF"/>
          <w:lang w:val="en-GB"/>
        </w:rPr>
        <w:t xml:space="preserve">(Moderate Resolution Imaging Spectroradiometer) </w:t>
      </w:r>
      <w:del w:id="191" w:author="Microsoft Office User" w:date="2023-04-20T15:43:00Z">
        <w:r w:rsidRPr="00E2325A" w:rsidDel="00C30F39">
          <w:rPr>
            <w:rFonts w:ascii="Times New Roman" w:hAnsi="Times New Roman" w:cs="Times New Roman"/>
            <w:color w:val="222222"/>
            <w:shd w:val="clear" w:color="auto" w:fill="FFFFFF"/>
            <w:lang w:val="en-GB"/>
          </w:rPr>
          <w:delText xml:space="preserve">MODIS </w:delText>
        </w:r>
      </w:del>
      <w:r w:rsidRPr="00E2325A">
        <w:rPr>
          <w:rFonts w:ascii="Times New Roman" w:hAnsi="Times New Roman" w:cs="Times New Roman"/>
          <w:color w:val="222222"/>
          <w:shd w:val="clear" w:color="auto" w:fill="FFFFFF"/>
          <w:lang w:val="en-GB"/>
        </w:rPr>
        <w:t>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14ECC254"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Kopp, T [11] has proposed a (Visible Infrared Imager Radiometer Suite) VRIIS model for detecting cloud masks. This model used VCM (visible cloud mask) model. This algorithm is used to classify the various land use like cloud, land, soil, water, coastal &amp; snow. This is a product of the Joint Polar Satellite System </w:t>
      </w:r>
      <w:proofErr w:type="gramStart"/>
      <w:r w:rsidRPr="00E2325A">
        <w:rPr>
          <w:rFonts w:ascii="Times New Roman" w:hAnsi="Times New Roman" w:cs="Times New Roman"/>
          <w:color w:val="222222"/>
          <w:shd w:val="clear" w:color="auto" w:fill="FFFFFF"/>
          <w:lang w:val="en-GB"/>
        </w:rPr>
        <w:t>program,</w:t>
      </w:r>
      <w:proofErr w:type="gramEnd"/>
      <w:r w:rsidRPr="00E2325A">
        <w:rPr>
          <w:rFonts w:ascii="Times New Roman" w:hAnsi="Times New Roman" w:cs="Times New Roman"/>
          <w:color w:val="222222"/>
          <w:shd w:val="clear" w:color="auto" w:fill="FFFFFF"/>
          <w:lang w:val="en-GB"/>
        </w:rPr>
        <w:t xml:space="preserve"> the algorithm is defined for the MODIS database. The model can define multi-layered clouds, can separate clouds and aerosols and cloud shadows.</w:t>
      </w:r>
    </w:p>
    <w:p w14:paraId="59E7C39E"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Cesar </w:t>
      </w:r>
      <w:proofErr w:type="spellStart"/>
      <w:r w:rsidRPr="00E2325A">
        <w:rPr>
          <w:rFonts w:ascii="Times New Roman" w:hAnsi="Times New Roman" w:cs="Times New Roman"/>
          <w:color w:val="222222"/>
          <w:shd w:val="clear" w:color="auto" w:fill="FFFFFF"/>
          <w:lang w:val="en-GB"/>
        </w:rPr>
        <w:t>Aybar</w:t>
      </w:r>
      <w:proofErr w:type="spellEnd"/>
      <w:r w:rsidRPr="00E2325A">
        <w:rPr>
          <w:rFonts w:ascii="Times New Roman" w:hAnsi="Times New Roman" w:cs="Times New Roman"/>
          <w:color w:val="222222"/>
          <w:shd w:val="clear" w:color="auto" w:fill="FFFFFF"/>
          <w:lang w:val="en-GB"/>
        </w:rPr>
        <w:t xml:space="preserve"> et.al. [12] has proposed a deep learning model for cloud detection for Sentinel-2. The model is </w:t>
      </w:r>
      <w:r>
        <w:rPr>
          <w:rFonts w:ascii="Times New Roman" w:hAnsi="Times New Roman" w:cs="Times New Roman"/>
          <w:color w:val="222222"/>
          <w:shd w:val="clear" w:color="auto" w:fill="FFFFFF"/>
          <w:lang w:val="en-GB"/>
        </w:rPr>
        <w:t>called</w:t>
      </w:r>
      <w:r w:rsidRPr="00E2325A">
        <w:rPr>
          <w:rFonts w:ascii="Times New Roman" w:hAnsi="Times New Roman" w:cs="Times New Roman"/>
          <w:color w:val="222222"/>
          <w:shd w:val="clear" w:color="auto" w:fill="FFFFFF"/>
          <w:lang w:val="en-GB"/>
        </w:rPr>
        <w:t xml:space="preserve"> CloudSEn12 which is defined to detect cloud, cloud shadow and multi-layer clouds. The model is trained on 49400 image data. The main importance of this model as compared to other models is it can differentiate between thick and thin models. The work is also compared with other </w:t>
      </w:r>
      <w:r w:rsidRPr="00E2325A">
        <w:rPr>
          <w:rFonts w:ascii="Times New Roman" w:hAnsi="Times New Roman" w:cs="Times New Roman"/>
          <w:color w:val="222222"/>
          <w:shd w:val="clear" w:color="auto" w:fill="FFFFFF"/>
          <w:lang w:val="en-GB"/>
        </w:rPr>
        <w:lastRenderedPageBreak/>
        <w:t xml:space="preserve">existing models like </w:t>
      </w:r>
      <w:proofErr w:type="spellStart"/>
      <w:r w:rsidRPr="00E2325A">
        <w:rPr>
          <w:rFonts w:ascii="Times New Roman" w:hAnsi="Times New Roman" w:cs="Times New Roman"/>
          <w:color w:val="222222"/>
          <w:shd w:val="clear" w:color="auto" w:fill="FFFFFF"/>
          <w:lang w:val="en-GB"/>
        </w:rPr>
        <w:t>Fmask</w:t>
      </w:r>
      <w:proofErr w:type="spellEnd"/>
      <w:r w:rsidRPr="00E2325A">
        <w:rPr>
          <w:rFonts w:ascii="Times New Roman" w:hAnsi="Times New Roman" w:cs="Times New Roman"/>
          <w:color w:val="222222"/>
          <w:shd w:val="clear" w:color="auto" w:fill="FFFFFF"/>
          <w:lang w:val="en-GB"/>
        </w:rPr>
        <w:t xml:space="preserve">, Sen2Cor and </w:t>
      </w:r>
      <w:proofErr w:type="spellStart"/>
      <w:r w:rsidRPr="00E2325A">
        <w:rPr>
          <w:rFonts w:ascii="Times New Roman" w:hAnsi="Times New Roman" w:cs="Times New Roman"/>
          <w:color w:val="222222"/>
          <w:shd w:val="clear" w:color="auto" w:fill="FFFFFF"/>
          <w:lang w:val="en-GB"/>
        </w:rPr>
        <w:t>UNetMob</w:t>
      </w:r>
      <w:proofErr w:type="spellEnd"/>
      <w:r w:rsidRPr="00E2325A">
        <w:rPr>
          <w:rFonts w:ascii="Times New Roman" w:hAnsi="Times New Roman" w:cs="Times New Roman"/>
          <w:color w:val="222222"/>
          <w:shd w:val="clear" w:color="auto" w:fill="FFFFFF"/>
          <w:lang w:val="en-GB"/>
        </w:rPr>
        <w:t>. The figure below shows the performance of CloudSEN-12 with various other existing models for cloud and cloud shadow classification.</w:t>
      </w:r>
    </w:p>
    <w:p w14:paraId="2B48599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15E559C9" wp14:editId="1AB2343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0C0CB90B" w14:textId="22370482" w:rsidR="00EC1EDC" w:rsidRPr="00C30F39" w:rsidRDefault="00EC1EDC" w:rsidP="00D830C7">
      <w:pPr>
        <w:jc w:val="center"/>
        <w:rPr>
          <w:rFonts w:ascii="Times New Roman" w:hAnsi="Times New Roman" w:cs="Times New Roman"/>
          <w:b/>
          <w:bCs/>
          <w:color w:val="222222"/>
          <w:shd w:val="clear" w:color="auto" w:fill="FFFFFF"/>
          <w:lang w:val="en-GB"/>
          <w:rPrChange w:id="192" w:author="Microsoft Office User" w:date="2023-04-20T15:44:00Z">
            <w:rPr>
              <w:rFonts w:ascii="Times New Roman" w:hAnsi="Times New Roman" w:cs="Times New Roman"/>
              <w:color w:val="222222"/>
              <w:shd w:val="clear" w:color="auto" w:fill="FFFFFF"/>
              <w:lang w:val="en-GB"/>
            </w:rPr>
          </w:rPrChange>
        </w:rPr>
      </w:pPr>
      <w:commentRangeStart w:id="193"/>
      <w:r w:rsidRPr="00C30F39">
        <w:rPr>
          <w:rFonts w:ascii="Times New Roman" w:hAnsi="Times New Roman" w:cs="Times New Roman"/>
          <w:b/>
          <w:bCs/>
          <w:color w:val="222222"/>
          <w:shd w:val="clear" w:color="auto" w:fill="FFFFFF"/>
          <w:lang w:val="en-GB"/>
          <w:rPrChange w:id="194" w:author="Microsoft Office User" w:date="2023-04-20T15:44:00Z">
            <w:rPr>
              <w:rFonts w:ascii="Times New Roman" w:hAnsi="Times New Roman" w:cs="Times New Roman"/>
              <w:color w:val="222222"/>
              <w:shd w:val="clear" w:color="auto" w:fill="FFFFFF"/>
              <w:lang w:val="en-GB"/>
            </w:rPr>
          </w:rPrChange>
        </w:rPr>
        <w:t>Figure 7. Performance of various cloud detection model</w:t>
      </w:r>
      <w:commentRangeEnd w:id="193"/>
      <w:r w:rsidR="00C30F39">
        <w:rPr>
          <w:rStyle w:val="CommentReference"/>
        </w:rPr>
        <w:commentReference w:id="193"/>
      </w:r>
    </w:p>
    <w:p w14:paraId="11A1E3DA" w14:textId="685E044E"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Segal R M. et.al. [13] have proposed and improved</w:t>
      </w:r>
      <w:ins w:id="195" w:author="Microsoft Office User" w:date="2023-04-20T15:46:00Z">
        <w:r w:rsidR="00C30F39">
          <w:rPr>
            <w:rFonts w:ascii="Times New Roman" w:hAnsi="Times New Roman" w:cs="Times New Roman"/>
            <w:color w:val="222222"/>
            <w:shd w:val="clear" w:color="auto" w:fill="FFFFFF"/>
            <w:lang w:val="en-GB"/>
          </w:rPr>
          <w:t xml:space="preserve"> the</w:t>
        </w:r>
      </w:ins>
      <w:r w:rsidRPr="00E2325A">
        <w:rPr>
          <w:rFonts w:ascii="Times New Roman" w:hAnsi="Times New Roman" w:cs="Times New Roman"/>
          <w:color w:val="222222"/>
          <w:shd w:val="clear" w:color="auto" w:fill="FFFFFF"/>
          <w:lang w:val="en-GB"/>
        </w:rPr>
        <w:t xml:space="preserve"> S-2 cloud mask algorithm using the CNN model. The work </w:t>
      </w:r>
      <w:r>
        <w:rPr>
          <w:rFonts w:ascii="Times New Roman" w:hAnsi="Times New Roman" w:cs="Times New Roman"/>
          <w:color w:val="222222"/>
          <w:shd w:val="clear" w:color="auto" w:fill="FFFFFF"/>
          <w:lang w:val="en-GB"/>
        </w:rPr>
        <w:t>provides</w:t>
      </w:r>
      <w:r w:rsidRPr="00E2325A">
        <w:rPr>
          <w:rFonts w:ascii="Times New Roman" w:hAnsi="Times New Roman" w:cs="Times New Roman"/>
          <w:color w:val="222222"/>
          <w:shd w:val="clear" w:color="auto" w:fill="FFFFFF"/>
          <w:lang w:val="en-GB"/>
        </w:rPr>
        <w:t xml:space="preserve"> better accuracy for cloud detection compared to </w:t>
      </w:r>
      <w:r>
        <w:rPr>
          <w:rFonts w:ascii="Times New Roman" w:hAnsi="Times New Roman" w:cs="Times New Roman"/>
          <w:color w:val="222222"/>
          <w:shd w:val="clear" w:color="auto" w:fill="FFFFFF"/>
          <w:lang w:val="en-GB"/>
        </w:rPr>
        <w:t xml:space="preserve">the original </w:t>
      </w:r>
      <w:r w:rsidRPr="00E2325A">
        <w:rPr>
          <w:rFonts w:ascii="Times New Roman" w:hAnsi="Times New Roman" w:cs="Times New Roman"/>
          <w:color w:val="222222"/>
          <w:shd w:val="clear" w:color="auto" w:fill="FFFFFF"/>
          <w:lang w:val="en-GB"/>
        </w:rPr>
        <w:t xml:space="preserve">S-2 cloud mask. The work uses sentinel-2 data for testing and training the model, with 13 spectral bands and </w:t>
      </w:r>
      <w:del w:id="196" w:author="Microsoft Office User" w:date="2023-04-20T15:47:00Z">
        <w:r w:rsidRPr="00E2325A" w:rsidDel="00C30F39">
          <w:rPr>
            <w:rFonts w:ascii="Times New Roman" w:hAnsi="Times New Roman" w:cs="Times New Roman"/>
            <w:color w:val="222222"/>
            <w:shd w:val="clear" w:color="auto" w:fill="FFFFFF"/>
            <w:lang w:val="en-GB"/>
          </w:rPr>
          <w:delText xml:space="preserve">bands </w:delText>
        </w:r>
      </w:del>
      <w:ins w:id="197" w:author="Microsoft Office User" w:date="2023-04-20T15:47:00Z">
        <w:r w:rsidR="00C30F39">
          <w:rPr>
            <w:rFonts w:ascii="Times New Roman" w:hAnsi="Times New Roman" w:cs="Times New Roman"/>
            <w:color w:val="222222"/>
            <w:shd w:val="clear" w:color="auto" w:fill="FFFFFF"/>
            <w:lang w:val="en-GB"/>
          </w:rPr>
          <w:t>resolution</w:t>
        </w:r>
        <w:r w:rsidR="00C30F39"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 xml:space="preserve">of 10m. the testing was mostly conducted on images from </w:t>
      </w:r>
      <w:ins w:id="198" w:author="Microsoft Office User" w:date="2023-04-20T15:47:00Z">
        <w:r w:rsidR="00C30F39">
          <w:rPr>
            <w:rFonts w:ascii="Times New Roman" w:hAnsi="Times New Roman" w:cs="Times New Roman"/>
            <w:color w:val="222222"/>
            <w:shd w:val="clear" w:color="auto" w:fill="FFFFFF"/>
            <w:lang w:val="en-GB"/>
          </w:rPr>
          <w:t xml:space="preserve">the </w:t>
        </w:r>
      </w:ins>
      <w:r w:rsidRPr="00E2325A">
        <w:rPr>
          <w:rFonts w:ascii="Times New Roman" w:hAnsi="Times New Roman" w:cs="Times New Roman"/>
          <w:color w:val="222222"/>
          <w:shd w:val="clear" w:color="auto" w:fill="FFFFFF"/>
          <w:lang w:val="en-GB"/>
        </w:rPr>
        <w:t xml:space="preserve">Fiji island database. </w:t>
      </w:r>
    </w:p>
    <w:p w14:paraId="0AAEEE8D" w14:textId="1211FF6F" w:rsidR="00D830C7" w:rsidRPr="00E2325A"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Qiu.S</w:t>
      </w:r>
      <w:proofErr w:type="spellEnd"/>
      <w:r w:rsidRPr="00E2325A">
        <w:rPr>
          <w:rFonts w:ascii="Times New Roman" w:hAnsi="Times New Roman" w:cs="Times New Roman"/>
          <w:color w:val="222222"/>
          <w:shd w:val="clear" w:color="auto" w:fill="FFFFFF"/>
          <w:lang w:val="en-GB"/>
        </w:rPr>
        <w:t xml:space="preserve">. et.al. [14] in this work has proposed an improved version of </w:t>
      </w:r>
      <w:ins w:id="199" w:author="Microsoft Office User" w:date="2023-04-20T15:47:00Z">
        <w:r w:rsidR="00C30F39">
          <w:rPr>
            <w:rFonts w:ascii="Times New Roman" w:hAnsi="Times New Roman" w:cs="Times New Roman"/>
            <w:color w:val="222222"/>
            <w:shd w:val="clear" w:color="auto" w:fill="FFFFFF"/>
            <w:lang w:val="en-GB"/>
          </w:rPr>
          <w:t xml:space="preserve">the </w:t>
        </w:r>
      </w:ins>
      <w:r w:rsidRPr="00E2325A">
        <w:rPr>
          <w:rFonts w:ascii="Times New Roman" w:hAnsi="Times New Roman" w:cs="Times New Roman"/>
          <w:color w:val="222222"/>
          <w:shd w:val="clear" w:color="auto" w:fill="FFFFFF"/>
          <w:lang w:val="en-GB"/>
        </w:rPr>
        <w:t xml:space="preserve">FMASK algorithm for Lansat4, Landsat 8 and sentinel-2 images. This is one of the tools which allows cloud masking for multiple datasets available with high accuracy. This work demonstrates </w:t>
      </w:r>
      <w:ins w:id="200" w:author="Microsoft Office User" w:date="2023-04-20T15:47:00Z">
        <w:r w:rsidR="00C30F39" w:rsidRPr="00E2325A">
          <w:rPr>
            <w:rFonts w:ascii="Times New Roman" w:hAnsi="Times New Roman" w:cs="Times New Roman"/>
            <w:color w:val="222222"/>
            <w:shd w:val="clear" w:color="auto" w:fill="FFFFFF"/>
            <w:lang w:val="en-GB"/>
          </w:rPr>
          <w:t xml:space="preserve">FMASK </w:t>
        </w:r>
      </w:ins>
      <w:del w:id="201" w:author="Microsoft Office User" w:date="2023-04-20T15:47:00Z">
        <w:r w:rsidRPr="00E2325A" w:rsidDel="00C30F39">
          <w:rPr>
            <w:rFonts w:ascii="Times New Roman" w:hAnsi="Times New Roman" w:cs="Times New Roman"/>
            <w:color w:val="222222"/>
            <w:shd w:val="clear" w:color="auto" w:fill="FFFFFF"/>
            <w:lang w:val="en-GB"/>
          </w:rPr>
          <w:delText xml:space="preserve">Fmask </w:delText>
        </w:r>
      </w:del>
      <w:r w:rsidRPr="00E2325A">
        <w:rPr>
          <w:rFonts w:ascii="Times New Roman" w:hAnsi="Times New Roman" w:cs="Times New Roman"/>
          <w:color w:val="222222"/>
          <w:shd w:val="clear" w:color="auto" w:fill="FFFFFF"/>
          <w:lang w:val="en-GB"/>
        </w:rPr>
        <w:t xml:space="preserve">4.0, a version of the algorithm integrated with separate models for cloud masking over land and water to maintain high accuracy.  Fig </w:t>
      </w:r>
      <w:commentRangeStart w:id="202"/>
      <w:r w:rsidRPr="00E2325A">
        <w:rPr>
          <w:rFonts w:ascii="Times New Roman" w:hAnsi="Times New Roman" w:cs="Times New Roman"/>
          <w:color w:val="222222"/>
          <w:shd w:val="clear" w:color="auto" w:fill="FFFFFF"/>
          <w:lang w:val="en-GB"/>
        </w:rPr>
        <w:t xml:space="preserve">X. </w:t>
      </w:r>
      <w:commentRangeEnd w:id="202"/>
      <w:r w:rsidR="00C30F39">
        <w:rPr>
          <w:rStyle w:val="CommentReference"/>
        </w:rPr>
        <w:commentReference w:id="202"/>
      </w:r>
      <w:r w:rsidRPr="00E2325A">
        <w:rPr>
          <w:rFonts w:ascii="Times New Roman" w:hAnsi="Times New Roman" w:cs="Times New Roman"/>
          <w:color w:val="222222"/>
          <w:shd w:val="clear" w:color="auto" w:fill="FFFFFF"/>
          <w:lang w:val="en-GB"/>
        </w:rPr>
        <w:t xml:space="preserve">shows the working of </w:t>
      </w:r>
      <w:ins w:id="203" w:author="Microsoft Office User" w:date="2023-04-20T15:47:00Z">
        <w:r w:rsidR="00C30F39" w:rsidRPr="00E2325A">
          <w:rPr>
            <w:rFonts w:ascii="Times New Roman" w:hAnsi="Times New Roman" w:cs="Times New Roman"/>
            <w:color w:val="222222"/>
            <w:shd w:val="clear" w:color="auto" w:fill="FFFFFF"/>
            <w:lang w:val="en-GB"/>
          </w:rPr>
          <w:t xml:space="preserve">FMASK </w:t>
        </w:r>
      </w:ins>
      <w:del w:id="204" w:author="Microsoft Office User" w:date="2023-04-20T15:47:00Z">
        <w:r w:rsidRPr="00E2325A" w:rsidDel="00C30F39">
          <w:rPr>
            <w:rFonts w:ascii="Times New Roman" w:hAnsi="Times New Roman" w:cs="Times New Roman"/>
            <w:color w:val="222222"/>
            <w:shd w:val="clear" w:color="auto" w:fill="FFFFFF"/>
            <w:lang w:val="en-GB"/>
          </w:rPr>
          <w:delText xml:space="preserve">Fmask </w:delText>
        </w:r>
      </w:del>
      <w:r w:rsidRPr="00E2325A">
        <w:rPr>
          <w:rFonts w:ascii="Times New Roman" w:hAnsi="Times New Roman" w:cs="Times New Roman"/>
          <w:color w:val="222222"/>
          <w:shd w:val="clear" w:color="auto" w:fill="FFFFFF"/>
          <w:lang w:val="en-GB"/>
        </w:rPr>
        <w:t xml:space="preserve">4.0 where various auxiliary data are integrated for training purposes and detection of cloud, cloud shadow, urban </w:t>
      </w:r>
      <w:proofErr w:type="gramStart"/>
      <w:r w:rsidRPr="00E2325A">
        <w:rPr>
          <w:rFonts w:ascii="Times New Roman" w:hAnsi="Times New Roman" w:cs="Times New Roman"/>
          <w:color w:val="222222"/>
          <w:shd w:val="clear" w:color="auto" w:fill="FFFFFF"/>
          <w:lang w:val="en-GB"/>
        </w:rPr>
        <w:t>detection</w:t>
      </w:r>
      <w:proofErr w:type="gramEnd"/>
      <w:r w:rsidRPr="00E2325A">
        <w:rPr>
          <w:rFonts w:ascii="Times New Roman" w:hAnsi="Times New Roman" w:cs="Times New Roman"/>
          <w:color w:val="222222"/>
          <w:shd w:val="clear" w:color="auto" w:fill="FFFFFF"/>
          <w:lang w:val="en-GB"/>
        </w:rPr>
        <w:t xml:space="preserve"> and snow detection.</w:t>
      </w:r>
    </w:p>
    <w:p w14:paraId="74024E3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418AAED3" wp14:editId="2E5E9F6D">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38D78B41" w14:textId="6372AF13" w:rsidR="00EC1EDC" w:rsidRPr="00C30F39" w:rsidRDefault="00EC1EDC" w:rsidP="00D830C7">
      <w:pPr>
        <w:jc w:val="center"/>
        <w:rPr>
          <w:rFonts w:ascii="Times New Roman" w:hAnsi="Times New Roman" w:cs="Times New Roman"/>
          <w:b/>
          <w:bCs/>
          <w:color w:val="222222"/>
          <w:shd w:val="clear" w:color="auto" w:fill="FFFFFF"/>
          <w:lang w:val="en-GB"/>
          <w:rPrChange w:id="205" w:author="Microsoft Office User" w:date="2023-04-20T15:48:00Z">
            <w:rPr>
              <w:rFonts w:ascii="Times New Roman" w:hAnsi="Times New Roman" w:cs="Times New Roman"/>
              <w:color w:val="222222"/>
              <w:shd w:val="clear" w:color="auto" w:fill="FFFFFF"/>
              <w:lang w:val="en-GB"/>
            </w:rPr>
          </w:rPrChange>
        </w:rPr>
      </w:pPr>
      <w:commentRangeStart w:id="206"/>
      <w:r w:rsidRPr="00C30F39">
        <w:rPr>
          <w:rFonts w:ascii="Times New Roman" w:hAnsi="Times New Roman" w:cs="Times New Roman"/>
          <w:b/>
          <w:bCs/>
          <w:color w:val="222222"/>
          <w:shd w:val="clear" w:color="auto" w:fill="FFFFFF"/>
          <w:lang w:val="en-GB"/>
          <w:rPrChange w:id="207" w:author="Microsoft Office User" w:date="2023-04-20T15:48:00Z">
            <w:rPr>
              <w:rFonts w:ascii="Times New Roman" w:hAnsi="Times New Roman" w:cs="Times New Roman"/>
              <w:color w:val="222222"/>
              <w:shd w:val="clear" w:color="auto" w:fill="FFFFFF"/>
              <w:lang w:val="en-GB"/>
            </w:rPr>
          </w:rPrChange>
        </w:rPr>
        <w:t>Figure 8</w:t>
      </w:r>
      <w:commentRangeEnd w:id="206"/>
      <w:r w:rsidR="00C30F39">
        <w:rPr>
          <w:rStyle w:val="CommentReference"/>
        </w:rPr>
        <w:commentReference w:id="206"/>
      </w:r>
    </w:p>
    <w:p w14:paraId="1641CB5B" w14:textId="2FF5D0CD" w:rsidR="00D830C7" w:rsidRPr="00E2325A" w:rsidRDefault="00D830C7" w:rsidP="00D830C7">
      <w:pPr>
        <w:jc w:val="both"/>
        <w:rPr>
          <w:rFonts w:ascii="Times New Roman" w:hAnsi="Times New Roman" w:cs="Times New Roman"/>
          <w:color w:val="222222"/>
          <w:shd w:val="clear" w:color="auto" w:fill="FFFFFF"/>
          <w:lang w:val="en-GB"/>
        </w:rPr>
      </w:pPr>
      <w:del w:id="208" w:author="Microsoft Office User" w:date="2023-04-20T15:48:00Z">
        <w:r w:rsidDel="00C30F39">
          <w:rPr>
            <w:rFonts w:ascii="Times New Roman" w:hAnsi="Times New Roman" w:cs="Times New Roman"/>
            <w:color w:val="222222"/>
            <w:shd w:val="clear" w:color="auto" w:fill="FFFFFF"/>
            <w:lang w:val="en-GB"/>
          </w:rPr>
          <w:delText>Additioanlly</w:delText>
        </w:r>
      </w:del>
      <w:ins w:id="209" w:author="Microsoft Office User" w:date="2023-04-20T15:48:00Z">
        <w:r w:rsidR="00C30F39">
          <w:rPr>
            <w:rFonts w:ascii="Times New Roman" w:hAnsi="Times New Roman" w:cs="Times New Roman"/>
            <w:color w:val="222222"/>
            <w:shd w:val="clear" w:color="auto" w:fill="FFFFFF"/>
            <w:lang w:val="en-GB"/>
          </w:rPr>
          <w:t>Additionally</w:t>
        </w:r>
      </w:ins>
      <w:r>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there are various other </w:t>
      </w:r>
      <w:commentRangeStart w:id="210"/>
      <w:r w:rsidRPr="00E2325A">
        <w:rPr>
          <w:rFonts w:ascii="Times New Roman" w:hAnsi="Times New Roman" w:cs="Times New Roman"/>
          <w:color w:val="222222"/>
          <w:shd w:val="clear" w:color="auto" w:fill="FFFFFF"/>
          <w:lang w:val="en-GB"/>
        </w:rPr>
        <w:t xml:space="preserve">models </w:t>
      </w:r>
      <w:commentRangeEnd w:id="210"/>
      <w:r w:rsidR="00C30F39">
        <w:rPr>
          <w:rStyle w:val="CommentReference"/>
        </w:rPr>
        <w:commentReference w:id="210"/>
      </w:r>
      <w:r w:rsidRPr="00E2325A">
        <w:rPr>
          <w:rFonts w:ascii="Times New Roman" w:hAnsi="Times New Roman" w:cs="Times New Roman"/>
          <w:color w:val="222222"/>
          <w:shd w:val="clear" w:color="auto" w:fill="FFFFFF"/>
          <w:lang w:val="en-GB"/>
        </w:rPr>
        <w:t xml:space="preserve">which are </w:t>
      </w:r>
      <w:ins w:id="211" w:author="Microsoft Office User" w:date="2023-04-20T15:48:00Z">
        <w:r w:rsidR="00C30F39">
          <w:rPr>
            <w:rFonts w:ascii="Times New Roman" w:hAnsi="Times New Roman" w:cs="Times New Roman"/>
            <w:color w:val="222222"/>
            <w:shd w:val="clear" w:color="auto" w:fill="FFFFFF"/>
            <w:lang w:val="en-GB"/>
          </w:rPr>
          <w:t xml:space="preserve">presented in </w:t>
        </w:r>
      </w:ins>
      <w:r>
        <w:rPr>
          <w:rFonts w:ascii="Times New Roman" w:hAnsi="Times New Roman" w:cs="Times New Roman"/>
          <w:color w:val="222222"/>
          <w:shd w:val="clear" w:color="auto" w:fill="FFFFFF"/>
          <w:lang w:val="en-GB"/>
        </w:rPr>
        <w:t xml:space="preserve">in </w:t>
      </w:r>
      <w:del w:id="212" w:author="Microsoft Office User" w:date="2023-04-20T15:48:00Z">
        <w:r w:rsidDel="00C30F39">
          <w:rPr>
            <w:rFonts w:ascii="Times New Roman" w:hAnsi="Times New Roman" w:cs="Times New Roman"/>
            <w:color w:val="222222"/>
            <w:shd w:val="clear" w:color="auto" w:fill="FFFFFF"/>
            <w:lang w:val="en-GB"/>
          </w:rPr>
          <w:delText xml:space="preserve">TABLE </w:delText>
        </w:r>
      </w:del>
      <w:ins w:id="213" w:author="Microsoft Office User" w:date="2023-04-20T15:48:00Z">
        <w:r w:rsidR="00C30F39">
          <w:rPr>
            <w:rFonts w:ascii="Times New Roman" w:hAnsi="Times New Roman" w:cs="Times New Roman"/>
            <w:color w:val="222222"/>
            <w:shd w:val="clear" w:color="auto" w:fill="FFFFFF"/>
            <w:lang w:val="en-GB"/>
          </w:rPr>
          <w:t>Table</w:t>
        </w:r>
        <w:r w:rsidR="00C30F39">
          <w:rPr>
            <w:rFonts w:ascii="Times New Roman" w:hAnsi="Times New Roman" w:cs="Times New Roman"/>
            <w:color w:val="222222"/>
            <w:shd w:val="clear" w:color="auto" w:fill="FFFFFF"/>
            <w:lang w:val="en-GB"/>
          </w:rPr>
          <w:t xml:space="preserve"> </w:t>
        </w:r>
      </w:ins>
      <w:r>
        <w:rPr>
          <w:rFonts w:ascii="Times New Roman" w:hAnsi="Times New Roman" w:cs="Times New Roman"/>
          <w:color w:val="222222"/>
          <w:shd w:val="clear" w:color="auto" w:fill="FFFFFF"/>
          <w:lang w:val="en-GB"/>
        </w:rPr>
        <w:t>1</w:t>
      </w:r>
      <w:r w:rsidRPr="00E2325A">
        <w:rPr>
          <w:rFonts w:ascii="Times New Roman" w:hAnsi="Times New Roman" w:cs="Times New Roman"/>
          <w:color w:val="222222"/>
          <w:shd w:val="clear" w:color="auto" w:fill="FFFFFF"/>
          <w:lang w:val="en-GB"/>
        </w:rPr>
        <w:t xml:space="preserve">. </w:t>
      </w:r>
      <w:commentRangeStart w:id="214"/>
      <w:r w:rsidRPr="00E2325A">
        <w:rPr>
          <w:rFonts w:ascii="Times New Roman" w:hAnsi="Times New Roman" w:cs="Times New Roman"/>
          <w:color w:val="222222"/>
          <w:shd w:val="clear" w:color="auto" w:fill="FFFFFF"/>
          <w:lang w:val="en-GB"/>
        </w:rPr>
        <w:t xml:space="preserve">This </w:t>
      </w:r>
      <w:ins w:id="215" w:author="Microsoft Office User" w:date="2023-04-20T15:49:00Z">
        <w:r w:rsidR="00C30F39" w:rsidRPr="00E2325A">
          <w:rPr>
            <w:rFonts w:ascii="Times New Roman" w:hAnsi="Times New Roman" w:cs="Times New Roman"/>
            <w:color w:val="222222"/>
            <w:shd w:val="clear" w:color="auto" w:fill="FFFFFF"/>
            <w:lang w:val="en-GB"/>
          </w:rPr>
          <w:t xml:space="preserve">FMASK </w:t>
        </w:r>
      </w:ins>
      <w:del w:id="216" w:author="Microsoft Office User" w:date="2023-04-20T15:49:00Z">
        <w:r w:rsidDel="00C30F39">
          <w:rPr>
            <w:rFonts w:ascii="Times New Roman" w:hAnsi="Times New Roman" w:cs="Times New Roman"/>
            <w:color w:val="222222"/>
            <w:shd w:val="clear" w:color="auto" w:fill="FFFFFF"/>
            <w:lang w:val="en-GB"/>
          </w:rPr>
          <w:delText xml:space="preserve">Fmask </w:delText>
        </w:r>
      </w:del>
      <w:r w:rsidRPr="00E2325A">
        <w:rPr>
          <w:rFonts w:ascii="Times New Roman" w:hAnsi="Times New Roman" w:cs="Times New Roman"/>
          <w:b/>
          <w:bCs/>
          <w:color w:val="222222"/>
          <w:shd w:val="clear" w:color="auto" w:fill="FFFFFF"/>
          <w:lang w:val="en-GB"/>
        </w:rPr>
        <w:t>model</w:t>
      </w:r>
      <w:r w:rsidRPr="00E2325A">
        <w:rPr>
          <w:rFonts w:ascii="Times New Roman" w:hAnsi="Times New Roman" w:cs="Times New Roman"/>
          <w:color w:val="222222"/>
          <w:shd w:val="clear" w:color="auto" w:fill="FFFFFF"/>
          <w:lang w:val="en-GB"/>
        </w:rPr>
        <w:t xml:space="preserve"> </w:t>
      </w:r>
      <w:commentRangeEnd w:id="214"/>
      <w:r>
        <w:rPr>
          <w:rStyle w:val="CommentReference"/>
        </w:rPr>
        <w:commentReference w:id="214"/>
      </w:r>
      <w:r w:rsidRPr="00E2325A">
        <w:rPr>
          <w:rFonts w:ascii="Times New Roman" w:hAnsi="Times New Roman" w:cs="Times New Roman"/>
          <w:color w:val="222222"/>
          <w:shd w:val="clear" w:color="auto" w:fill="FFFFFF"/>
          <w:lang w:val="en-GB"/>
        </w:rPr>
        <w:t xml:space="preserve">proposes the feasibility and study of various other ML models that can be used for better </w:t>
      </w:r>
      <w:commentRangeStart w:id="217"/>
      <w:r w:rsidRPr="00E2325A">
        <w:rPr>
          <w:rFonts w:ascii="Times New Roman" w:hAnsi="Times New Roman" w:cs="Times New Roman"/>
          <w:color w:val="222222"/>
          <w:shd w:val="clear" w:color="auto" w:fill="FFFFFF"/>
          <w:lang w:val="en-GB"/>
        </w:rPr>
        <w:t>performance</w:t>
      </w:r>
      <w:commentRangeEnd w:id="217"/>
      <w:r w:rsidR="00C30F39">
        <w:rPr>
          <w:rStyle w:val="CommentReference"/>
        </w:rPr>
        <w:commentReference w:id="217"/>
      </w:r>
      <w:r w:rsidRPr="00E2325A">
        <w:rPr>
          <w:rFonts w:ascii="Times New Roman" w:hAnsi="Times New Roman" w:cs="Times New Roman"/>
          <w:color w:val="222222"/>
          <w:shd w:val="clear" w:color="auto" w:fill="FFFFFF"/>
          <w:lang w:val="en-GB"/>
        </w:rPr>
        <w:t>.</w:t>
      </w:r>
    </w:p>
    <w:p w14:paraId="7523227E" w14:textId="77777777" w:rsidR="00D830C7" w:rsidRPr="00E2325A" w:rsidRDefault="00D830C7" w:rsidP="00D830C7">
      <w:pPr>
        <w:jc w:val="center"/>
        <w:rPr>
          <w:rFonts w:ascii="Times New Roman" w:hAnsi="Times New Roman" w:cs="Times New Roman"/>
          <w:color w:val="222222"/>
          <w:shd w:val="clear" w:color="auto" w:fill="FFFFFF"/>
          <w:lang w:val="en-GB"/>
        </w:rPr>
      </w:pPr>
      <w:commentRangeStart w:id="218"/>
      <w:r w:rsidRPr="00E2325A">
        <w:rPr>
          <w:rFonts w:ascii="Times New Roman" w:hAnsi="Times New Roman" w:cs="Times New Roman"/>
          <w:color w:val="222222"/>
          <w:shd w:val="clear" w:color="auto" w:fill="FFFFFF"/>
          <w:lang w:val="en-GB"/>
        </w:rPr>
        <w:lastRenderedPageBreak/>
        <w:t>Table1: cloud detection and masking techniques</w:t>
      </w:r>
      <w:commentRangeEnd w:id="218"/>
      <w:r>
        <w:rPr>
          <w:rStyle w:val="CommentReference"/>
        </w:rPr>
        <w:commentReference w:id="218"/>
      </w:r>
    </w:p>
    <w:tbl>
      <w:tblPr>
        <w:tblW w:w="9134" w:type="dxa"/>
        <w:tblLook w:val="04A0" w:firstRow="1" w:lastRow="0" w:firstColumn="1" w:lastColumn="0" w:noHBand="0" w:noVBand="1"/>
      </w:tblPr>
      <w:tblGrid>
        <w:gridCol w:w="1141"/>
        <w:gridCol w:w="2251"/>
        <w:gridCol w:w="5923"/>
      </w:tblGrid>
      <w:tr w:rsidR="00D830C7" w:rsidRPr="00CA7558" w14:paraId="163AF76D" w14:textId="77777777" w:rsidTr="00381B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F4411"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7913299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F2FC23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D830C7" w:rsidRPr="00CA7558" w14:paraId="4957B17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C7A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0A22D85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75D361B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D830C7" w:rsidRPr="00CA7558" w14:paraId="6271B27D"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F3CD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490E5A40"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SECloud</w:t>
            </w:r>
            <w:proofErr w:type="spellEnd"/>
            <w:r w:rsidRPr="00E2325A">
              <w:rPr>
                <w:rFonts w:ascii="Calibri" w:eastAsia="Times New Roman" w:hAnsi="Calibri" w:cs="Calibri"/>
                <w:color w:val="000000"/>
                <w:lang w:val="en-GB"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46A92809"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D830C7" w:rsidRPr="00CA7558" w14:paraId="58B5951F"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61B7"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486906F"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95FBBD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fusion of Images and </w:t>
            </w:r>
            <w:proofErr w:type="spellStart"/>
            <w:r w:rsidRPr="00E2325A">
              <w:rPr>
                <w:rFonts w:ascii="Calibri" w:eastAsia="Times New Roman" w:hAnsi="Calibri" w:cs="Calibri"/>
                <w:color w:val="000000"/>
                <w:lang w:val="en-GB" w:eastAsia="en-IN"/>
              </w:rPr>
              <w:t>Auxilary</w:t>
            </w:r>
            <w:proofErr w:type="spellEnd"/>
            <w:r w:rsidRPr="00E2325A">
              <w:rPr>
                <w:rFonts w:ascii="Calibri" w:eastAsia="Times New Roman" w:hAnsi="Calibri" w:cs="Calibri"/>
                <w:color w:val="000000"/>
                <w:lang w:val="en-GB" w:eastAsia="en-IN"/>
              </w:rPr>
              <w:t xml:space="preserve"> data</w:t>
            </w:r>
          </w:p>
        </w:tc>
      </w:tr>
      <w:tr w:rsidR="00D830C7" w:rsidRPr="00CA7558" w14:paraId="4C71D65C"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6AF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6C2EBC37"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57F77C8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residual neural network</w:t>
            </w:r>
          </w:p>
        </w:tc>
      </w:tr>
      <w:tr w:rsidR="00D830C7" w:rsidRPr="00CA7558" w14:paraId="7FE0A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9568C"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0BA0B82"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C583B1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learning model </w:t>
            </w:r>
          </w:p>
        </w:tc>
      </w:tr>
      <w:tr w:rsidR="00D830C7" w:rsidRPr="00CA7558" w14:paraId="40673CE6"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5DA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152D4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51ABA1B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Threshold-based cloud detection</w:t>
            </w:r>
          </w:p>
        </w:tc>
      </w:tr>
      <w:tr w:rsidR="00D830C7" w:rsidRPr="00CA7558" w14:paraId="44BB7EAA"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81A7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D3C6269" w14:textId="77777777" w:rsidR="00D830C7" w:rsidRPr="00E2325A" w:rsidRDefault="00D830C7" w:rsidP="00381B81">
            <w:pPr>
              <w:spacing w:after="0" w:line="240" w:lineRule="auto"/>
              <w:rPr>
                <w:rFonts w:ascii="Calibri" w:eastAsia="Times New Roman" w:hAnsi="Calibri" w:cs="Calibri"/>
                <w:color w:val="000000"/>
                <w:lang w:val="en-GB" w:eastAsia="en-IN"/>
              </w:rPr>
            </w:pPr>
            <w:bookmarkStart w:id="219" w:name="_Hlk132114972"/>
            <w:r w:rsidRPr="00E2325A">
              <w:rPr>
                <w:rFonts w:ascii="Calibri" w:eastAsia="Times New Roman" w:hAnsi="Calibri" w:cs="Calibri"/>
                <w:color w:val="000000"/>
                <w:lang w:val="en-GB" w:eastAsia="en-IN"/>
              </w:rPr>
              <w:t>Deep-</w:t>
            </w:r>
            <w:proofErr w:type="spellStart"/>
            <w:r w:rsidRPr="00E2325A">
              <w:rPr>
                <w:rFonts w:ascii="Calibri" w:eastAsia="Times New Roman" w:hAnsi="Calibri" w:cs="Calibri"/>
                <w:color w:val="000000"/>
                <w:lang w:val="en-GB" w:eastAsia="en-IN"/>
              </w:rPr>
              <w:t>gaofill</w:t>
            </w:r>
            <w:bookmarkEnd w:id="219"/>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0981070"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convolutional </w:t>
            </w:r>
            <w:proofErr w:type="spellStart"/>
            <w:r w:rsidRPr="00E2325A">
              <w:rPr>
                <w:rFonts w:ascii="Calibri" w:eastAsia="Times New Roman" w:hAnsi="Calibri" w:cs="Calibri"/>
                <w:color w:val="000000"/>
                <w:lang w:val="en-GB" w:eastAsia="en-IN"/>
              </w:rPr>
              <w:t>autoencode</w:t>
            </w:r>
            <w:proofErr w:type="spellEnd"/>
            <w:r w:rsidRPr="00E2325A">
              <w:rPr>
                <w:rFonts w:ascii="Calibri" w:eastAsia="Times New Roman" w:hAnsi="Calibri" w:cs="Calibri"/>
                <w:color w:val="000000"/>
                <w:lang w:val="en-GB" w:eastAsia="en-IN"/>
              </w:rPr>
              <w:t xml:space="preserve"> for cloud detection and gap filling</w:t>
            </w:r>
          </w:p>
        </w:tc>
      </w:tr>
      <w:tr w:rsidR="00D830C7" w:rsidRPr="00CA7558" w14:paraId="169969B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721C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0ED72629"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DFB11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D830C7" w:rsidRPr="00CA7558" w14:paraId="68946EC7"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7876E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26766053"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65A12E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D830C7" w:rsidRPr="00CA7558" w14:paraId="0346DDF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AA4F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1347FF1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4C12AB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 removal using Spatiotemporal Generative Models</w:t>
            </w:r>
          </w:p>
        </w:tc>
      </w:tr>
      <w:tr w:rsidR="00D830C7" w:rsidRPr="00CA7558" w14:paraId="2A7E1B9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BE527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306EF4E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2BB71A7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D830C7" w:rsidRPr="00CA7558" w14:paraId="76F4769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4848F"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98E3798"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FF78D4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D830C7" w:rsidRPr="00CA7558" w14:paraId="76B2F65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76AB3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329247F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30DF044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generative adversarial network</w:t>
            </w:r>
          </w:p>
        </w:tc>
      </w:tr>
      <w:tr w:rsidR="00D830C7" w:rsidRPr="00CA7558" w14:paraId="4D6F165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0974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0DD889CA"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72ABBA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D830C7" w:rsidRPr="00CA7558" w14:paraId="574DB56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90BC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0B05BB0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5E46D9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cloud and non cloudy classification</w:t>
            </w:r>
          </w:p>
        </w:tc>
      </w:tr>
      <w:tr w:rsidR="00D830C7" w:rsidRPr="00CA7558" w14:paraId="4B91CF8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48E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0A44ED8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15A2D8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model cloud detection and removal</w:t>
            </w:r>
          </w:p>
        </w:tc>
      </w:tr>
      <w:tr w:rsidR="00D830C7" w:rsidRPr="00CA7558" w14:paraId="6F2D240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D2C04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726A4D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08F2938"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learning model for shadow detection</w:t>
            </w:r>
          </w:p>
        </w:tc>
      </w:tr>
      <w:tr w:rsidR="00D830C7" w:rsidRPr="00CA7558" w14:paraId="29E59C0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B32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5B566CA6"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1D92F59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Model used </w:t>
            </w:r>
            <w:proofErr w:type="spellStart"/>
            <w:r w:rsidRPr="00E2325A">
              <w:rPr>
                <w:rFonts w:ascii="Calibri" w:eastAsia="Times New Roman" w:hAnsi="Calibri" w:cs="Calibri"/>
                <w:color w:val="000000"/>
                <w:lang w:val="en-GB" w:eastAsia="en-IN"/>
              </w:rPr>
              <w:t>deeip</w:t>
            </w:r>
            <w:proofErr w:type="spellEnd"/>
            <w:r w:rsidRPr="00E2325A">
              <w:rPr>
                <w:rFonts w:ascii="Calibri" w:eastAsia="Times New Roman" w:hAnsi="Calibri" w:cs="Calibri"/>
                <w:color w:val="000000"/>
                <w:lang w:val="en-GB" w:eastAsia="en-IN"/>
              </w:rPr>
              <w:t xml:space="preserve"> learning GAN model</w:t>
            </w:r>
          </w:p>
        </w:tc>
      </w:tr>
      <w:tr w:rsidR="00D830C7" w:rsidRPr="00CA7558" w14:paraId="62872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F3B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3FC1C0E7"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Mec</w:t>
            </w:r>
            <w:proofErr w:type="spellEnd"/>
            <w:r w:rsidRPr="00E2325A">
              <w:rPr>
                <w:rFonts w:ascii="Calibri" w:eastAsia="Times New Roman" w:hAnsi="Calibri" w:cs="Calibri"/>
                <w:color w:val="000000"/>
                <w:lang w:val="en-GB"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0712425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D830C7" w:rsidRPr="00CA7558" w14:paraId="525DC54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0C6"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13060EFB"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A79812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D830C7" w:rsidRPr="00CA7558" w14:paraId="6470601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59D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5B922CAE"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SEnSEl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1C8EE7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4622E935" w14:textId="77777777" w:rsidR="00D830C7" w:rsidRDefault="00D830C7" w:rsidP="00D830C7">
      <w:pPr>
        <w:jc w:val="both"/>
        <w:rPr>
          <w:rFonts w:ascii="Times New Roman" w:hAnsi="Times New Roman" w:cs="Times New Roman"/>
          <w:color w:val="222222"/>
          <w:shd w:val="clear" w:color="auto" w:fill="FFFFFF"/>
          <w:lang w:val="en-GB"/>
        </w:rPr>
      </w:pPr>
    </w:p>
    <w:p w14:paraId="44597F74" w14:textId="18A631BF"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w:t>
      </w:r>
      <w:del w:id="220" w:author="Microsoft Office User" w:date="2023-04-20T15:50:00Z">
        <w:r w:rsidDel="00C30F39">
          <w:rPr>
            <w:rFonts w:ascii="Times New Roman" w:hAnsi="Times New Roman" w:cs="Times New Roman"/>
            <w:color w:val="222222"/>
            <w:shd w:val="clear" w:color="auto" w:fill="FFFFFF"/>
            <w:lang w:val="en-GB"/>
          </w:rPr>
          <w:delText xml:space="preserve">this work </w:delText>
        </w:r>
        <w:r w:rsidRPr="00E313C8" w:rsidDel="00C30F39">
          <w:rPr>
            <w:rFonts w:ascii="Times New Roman" w:hAnsi="Times New Roman" w:cs="Times New Roman"/>
            <w:color w:val="222222"/>
            <w:shd w:val="clear" w:color="auto" w:fill="FFFFFF"/>
            <w:lang w:val="en-GB"/>
          </w:rPr>
          <w:delText xml:space="preserve">is a comprehensive article that </w:delText>
        </w:r>
      </w:del>
      <w:r w:rsidRPr="00E313C8">
        <w:rPr>
          <w:rFonts w:ascii="Times New Roman" w:hAnsi="Times New Roman" w:cs="Times New Roman"/>
          <w:color w:val="222222"/>
          <w:shd w:val="clear" w:color="auto" w:fill="FFFFFF"/>
          <w:lang w:val="en-GB"/>
        </w:rPr>
        <w:t xml:space="preserve">presents a new remote sensing </w:t>
      </w:r>
      <w:commentRangeStart w:id="221"/>
      <w:r w:rsidRPr="00E313C8">
        <w:rPr>
          <w:rFonts w:ascii="Times New Roman" w:hAnsi="Times New Roman" w:cs="Times New Roman"/>
          <w:color w:val="222222"/>
          <w:shd w:val="clear" w:color="auto" w:fill="FFFFFF"/>
          <w:lang w:val="en-GB"/>
        </w:rPr>
        <w:t xml:space="preserve">data set </w:t>
      </w:r>
      <w:commentRangeEnd w:id="221"/>
      <w:r w:rsidR="00C30F39">
        <w:rPr>
          <w:rStyle w:val="CommentReference"/>
        </w:rPr>
        <w:commentReference w:id="221"/>
      </w:r>
      <w:r w:rsidRPr="00E313C8">
        <w:rPr>
          <w:rFonts w:ascii="Times New Roman" w:hAnsi="Times New Roman" w:cs="Times New Roman"/>
          <w:color w:val="222222"/>
          <w:shd w:val="clear" w:color="auto" w:fill="FFFFFF"/>
          <w:lang w:val="en-GB"/>
        </w:rPr>
        <w:t>aimed at cloud removal in multitemporal images.</w:t>
      </w:r>
      <w:r>
        <w:rPr>
          <w:rFonts w:ascii="Times New Roman" w:hAnsi="Times New Roman" w:cs="Times New Roman"/>
          <w:color w:val="222222"/>
          <w:shd w:val="clear" w:color="auto" w:fill="FFFFFF"/>
          <w:lang w:val="en-GB"/>
        </w:rPr>
        <w:t xml:space="preserve"> </w:t>
      </w:r>
      <w:commentRangeStart w:id="222"/>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w:t>
      </w:r>
      <w:commentRangeEnd w:id="222"/>
      <w:r>
        <w:rPr>
          <w:rStyle w:val="CommentReference"/>
        </w:rPr>
        <w:commentReference w:id="222"/>
      </w:r>
      <w:r w:rsidRPr="00E313C8">
        <w:rPr>
          <w:rFonts w:ascii="Times New Roman" w:hAnsi="Times New Roman" w:cs="Times New Roman"/>
          <w:color w:val="222222"/>
          <w:shd w:val="clear" w:color="auto" w:fill="FFFFFF"/>
          <w:lang w:val="en-GB"/>
        </w:rPr>
        <w:t>. However, the presence of clouds in the images can significantly affect the accuracy of these applications. To address this issue, the authors introduce SEN12MS-CR-TS, a new data set that includes multimodal and multitemporal remote sensing data with and without clouds.</w:t>
      </w:r>
      <w:r>
        <w:rPr>
          <w:rFonts w:ascii="Times New Roman" w:hAnsi="Times New Roman" w:cs="Times New Roman"/>
          <w:color w:val="222222"/>
          <w:shd w:val="clear" w:color="auto" w:fill="FFFFFF"/>
          <w:lang w:val="en-GB"/>
        </w:rPr>
        <w:t xml:space="preserve"> </w:t>
      </w:r>
    </w:p>
    <w:p w14:paraId="387B5FE1" w14:textId="77777777" w:rsidR="00D830C7" w:rsidRDefault="00D830C7" w:rsidP="00D830C7">
      <w:pPr>
        <w:jc w:val="both"/>
        <w:rPr>
          <w:rFonts w:ascii="Calibri" w:eastAsia="Times New Roman" w:hAnsi="Calibri" w:cs="Calibri"/>
          <w:color w:val="000000"/>
          <w:lang w:val="en-GB" w:eastAsia="en-IN"/>
        </w:rPr>
      </w:pPr>
      <w:r>
        <w:rPr>
          <w:rFonts w:ascii="Times New Roman" w:hAnsi="Times New Roman" w:cs="Times New Roman"/>
          <w:color w:val="222222"/>
          <w:shd w:val="clear" w:color="auto" w:fill="FFFFFF"/>
          <w:lang w:val="en-GB"/>
        </w:rPr>
        <w:t xml:space="preserve">In another work a model was proposed to remove the noise from the images and new pixels were generated using geometric median. This authors in [16] propose an API name </w:t>
      </w:r>
      <w:proofErr w:type="spellStart"/>
      <w:r w:rsidRPr="00E2325A">
        <w:rPr>
          <w:rFonts w:ascii="Calibri" w:eastAsia="Times New Roman" w:hAnsi="Calibri" w:cs="Calibri"/>
          <w:color w:val="000000"/>
          <w:lang w:val="en-GB" w:eastAsia="en-IN"/>
        </w:rPr>
        <w:t>SECloud</w:t>
      </w:r>
      <w:proofErr w:type="spellEnd"/>
      <w:r w:rsidRPr="00E2325A">
        <w:rPr>
          <w:rFonts w:ascii="Calibri" w:eastAsia="Times New Roman" w:hAnsi="Calibri" w:cs="Calibri"/>
          <w:color w:val="000000"/>
          <w:lang w:val="en-GB" w:eastAsia="en-IN"/>
        </w:rPr>
        <w:t xml:space="preserve"> Mask</w:t>
      </w:r>
      <w:r>
        <w:rPr>
          <w:rFonts w:ascii="Calibri" w:eastAsia="Times New Roman" w:hAnsi="Calibri" w:cs="Calibri"/>
          <w:color w:val="000000"/>
          <w:lang w:val="en-GB" w:eastAsia="en-IN"/>
        </w:rPr>
        <w:t xml:space="preserve"> to regenerate pixel and fill the noise in the image with high quality pixels where noise can be cloud and cloud shadow.</w:t>
      </w:r>
    </w:p>
    <w:p w14:paraId="701A134D" w14:textId="6B24C6A8" w:rsidR="00D830C7" w:rsidRDefault="00D830C7" w:rsidP="00D830C7">
      <w:pPr>
        <w:jc w:val="both"/>
        <w:rPr>
          <w:rFonts w:ascii="Times New Roman" w:hAnsi="Times New Roman" w:cs="Times New Roman"/>
          <w:color w:val="222222"/>
          <w:shd w:val="clear" w:color="auto" w:fill="FFFFFF"/>
          <w:lang w:val="en-GB"/>
        </w:rPr>
      </w:pPr>
      <w:proofErr w:type="spellStart"/>
      <w:proofErr w:type="gram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w:t>
      </w:r>
      <w:proofErr w:type="gramEnd"/>
      <w:r>
        <w:rPr>
          <w:rFonts w:ascii="Times New Roman" w:hAnsi="Times New Roman" w:cs="Times New Roman"/>
          <w:color w:val="222222"/>
          <w:shd w:val="clear" w:color="auto" w:fill="FFFFFF"/>
          <w:lang w:val="en-GB"/>
        </w:rPr>
        <w:t xml:space="preserve">15] a tool kit and algorithm aimed to identify cloud, cloud shadow and snow in satellite images. The toolkit was released in 2015 which has been improved over the </w:t>
      </w:r>
      <w:del w:id="223" w:author="Microsoft Office User" w:date="2023-04-20T15:51:00Z">
        <w:r w:rsidDel="00C30F39">
          <w:rPr>
            <w:rFonts w:ascii="Times New Roman" w:hAnsi="Times New Roman" w:cs="Times New Roman"/>
            <w:color w:val="222222"/>
            <w:shd w:val="clear" w:color="auto" w:fill="FFFFFF"/>
            <w:lang w:val="en-GB"/>
          </w:rPr>
          <w:delText>period of time</w:delText>
        </w:r>
      </w:del>
      <w:ins w:id="224" w:author="Microsoft Office User" w:date="2023-04-20T15:51:00Z">
        <w:r w:rsidR="00C30F39">
          <w:rPr>
            <w:rFonts w:ascii="Times New Roman" w:hAnsi="Times New Roman" w:cs="Times New Roman"/>
            <w:color w:val="222222"/>
            <w:shd w:val="clear" w:color="auto" w:fill="FFFFFF"/>
            <w:lang w:val="en-GB"/>
          </w:rPr>
          <w:t>period</w:t>
        </w:r>
      </w:ins>
      <w:r>
        <w:rPr>
          <w:rFonts w:ascii="Times New Roman" w:hAnsi="Times New Roman" w:cs="Times New Roman"/>
          <w:color w:val="222222"/>
          <w:shd w:val="clear" w:color="auto" w:fill="FFFFFF"/>
          <w:lang w:val="en-GB"/>
        </w:rPr>
        <w:t xml:space="preserve"> with latest release of </w:t>
      </w:r>
      <w:proofErr w:type="spell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 xml:space="preserve"> 4.0. The tool is made for Landsat 4-8 and sentinel 2 satellite images. The model uses </w:t>
      </w:r>
      <w:r w:rsidRPr="00AF3B28">
        <w:rPr>
          <w:rFonts w:ascii="Times New Roman" w:hAnsi="Times New Roman" w:cs="Times New Roman"/>
          <w:color w:val="222222"/>
          <w:shd w:val="clear" w:color="auto" w:fill="FFFFFF"/>
          <w:lang w:val="en-GB"/>
        </w:rPr>
        <w:t>Haze Optimized Transformation (HOT)</w:t>
      </w:r>
      <w:r>
        <w:rPr>
          <w:rFonts w:ascii="Times New Roman" w:hAnsi="Times New Roman" w:cs="Times New Roman"/>
          <w:color w:val="222222"/>
          <w:shd w:val="clear" w:color="auto" w:fill="FFFFFF"/>
          <w:lang w:val="en-GB"/>
        </w:rPr>
        <w:t xml:space="preserve"> for prediction of cloud and snow in images. The tool is used to define </w:t>
      </w:r>
      <w:r w:rsidRPr="00AF3B28">
        <w:rPr>
          <w:rFonts w:ascii="Times New Roman" w:hAnsi="Times New Roman" w:cs="Times New Roman"/>
          <w:color w:val="222222"/>
          <w:shd w:val="clear" w:color="auto" w:fill="FFFFFF"/>
          <w:lang w:val="en-GB"/>
        </w:rPr>
        <w:t>Normalized Difference Snow Index (NDSI)</w:t>
      </w:r>
      <w:r>
        <w:rPr>
          <w:rFonts w:ascii="Times New Roman" w:hAnsi="Times New Roman" w:cs="Times New Roman"/>
          <w:color w:val="222222"/>
          <w:shd w:val="clear" w:color="auto" w:fill="FFFFFF"/>
          <w:lang w:val="en-GB"/>
        </w:rPr>
        <w:t xml:space="preserve"> and </w:t>
      </w:r>
      <w:r w:rsidRPr="00AF3B28">
        <w:rPr>
          <w:rFonts w:ascii="Times New Roman" w:hAnsi="Times New Roman" w:cs="Times New Roman"/>
          <w:color w:val="222222"/>
          <w:shd w:val="clear" w:color="auto" w:fill="FFFFFF"/>
          <w:lang w:val="en-GB"/>
        </w:rPr>
        <w:t xml:space="preserve">Normalized Difference </w:t>
      </w:r>
      <w:r>
        <w:rPr>
          <w:rFonts w:ascii="Times New Roman" w:hAnsi="Times New Roman" w:cs="Times New Roman"/>
          <w:color w:val="222222"/>
          <w:shd w:val="clear" w:color="auto" w:fill="FFFFFF"/>
          <w:lang w:val="en-GB"/>
        </w:rPr>
        <w:t>Cloud</w:t>
      </w:r>
      <w:r w:rsidRPr="00AF3B28">
        <w:rPr>
          <w:rFonts w:ascii="Times New Roman" w:hAnsi="Times New Roman" w:cs="Times New Roman"/>
          <w:color w:val="222222"/>
          <w:shd w:val="clear" w:color="auto" w:fill="FFFFFF"/>
          <w:lang w:val="en-GB"/>
        </w:rPr>
        <w:t xml:space="preserve"> Index (ND</w:t>
      </w:r>
      <w:r>
        <w:rPr>
          <w:rFonts w:ascii="Times New Roman" w:hAnsi="Times New Roman" w:cs="Times New Roman"/>
          <w:color w:val="222222"/>
          <w:shd w:val="clear" w:color="auto" w:fill="FFFFFF"/>
          <w:lang w:val="en-GB"/>
        </w:rPr>
        <w:t>C</w:t>
      </w:r>
      <w:r w:rsidRPr="00AF3B28">
        <w:rPr>
          <w:rFonts w:ascii="Times New Roman" w:hAnsi="Times New Roman" w:cs="Times New Roman"/>
          <w:color w:val="222222"/>
          <w:shd w:val="clear" w:color="auto" w:fill="FFFFFF"/>
          <w:lang w:val="en-GB"/>
        </w:rPr>
        <w:t>I)</w:t>
      </w:r>
      <w:r>
        <w:rPr>
          <w:rFonts w:ascii="Times New Roman" w:hAnsi="Times New Roman" w:cs="Times New Roman"/>
          <w:color w:val="222222"/>
          <w:shd w:val="clear" w:color="auto" w:fill="FFFFFF"/>
          <w:lang w:val="en-GB"/>
        </w:rPr>
        <w:t>.</w:t>
      </w:r>
    </w:p>
    <w:p w14:paraId="336365A3" w14:textId="16E4B290" w:rsidR="00D830C7" w:rsidRDefault="00D830C7" w:rsidP="00D830C7">
      <w:pPr>
        <w:jc w:val="both"/>
        <w:rPr>
          <w:rFonts w:ascii="Times New Roman" w:hAnsi="Times New Roman" w:cs="Times New Roman"/>
          <w:color w:val="222222"/>
          <w:shd w:val="clear" w:color="auto" w:fill="FFFFFF"/>
          <w:lang w:val="en-GB"/>
        </w:rPr>
      </w:pPr>
      <w:commentRangeStart w:id="225"/>
      <w:r>
        <w:rPr>
          <w:rFonts w:ascii="Times New Roman" w:hAnsi="Times New Roman" w:cs="Times New Roman"/>
          <w:color w:val="222222"/>
          <w:shd w:val="clear" w:color="auto" w:fill="FFFFFF"/>
          <w:lang w:val="en-GB"/>
        </w:rPr>
        <w:t xml:space="preserve">In this generation of artificial intelligence various work </w:t>
      </w:r>
      <w:del w:id="226" w:author="Microsoft Office User" w:date="2023-04-20T15:51:00Z">
        <w:r w:rsidDel="00C30F39">
          <w:rPr>
            <w:rFonts w:ascii="Times New Roman" w:hAnsi="Times New Roman" w:cs="Times New Roman"/>
            <w:color w:val="222222"/>
            <w:shd w:val="clear" w:color="auto" w:fill="FFFFFF"/>
            <w:lang w:val="en-GB"/>
          </w:rPr>
          <w:delText>are been</w:delText>
        </w:r>
      </w:del>
      <w:ins w:id="227" w:author="Microsoft Office User" w:date="2023-04-20T15:51:00Z">
        <w:r w:rsidR="00C30F39">
          <w:rPr>
            <w:rFonts w:ascii="Times New Roman" w:hAnsi="Times New Roman" w:cs="Times New Roman"/>
            <w:color w:val="222222"/>
            <w:shd w:val="clear" w:color="auto" w:fill="FFFFFF"/>
            <w:lang w:val="en-GB"/>
          </w:rPr>
          <w:t>are being</w:t>
        </w:r>
      </w:ins>
      <w:r>
        <w:rPr>
          <w:rFonts w:ascii="Times New Roman" w:hAnsi="Times New Roman" w:cs="Times New Roman"/>
          <w:color w:val="222222"/>
          <w:shd w:val="clear" w:color="auto" w:fill="FFFFFF"/>
          <w:lang w:val="en-GB"/>
        </w:rPr>
        <w:t xml:space="preserve">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showcases collection of huge satellite data and training the data for cloud detection using deep RNN which is </w:t>
      </w:r>
      <w:r>
        <w:rPr>
          <w:rFonts w:ascii="Times New Roman" w:hAnsi="Times New Roman" w:cs="Times New Roman"/>
          <w:color w:val="222222"/>
          <w:shd w:val="clear" w:color="auto" w:fill="FFFFFF"/>
          <w:lang w:val="en-GB"/>
        </w:rPr>
        <w:lastRenderedPageBreak/>
        <w:t>neural network with large number of hidden layers and neurons. The work is useful to detect and remove cloud from image and regenerate the removed pixels using</w:t>
      </w:r>
      <w:r w:rsidRPr="00C97CEC">
        <w:rPr>
          <w:rFonts w:ascii="Times New Roman" w:hAnsi="Times New Roman" w:cs="Times New Roman"/>
          <w:color w:val="222222"/>
          <w:shd w:val="clear" w:color="auto" w:fill="FFFFFF"/>
          <w:lang w:val="en-GB"/>
        </w:rPr>
        <w:t xml:space="preserve"> </w:t>
      </w:r>
      <w:r w:rsidRPr="00E9436D">
        <w:rPr>
          <w:rFonts w:ascii="Times New Roman" w:hAnsi="Times New Roman" w:cs="Times New Roman"/>
          <w:color w:val="222222"/>
          <w:shd w:val="clear" w:color="auto" w:fill="FFFFFF"/>
          <w:lang w:val="en-GB"/>
        </w:rPr>
        <w:t>optical representation</w:t>
      </w:r>
      <w:r>
        <w:rPr>
          <w:rFonts w:ascii="Times New Roman" w:hAnsi="Times New Roman" w:cs="Times New Roman"/>
          <w:color w:val="222222"/>
          <w:shd w:val="clear" w:color="auto" w:fill="FFFFFF"/>
          <w:lang w:val="en-GB"/>
        </w:rPr>
        <w:t xml:space="preserve"> of near land structure.     </w:t>
      </w:r>
    </w:p>
    <w:p w14:paraId="073EF104" w14:textId="2F84DEC7" w:rsidR="00D830C7" w:rsidRPr="00C97CEC" w:rsidRDefault="00D830C7" w:rsidP="00D830C7">
      <w:pPr>
        <w:tabs>
          <w:tab w:val="right" w:pos="9026"/>
        </w:tabs>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Another work using deep CNN [21] </w:t>
      </w:r>
      <w:ins w:id="228" w:author="Microsoft Office User" w:date="2023-04-20T15:53:00Z">
        <w:r w:rsidR="00B709E6">
          <w:rPr>
            <w:rFonts w:ascii="Times New Roman" w:hAnsi="Times New Roman" w:cs="Times New Roman"/>
            <w:color w:val="222222"/>
            <w:shd w:val="clear" w:color="auto" w:fill="FFFFFF"/>
            <w:lang w:val="en-GB"/>
          </w:rPr>
          <w:t xml:space="preserve">resulted in </w:t>
        </w:r>
      </w:ins>
      <w:del w:id="229" w:author="Microsoft Office User" w:date="2023-04-20T15:53:00Z">
        <w:r w:rsidRPr="00C97CEC" w:rsidDel="00B709E6">
          <w:rPr>
            <w:rFonts w:ascii="Times New Roman" w:hAnsi="Times New Roman" w:cs="Times New Roman"/>
            <w:color w:val="222222"/>
            <w:shd w:val="clear" w:color="auto" w:fill="FFFFFF"/>
            <w:lang w:val="en-GB"/>
          </w:rPr>
          <w:delText xml:space="preserve">is </w:delText>
        </w:r>
      </w:del>
      <w:del w:id="230" w:author="Microsoft Office User" w:date="2023-04-20T15:52:00Z">
        <w:r w:rsidRPr="00C97CEC" w:rsidDel="00B709E6">
          <w:rPr>
            <w:rFonts w:ascii="Times New Roman" w:hAnsi="Times New Roman" w:cs="Times New Roman"/>
            <w:color w:val="222222"/>
            <w:shd w:val="clear" w:color="auto" w:fill="FFFFFF"/>
            <w:lang w:val="en-GB"/>
          </w:rPr>
          <w:delText xml:space="preserve">been presented in </w:delText>
        </w:r>
      </w:del>
      <w:r w:rsidRPr="00C97CEC">
        <w:rPr>
          <w:rFonts w:ascii="Times New Roman" w:hAnsi="Times New Roman" w:cs="Times New Roman"/>
          <w:color w:val="222222"/>
          <w:shd w:val="clear" w:color="auto" w:fill="FFFFFF"/>
          <w:lang w:val="en-GB"/>
        </w:rPr>
        <w:t>a tool called Deep-</w:t>
      </w:r>
      <w:proofErr w:type="spellStart"/>
      <w:r w:rsidRPr="00C97CEC">
        <w:rPr>
          <w:rFonts w:ascii="Times New Roman" w:hAnsi="Times New Roman" w:cs="Times New Roman"/>
          <w:color w:val="222222"/>
          <w:shd w:val="clear" w:color="auto" w:fill="FFFFFF"/>
          <w:lang w:val="en-GB"/>
        </w:rPr>
        <w:t>gaofill</w:t>
      </w:r>
      <w:proofErr w:type="spellEnd"/>
      <w:r w:rsidRPr="00C97CEC">
        <w:rPr>
          <w:rFonts w:ascii="Times New Roman" w:hAnsi="Times New Roman" w:cs="Times New Roman"/>
          <w:color w:val="222222"/>
          <w:shd w:val="clear" w:color="auto" w:fill="FFFFFF"/>
          <w:lang w:val="en-GB"/>
        </w:rPr>
        <w:t>. The tool is a</w:t>
      </w:r>
      <w:ins w:id="231" w:author="Microsoft Office User" w:date="2023-04-20T15:53:00Z">
        <w:r w:rsidR="00B709E6">
          <w:rPr>
            <w:rFonts w:ascii="Times New Roman" w:hAnsi="Times New Roman" w:cs="Times New Roman"/>
            <w:color w:val="222222"/>
            <w:shd w:val="clear" w:color="auto" w:fill="FFFFFF"/>
            <w:lang w:val="en-GB"/>
          </w:rPr>
          <w:t>n</w:t>
        </w:r>
      </w:ins>
      <w:r w:rsidRPr="00C97CEC">
        <w:rPr>
          <w:rFonts w:ascii="Times New Roman" w:hAnsi="Times New Roman" w:cs="Times New Roman"/>
          <w:color w:val="222222"/>
          <w:shd w:val="clear" w:color="auto" w:fill="FFFFFF"/>
          <w:lang w:val="en-GB"/>
        </w:rPr>
        <w:t xml:space="preserve"> image gap filling model using deep convolutional neural network which is trained for filling the pixels in radar images. This work is just a demo since it is not trained with huge dataset.</w:t>
      </w:r>
      <w:r w:rsidRPr="00C97CEC">
        <w:rPr>
          <w:rFonts w:ascii="Times New Roman" w:hAnsi="Times New Roman" w:cs="Times New Roman"/>
          <w:color w:val="222222"/>
          <w:shd w:val="clear" w:color="auto" w:fill="FFFFFF"/>
          <w:lang w:val="en-GB"/>
        </w:rPr>
        <w:tab/>
      </w:r>
    </w:p>
    <w:p w14:paraId="14B0CEEB" w14:textId="019D1BFE" w:rsidR="00D830C7" w:rsidRPr="00C97CEC" w:rsidRDefault="00D830C7" w:rsidP="00D830C7">
      <w:pPr>
        <w:jc w:val="both"/>
        <w:rPr>
          <w:rFonts w:ascii="Times New Roman" w:hAnsi="Times New Roman" w:cs="Times New Roman"/>
          <w:color w:val="222222"/>
          <w:shd w:val="clear" w:color="auto" w:fill="FFFFFF"/>
          <w:lang w:val="en-GB"/>
        </w:rPr>
      </w:pPr>
      <w:proofErr w:type="spellStart"/>
      <w:r w:rsidRPr="00C97CEC">
        <w:rPr>
          <w:rFonts w:ascii="Times New Roman" w:hAnsi="Times New Roman" w:cs="Times New Roman"/>
          <w:color w:val="222222"/>
          <w:shd w:val="clear" w:color="auto" w:fill="FFFFFF"/>
          <w:lang w:val="en-GB"/>
        </w:rPr>
        <w:t>CloudFCN</w:t>
      </w:r>
      <w:proofErr w:type="spellEnd"/>
      <w:r w:rsidRPr="00C97CEC">
        <w:rPr>
          <w:rFonts w:ascii="Times New Roman" w:hAnsi="Times New Roman" w:cs="Times New Roman"/>
          <w:color w:val="222222"/>
          <w:shd w:val="clear" w:color="auto" w:fill="FFFFFF"/>
          <w:lang w:val="en-GB"/>
        </w:rPr>
        <w:t xml:space="preserve"> [22] is a CNN based detection machine learning model for any raster images. The model </w:t>
      </w:r>
      <w:del w:id="232" w:author="Microsoft Office User" w:date="2023-04-20T15:54:00Z">
        <w:r w:rsidRPr="00C97CEC" w:rsidDel="00B709E6">
          <w:rPr>
            <w:rFonts w:ascii="Times New Roman" w:hAnsi="Times New Roman" w:cs="Times New Roman"/>
            <w:color w:val="222222"/>
            <w:shd w:val="clear" w:color="auto" w:fill="FFFFFF"/>
            <w:lang w:val="en-GB"/>
          </w:rPr>
          <w:delText xml:space="preserve">is aimed to  identify </w:delText>
        </w:r>
      </w:del>
      <w:ins w:id="233" w:author="Microsoft Office User" w:date="2023-04-20T15:54:00Z">
        <w:r w:rsidR="00B709E6">
          <w:rPr>
            <w:rFonts w:ascii="Times New Roman" w:hAnsi="Times New Roman" w:cs="Times New Roman"/>
            <w:color w:val="222222"/>
            <w:shd w:val="clear" w:color="auto" w:fill="FFFFFF"/>
            <w:lang w:val="en-GB"/>
          </w:rPr>
          <w:t xml:space="preserve">identifies </w:t>
        </w:r>
      </w:ins>
      <w:del w:id="234" w:author="Microsoft Office User" w:date="2023-04-20T15:54:00Z">
        <w:r w:rsidRPr="00C97CEC" w:rsidDel="00B709E6">
          <w:rPr>
            <w:rFonts w:ascii="Times New Roman" w:hAnsi="Times New Roman" w:cs="Times New Roman"/>
            <w:color w:val="222222"/>
            <w:shd w:val="clear" w:color="auto" w:fill="FFFFFF"/>
            <w:lang w:val="en-GB"/>
          </w:rPr>
          <w:delText xml:space="preserve">thing and </w:delText>
        </w:r>
      </w:del>
      <w:r w:rsidRPr="00C97CEC">
        <w:rPr>
          <w:rFonts w:ascii="Times New Roman" w:hAnsi="Times New Roman" w:cs="Times New Roman"/>
          <w:color w:val="222222"/>
          <w:shd w:val="clear" w:color="auto" w:fill="FFFFFF"/>
          <w:lang w:val="en-GB"/>
        </w:rPr>
        <w:t>thick cluster</w:t>
      </w:r>
      <w:ins w:id="235" w:author="Microsoft Office User" w:date="2023-04-20T15:54:00Z">
        <w:r w:rsidR="00B709E6">
          <w:rPr>
            <w:rFonts w:ascii="Times New Roman" w:hAnsi="Times New Roman" w:cs="Times New Roman"/>
            <w:color w:val="222222"/>
            <w:shd w:val="clear" w:color="auto" w:fill="FFFFFF"/>
            <w:lang w:val="en-GB"/>
          </w:rPr>
          <w:t>s</w:t>
        </w:r>
      </w:ins>
      <w:r w:rsidRPr="00C97CEC">
        <w:rPr>
          <w:rFonts w:ascii="Times New Roman" w:hAnsi="Times New Roman" w:cs="Times New Roman"/>
          <w:color w:val="222222"/>
          <w:shd w:val="clear" w:color="auto" w:fill="FFFFFF"/>
          <w:lang w:val="en-GB"/>
        </w:rPr>
        <w:t xml:space="preserve"> of cloud and </w:t>
      </w:r>
      <w:ins w:id="236" w:author="Microsoft Office User" w:date="2023-04-20T15:54:00Z">
        <w:r w:rsidR="00B709E6">
          <w:rPr>
            <w:rFonts w:ascii="Times New Roman" w:hAnsi="Times New Roman" w:cs="Times New Roman"/>
            <w:color w:val="222222"/>
            <w:shd w:val="clear" w:color="auto" w:fill="FFFFFF"/>
            <w:lang w:val="en-GB"/>
          </w:rPr>
          <w:t xml:space="preserve">their </w:t>
        </w:r>
      </w:ins>
      <w:del w:id="237" w:author="Microsoft Office User" w:date="2023-04-20T15:54:00Z">
        <w:r w:rsidRPr="00C97CEC" w:rsidDel="00B709E6">
          <w:rPr>
            <w:rFonts w:ascii="Times New Roman" w:hAnsi="Times New Roman" w:cs="Times New Roman"/>
            <w:color w:val="222222"/>
            <w:shd w:val="clear" w:color="auto" w:fill="FFFFFF"/>
            <w:lang w:val="en-GB"/>
          </w:rPr>
          <w:delText xml:space="preserve">its </w:delText>
        </w:r>
      </w:del>
      <w:r w:rsidRPr="00C97CEC">
        <w:rPr>
          <w:rFonts w:ascii="Times New Roman" w:hAnsi="Times New Roman" w:cs="Times New Roman"/>
          <w:color w:val="222222"/>
          <w:shd w:val="clear" w:color="auto" w:fill="FFFFFF"/>
          <w:lang w:val="en-GB"/>
        </w:rPr>
        <w:t xml:space="preserve">shadow over the area. The model is trained with Landsat and sentinel images for training purpose. The work uses RGB band images for training purpose. The work is compared with </w:t>
      </w:r>
      <w:proofErr w:type="gramStart"/>
      <w:r w:rsidRPr="00C97CEC">
        <w:rPr>
          <w:rFonts w:ascii="Times New Roman" w:hAnsi="Times New Roman" w:cs="Times New Roman"/>
          <w:color w:val="222222"/>
          <w:shd w:val="clear" w:color="auto" w:fill="FFFFFF"/>
          <w:lang w:val="en-GB"/>
        </w:rPr>
        <w:t>SVM ,</w:t>
      </w:r>
      <w:proofErr w:type="gramEnd"/>
      <w:r w:rsidRPr="00C97CEC">
        <w:rPr>
          <w:rFonts w:ascii="Times New Roman" w:hAnsi="Times New Roman" w:cs="Times New Roman"/>
          <w:color w:val="222222"/>
          <w:shd w:val="clear" w:color="auto" w:fill="FFFFFF"/>
          <w:lang w:val="en-GB"/>
        </w:rPr>
        <w:t xml:space="preserve"> PCA and single-pixel neural networks (NNs) [39,40,41]</w:t>
      </w:r>
      <w:commentRangeEnd w:id="225"/>
      <w:r>
        <w:rPr>
          <w:rStyle w:val="CommentReference"/>
        </w:rPr>
        <w:commentReference w:id="225"/>
      </w:r>
    </w:p>
    <w:p w14:paraId="5DFEC424" w14:textId="638CF6A0"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Similar work for cloud detection using fully convolutional network [23,</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 proposed and used in</w:t>
      </w:r>
      <w:del w:id="238" w:author="Microsoft Office User" w:date="2023-04-20T15:55:00Z">
        <w:r w:rsidRPr="00C97CEC" w:rsidDel="00B709E6">
          <w:rPr>
            <w:rFonts w:ascii="Times New Roman" w:hAnsi="Times New Roman" w:cs="Times New Roman"/>
            <w:color w:val="222222"/>
            <w:shd w:val="clear" w:color="auto" w:fill="FFFFFF"/>
            <w:lang w:val="en-GB"/>
          </w:rPr>
          <w:delText xml:space="preserve"> </w:delText>
        </w:r>
      </w:del>
      <w:ins w:id="239" w:author="Microsoft Office User" w:date="2023-04-20T15:55:00Z">
        <w:r w:rsidR="00B709E6">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tool</w:t>
      </w:r>
      <w:ins w:id="240" w:author="Microsoft Office User" w:date="2023-04-20T15:55:00Z">
        <w:r w:rsidR="00B709E6">
          <w:rPr>
            <w:rFonts w:ascii="Times New Roman" w:hAnsi="Times New Roman" w:cs="Times New Roman"/>
            <w:color w:val="222222"/>
            <w:shd w:val="clear" w:color="auto" w:fill="FFFFFF"/>
            <w:lang w:val="en-GB"/>
          </w:rPr>
          <w:t>s</w:t>
        </w:r>
      </w:ins>
      <w:r w:rsidRPr="00C97CEC">
        <w:rPr>
          <w:rFonts w:ascii="Times New Roman" w:hAnsi="Times New Roman" w:cs="Times New Roman"/>
          <w:color w:val="222222"/>
          <w:shd w:val="clear" w:color="auto" w:fill="FFFFFF"/>
          <w:lang w:val="en-GB"/>
        </w:rPr>
        <w:t xml:space="preserve"> named Cloud-Net and </w:t>
      </w:r>
      <w:proofErr w:type="spellStart"/>
      <w:r w:rsidRPr="00C97CEC">
        <w:rPr>
          <w:rFonts w:ascii="Times New Roman" w:hAnsi="Times New Roman" w:cs="Times New Roman"/>
          <w:color w:val="222222"/>
          <w:shd w:val="clear" w:color="auto" w:fill="FFFFFF"/>
          <w:lang w:val="en-GB"/>
        </w:rPr>
        <w:t>Ukiscsmask</w:t>
      </w:r>
      <w:proofErr w:type="spellEnd"/>
      <w:del w:id="241" w:author="Microsoft Office User" w:date="2023-04-20T15:55:00Z">
        <w:r w:rsidRPr="00C97CEC" w:rsidDel="00B709E6">
          <w:rPr>
            <w:rFonts w:ascii="Times New Roman" w:hAnsi="Times New Roman" w:cs="Times New Roman"/>
            <w:color w:val="222222"/>
            <w:shd w:val="clear" w:color="auto" w:fill="FFFFFF"/>
            <w:lang w:val="en-GB"/>
          </w:rPr>
          <w:delText xml:space="preserve"> for cloud detection</w:delText>
        </w:r>
      </w:del>
      <w:r w:rsidRPr="00C97CEC">
        <w:rPr>
          <w:rFonts w:ascii="Times New Roman" w:hAnsi="Times New Roman" w:cs="Times New Roman"/>
          <w:color w:val="222222"/>
          <w:shd w:val="clear" w:color="auto" w:fill="FFFFFF"/>
          <w:lang w:val="en-GB"/>
        </w:rPr>
        <w:t xml:space="preserve">. </w:t>
      </w:r>
      <w:proofErr w:type="spellStart"/>
      <w:r w:rsidRPr="00C97CEC">
        <w:rPr>
          <w:rFonts w:ascii="Times New Roman" w:hAnsi="Times New Roman" w:cs="Times New Roman"/>
          <w:color w:val="222222"/>
          <w:shd w:val="clear" w:color="auto" w:fill="FFFFFF"/>
          <w:lang w:val="en-GB"/>
        </w:rPr>
        <w:t>Ukiscsmask</w:t>
      </w:r>
      <w:proofErr w:type="spellEnd"/>
      <w:r w:rsidRPr="00C97CEC">
        <w:rPr>
          <w:rFonts w:ascii="Times New Roman" w:hAnsi="Times New Roman" w:cs="Times New Roman"/>
          <w:color w:val="222222"/>
          <w:shd w:val="clear" w:color="auto" w:fill="FFFFFF"/>
          <w:lang w:val="en-GB"/>
        </w:rPr>
        <w:t xml:space="preserve"> is trained using Landsat OLI dataset over </w:t>
      </w:r>
      <w:ins w:id="242" w:author="Microsoft Office User" w:date="2023-04-20T15:55:00Z">
        <w:r w:rsidR="00B709E6">
          <w:rPr>
            <w:rFonts w:ascii="Times New Roman" w:hAnsi="Times New Roman" w:cs="Times New Roman"/>
            <w:color w:val="222222"/>
            <w:shd w:val="clear" w:color="auto" w:fill="FFFFFF"/>
            <w:lang w:val="en-GB"/>
          </w:rPr>
          <w:t xml:space="preserve">a </w:t>
        </w:r>
      </w:ins>
      <w:r w:rsidRPr="00C97CEC">
        <w:rPr>
          <w:rFonts w:ascii="Times New Roman" w:hAnsi="Times New Roman" w:cs="Times New Roman"/>
          <w:color w:val="222222"/>
          <w:shd w:val="clear" w:color="auto" w:fill="FFFFFF"/>
          <w:lang w:val="en-GB"/>
        </w:rPr>
        <w:t>U-Net CNN model for cloud detection the work is an extension of existing work where this model extends the cloud classification to</w:t>
      </w:r>
      <w:del w:id="243" w:author="Microsoft Office User" w:date="2023-04-20T15:56:00Z">
        <w:r w:rsidRPr="00C97CEC" w:rsidDel="00B709E6">
          <w:rPr>
            <w:rFonts w:ascii="Times New Roman" w:hAnsi="Times New Roman" w:cs="Times New Roman"/>
            <w:color w:val="222222"/>
            <w:shd w:val="clear" w:color="auto" w:fill="FFFFFF"/>
            <w:lang w:val="en-GB"/>
          </w:rPr>
          <w:delText xml:space="preserve"> </w:delText>
        </w:r>
      </w:del>
      <w:r w:rsidRPr="00C97CEC">
        <w:rPr>
          <w:rFonts w:ascii="Times New Roman" w:hAnsi="Times New Roman" w:cs="Times New Roman"/>
          <w:color w:val="222222"/>
          <w:shd w:val="clear" w:color="auto" w:fill="FFFFFF"/>
          <w:lang w:val="en-GB"/>
        </w:rPr>
        <w:t xml:space="preserve"> five classes (“shadow”, “cloud”, “water”, “land” and “snow/ice”). Where prior to this only 3 classes </w:t>
      </w:r>
      <w:proofErr w:type="gramStart"/>
      <w:r w:rsidRPr="00C97CEC">
        <w:rPr>
          <w:rFonts w:ascii="Times New Roman" w:hAnsi="Times New Roman" w:cs="Times New Roman"/>
          <w:color w:val="222222"/>
          <w:shd w:val="clear" w:color="auto" w:fill="FFFFFF"/>
          <w:lang w:val="en-GB"/>
        </w:rPr>
        <w:t>exists</w:t>
      </w:r>
      <w:proofErr w:type="gramEnd"/>
      <w:r w:rsidRPr="00C97CEC">
        <w:rPr>
          <w:rFonts w:ascii="Times New Roman" w:hAnsi="Times New Roman" w:cs="Times New Roman"/>
          <w:color w:val="222222"/>
          <w:shd w:val="clear" w:color="auto" w:fill="FFFFFF"/>
          <w:lang w:val="en-GB"/>
        </w:rPr>
        <w:t xml:space="preserve"> (Cloud, land</w:t>
      </w:r>
      <w:del w:id="244" w:author="Microsoft Office User" w:date="2023-04-20T15:56:00Z">
        <w:r w:rsidRPr="00C97CEC" w:rsidDel="00B709E6">
          <w:rPr>
            <w:rFonts w:ascii="Times New Roman" w:hAnsi="Times New Roman" w:cs="Times New Roman"/>
            <w:color w:val="222222"/>
            <w:shd w:val="clear" w:color="auto" w:fill="FFFFFF"/>
            <w:lang w:val="en-GB"/>
          </w:rPr>
          <w:delText xml:space="preserve"> </w:delText>
        </w:r>
      </w:del>
      <w:r w:rsidRPr="00C97CEC">
        <w:rPr>
          <w:rFonts w:ascii="Times New Roman" w:hAnsi="Times New Roman" w:cs="Times New Roman"/>
          <w:color w:val="222222"/>
          <w:shd w:val="clear" w:color="auto" w:fill="FFFFFF"/>
          <w:lang w:val="en-GB"/>
        </w:rPr>
        <w:t xml:space="preserve">, no cloud). </w:t>
      </w:r>
    </w:p>
    <w:p w14:paraId="11B790D1" w14:textId="0D7A7819"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On the other </w:t>
      </w:r>
      <w:del w:id="245" w:author="Microsoft Office User" w:date="2023-04-20T15:56:00Z">
        <w:r w:rsidRPr="00C97CEC" w:rsidDel="00B709E6">
          <w:rPr>
            <w:rFonts w:ascii="Times New Roman" w:hAnsi="Times New Roman" w:cs="Times New Roman"/>
            <w:color w:val="222222"/>
            <w:shd w:val="clear" w:color="auto" w:fill="FFFFFF"/>
            <w:lang w:val="en-GB"/>
          </w:rPr>
          <w:delText>hand</w:delText>
        </w:r>
      </w:del>
      <w:ins w:id="246" w:author="Microsoft Office User" w:date="2023-04-20T15:56:00Z">
        <w:r w:rsidR="00B709E6" w:rsidRPr="00C97CEC">
          <w:rPr>
            <w:rFonts w:ascii="Times New Roman" w:hAnsi="Times New Roman" w:cs="Times New Roman"/>
            <w:color w:val="222222"/>
            <w:shd w:val="clear" w:color="auto" w:fill="FFFFFF"/>
            <w:lang w:val="en-GB"/>
          </w:rPr>
          <w:t>hand,</w:t>
        </w:r>
      </w:ins>
      <w:r w:rsidRPr="00C97CEC">
        <w:rPr>
          <w:rFonts w:ascii="Times New Roman" w:hAnsi="Times New Roman" w:cs="Times New Roman"/>
          <w:color w:val="222222"/>
          <w:shd w:val="clear" w:color="auto" w:fill="FFFFFF"/>
          <w:lang w:val="en-GB"/>
        </w:rPr>
        <w:t xml:space="preserve"> Cloud-Net</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w:t>
      </w:r>
      <w:ins w:id="247" w:author="Microsoft Office User" w:date="2023-04-20T15:56:00Z">
        <w:r w:rsidR="00B709E6">
          <w:rPr>
            <w:rFonts w:ascii="Times New Roman" w:hAnsi="Times New Roman" w:cs="Times New Roman"/>
            <w:color w:val="222222"/>
            <w:shd w:val="clear" w:color="auto" w:fill="FFFFFF"/>
            <w:lang w:val="en-GB"/>
          </w:rPr>
          <w:t xml:space="preserve"> a</w:t>
        </w:r>
      </w:ins>
      <w:r w:rsidRPr="00C97CEC">
        <w:rPr>
          <w:rFonts w:ascii="Times New Roman" w:hAnsi="Times New Roman" w:cs="Times New Roman"/>
          <w:color w:val="222222"/>
          <w:shd w:val="clear" w:color="auto" w:fill="FFFFFF"/>
          <w:lang w:val="en-GB"/>
        </w:rPr>
        <w:t xml:space="preserve"> trained machine learning model using CNN for cloud detection in Landsat 8 data. The model is very specific in nature due to its training data restrictions. The work is compared with existing </w:t>
      </w:r>
      <w:proofErr w:type="spellStart"/>
      <w:r w:rsidRPr="00C97CEC">
        <w:rPr>
          <w:rFonts w:ascii="Times New Roman" w:hAnsi="Times New Roman" w:cs="Times New Roman"/>
          <w:color w:val="222222"/>
          <w:shd w:val="clear" w:color="auto" w:fill="FFFFFF"/>
          <w:lang w:val="en-GB"/>
        </w:rPr>
        <w:t>FMask</w:t>
      </w:r>
      <w:proofErr w:type="spellEnd"/>
      <w:r w:rsidRPr="00C97CEC">
        <w:rPr>
          <w:rFonts w:ascii="Times New Roman" w:hAnsi="Times New Roman" w:cs="Times New Roman"/>
          <w:color w:val="222222"/>
          <w:shd w:val="clear" w:color="auto" w:fill="FFFFFF"/>
          <w:lang w:val="en-GB"/>
        </w:rPr>
        <w:t xml:space="preserve"> model </w:t>
      </w:r>
      <w:del w:id="248" w:author="Microsoft Office User" w:date="2023-04-20T15:56:00Z">
        <w:r w:rsidRPr="00C97CEC" w:rsidDel="00B709E6">
          <w:rPr>
            <w:rFonts w:ascii="Times New Roman" w:hAnsi="Times New Roman" w:cs="Times New Roman"/>
            <w:color w:val="222222"/>
            <w:shd w:val="clear" w:color="auto" w:fill="FFFFFF"/>
            <w:lang w:val="en-GB"/>
          </w:rPr>
          <w:delText>to compare the</w:delText>
        </w:r>
      </w:del>
      <w:ins w:id="249" w:author="Microsoft Office User" w:date="2023-04-20T15:56:00Z">
        <w:r w:rsidR="00B709E6">
          <w:rPr>
            <w:rFonts w:ascii="Times New Roman" w:hAnsi="Times New Roman" w:cs="Times New Roman"/>
            <w:color w:val="222222"/>
            <w:shd w:val="clear" w:color="auto" w:fill="FFFFFF"/>
            <w:lang w:val="en-GB"/>
          </w:rPr>
          <w:t>for the</w:t>
        </w:r>
      </w:ins>
      <w:r w:rsidRPr="00C97CEC">
        <w:rPr>
          <w:rFonts w:ascii="Times New Roman" w:hAnsi="Times New Roman" w:cs="Times New Roman"/>
          <w:color w:val="222222"/>
          <w:shd w:val="clear" w:color="auto" w:fill="FFFFFF"/>
          <w:lang w:val="en-GB"/>
        </w:rPr>
        <w:t xml:space="preserve"> accuracy of cloud detection. The proposed cloud-Net model proved </w:t>
      </w:r>
      <w:ins w:id="250" w:author="Microsoft Office User" w:date="2023-04-20T15:56:00Z">
        <w:r w:rsidR="00B709E6">
          <w:rPr>
            <w:rFonts w:ascii="Times New Roman" w:hAnsi="Times New Roman" w:cs="Times New Roman"/>
            <w:color w:val="222222"/>
            <w:shd w:val="clear" w:color="auto" w:fill="FFFFFF"/>
            <w:lang w:val="en-GB"/>
          </w:rPr>
          <w:t xml:space="preserve">to </w:t>
        </w:r>
      </w:ins>
      <w:r w:rsidRPr="00C97CEC">
        <w:rPr>
          <w:rFonts w:ascii="Times New Roman" w:hAnsi="Times New Roman" w:cs="Times New Roman"/>
          <w:color w:val="222222"/>
          <w:shd w:val="clear" w:color="auto" w:fill="FFFFFF"/>
          <w:lang w:val="en-GB"/>
        </w:rPr>
        <w:t xml:space="preserve">provide better accuracy in term of detection of cloud in </w:t>
      </w:r>
      <w:del w:id="251" w:author="Microsoft Office User" w:date="2023-04-20T15:57:00Z">
        <w:r w:rsidRPr="00C97CEC" w:rsidDel="00B709E6">
          <w:rPr>
            <w:rFonts w:ascii="Times New Roman" w:hAnsi="Times New Roman" w:cs="Times New Roman"/>
            <w:color w:val="222222"/>
            <w:shd w:val="clear" w:color="auto" w:fill="FFFFFF"/>
            <w:lang w:val="en-GB"/>
          </w:rPr>
          <w:delText>landsat</w:delText>
        </w:r>
      </w:del>
      <w:ins w:id="252" w:author="Microsoft Office User" w:date="2023-04-20T15:57:00Z">
        <w:r w:rsidR="00B709E6" w:rsidRPr="00C97CEC">
          <w:rPr>
            <w:rFonts w:ascii="Times New Roman" w:hAnsi="Times New Roman" w:cs="Times New Roman"/>
            <w:color w:val="222222"/>
            <w:shd w:val="clear" w:color="auto" w:fill="FFFFFF"/>
            <w:lang w:val="en-GB"/>
          </w:rPr>
          <w:t>Landsat</w:t>
        </w:r>
      </w:ins>
      <w:r w:rsidRPr="00C97CEC">
        <w:rPr>
          <w:rFonts w:ascii="Times New Roman" w:hAnsi="Times New Roman" w:cs="Times New Roman"/>
          <w:color w:val="222222"/>
          <w:shd w:val="clear" w:color="auto" w:fill="FFFFFF"/>
          <w:lang w:val="en-GB"/>
        </w:rPr>
        <w:t xml:space="preserve"> 8 data.</w:t>
      </w:r>
    </w:p>
    <w:p w14:paraId="4A3B5F71"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Some of the similar proposed ML based toolkit for cloud and cloud shadow detection are </w:t>
      </w:r>
      <w:proofErr w:type="spellStart"/>
      <w:r w:rsidRPr="00C97CEC">
        <w:rPr>
          <w:rFonts w:ascii="Times New Roman" w:hAnsi="Times New Roman" w:cs="Times New Roman"/>
          <w:color w:val="222222"/>
          <w:shd w:val="clear" w:color="auto" w:fill="FFFFFF"/>
          <w:lang w:val="en-GB"/>
        </w:rPr>
        <w:t>Cdnet</w:t>
      </w:r>
      <w:proofErr w:type="spellEnd"/>
      <w:r w:rsidRPr="00C97CEC">
        <w:rPr>
          <w:rFonts w:ascii="Times New Roman" w:hAnsi="Times New Roman" w:cs="Times New Roman"/>
          <w:color w:val="222222"/>
          <w:shd w:val="clear" w:color="auto" w:fill="FFFFFF"/>
          <w:lang w:val="en-GB"/>
        </w:rPr>
        <w:t xml:space="preserve"> and GLNET [27,28,29]. These are some simple CNN based model for cloud detection and classification into thick and thin cloud. For cloud shadow detection using deep learning is shown in AISD [31] where deep Deeply Supervised convolutional neural network for Shadow Detection (</w:t>
      </w:r>
      <w:proofErr w:type="spellStart"/>
      <w:r w:rsidRPr="00C97CEC">
        <w:rPr>
          <w:rFonts w:ascii="Times New Roman" w:hAnsi="Times New Roman" w:cs="Times New Roman"/>
          <w:color w:val="222222"/>
          <w:shd w:val="clear" w:color="auto" w:fill="FFFFFF"/>
          <w:lang w:val="en-GB"/>
        </w:rPr>
        <w:t>DSSDNet</w:t>
      </w:r>
      <w:proofErr w:type="spellEnd"/>
      <w:r w:rsidRPr="00C97CEC">
        <w:rPr>
          <w:rFonts w:ascii="Times New Roman" w:hAnsi="Times New Roman" w:cs="Times New Roman"/>
          <w:color w:val="222222"/>
          <w:shd w:val="clear" w:color="auto" w:fill="FFFFFF"/>
          <w:lang w:val="en-GB"/>
        </w:rPr>
        <w:t xml:space="preserve">) is used to 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62C950C2"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After cloud detection and </w:t>
      </w:r>
      <w:proofErr w:type="gramStart"/>
      <w:r w:rsidRPr="00C97CEC">
        <w:rPr>
          <w:rFonts w:ascii="Times New Roman" w:hAnsi="Times New Roman" w:cs="Times New Roman"/>
          <w:color w:val="222222"/>
          <w:shd w:val="clear" w:color="auto" w:fill="FFFFFF"/>
          <w:lang w:val="en-GB"/>
        </w:rPr>
        <w:t>removal</w:t>
      </w:r>
      <w:proofErr w:type="gramEnd"/>
      <w:r w:rsidRPr="00C97CEC">
        <w:rPr>
          <w:rFonts w:ascii="Times New Roman" w:hAnsi="Times New Roman" w:cs="Times New Roman"/>
          <w:color w:val="222222"/>
          <w:shd w:val="clear" w:color="auto" w:fill="FFFFFF"/>
          <w:lang w:val="en-GB"/>
        </w:rPr>
        <w:t xml:space="preserve"> the empty pixels need to be filled/generated for this some of the work using mathematical </w:t>
      </w:r>
      <w:proofErr w:type="spellStart"/>
      <w:r w:rsidRPr="00C97CEC">
        <w:rPr>
          <w:rFonts w:ascii="Times New Roman" w:hAnsi="Times New Roman" w:cs="Times New Roman"/>
          <w:color w:val="222222"/>
          <w:shd w:val="clear" w:color="auto" w:fill="FFFFFF"/>
          <w:lang w:val="en-GB"/>
        </w:rPr>
        <w:t>modles</w:t>
      </w:r>
      <w:proofErr w:type="spellEnd"/>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563F6E5C" w14:textId="0B8E0F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This data quality refers to the amount of useful data out of the whole data set. In the case of earth observatory data where various platform provides satellite images based on AOI</w:t>
      </w:r>
      <w:ins w:id="253" w:author="Microsoft Office User" w:date="2023-04-20T16:13:00Z">
        <w:r w:rsidR="00912193">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w:t>
      </w:r>
      <w:del w:id="254" w:author="Microsoft Office User" w:date="2023-04-20T16:13:00Z">
        <w:r w:rsidRPr="00E2325A" w:rsidDel="00912193">
          <w:rPr>
            <w:rFonts w:ascii="Times New Roman" w:hAnsi="Times New Roman" w:cs="Times New Roman"/>
            <w:color w:val="222222"/>
            <w:shd w:val="clear" w:color="auto" w:fill="FFFFFF"/>
            <w:lang w:val="en-GB"/>
          </w:rPr>
          <w:delText xml:space="preserve"> </w:delText>
        </w:r>
      </w:del>
      <w:r w:rsidRPr="00E2325A">
        <w:rPr>
          <w:rFonts w:ascii="Times New Roman" w:hAnsi="Times New Roman" w:cs="Times New Roman"/>
          <w:color w:val="222222"/>
          <w:shd w:val="clear" w:color="auto" w:fill="FFFFFF"/>
          <w:lang w:val="en-GB"/>
        </w:rPr>
        <w:t xml:space="preserve">Area of Interest) in such cases </w:t>
      </w:r>
      <w:ins w:id="255" w:author="Microsoft Office User" w:date="2023-04-20T16:13:00Z">
        <w:r w:rsidR="00912193">
          <w:rPr>
            <w:rFonts w:ascii="Times New Roman" w:hAnsi="Times New Roman" w:cs="Times New Roman"/>
            <w:color w:val="222222"/>
            <w:shd w:val="clear" w:color="auto" w:fill="FFFFFF"/>
            <w:lang w:val="en-GB"/>
          </w:rPr>
          <w:t xml:space="preserve">a </w:t>
        </w:r>
      </w:ins>
      <w:r w:rsidRPr="00E2325A">
        <w:rPr>
          <w:rFonts w:ascii="Times New Roman" w:hAnsi="Times New Roman" w:cs="Times New Roman"/>
          <w:color w:val="222222"/>
          <w:shd w:val="clear" w:color="auto" w:fill="FFFFFF"/>
          <w:lang w:val="en-GB"/>
        </w:rPr>
        <w:t xml:space="preserve">polygon drawn may not provide complete data in such cases the data completeness </w:t>
      </w:r>
      <w:del w:id="256" w:author="Microsoft Office User" w:date="2023-04-20T16:13:00Z">
        <w:r w:rsidRPr="00E2325A" w:rsidDel="00BE0E68">
          <w:rPr>
            <w:rFonts w:ascii="Times New Roman" w:hAnsi="Times New Roman" w:cs="Times New Roman"/>
            <w:color w:val="222222"/>
            <w:shd w:val="clear" w:color="auto" w:fill="FFFFFF"/>
            <w:lang w:val="en-GB"/>
          </w:rPr>
          <w:delText xml:space="preserve">data </w:delText>
        </w:r>
      </w:del>
      <w:r w:rsidRPr="00E2325A">
        <w:rPr>
          <w:rFonts w:ascii="Times New Roman" w:hAnsi="Times New Roman" w:cs="Times New Roman"/>
          <w:color w:val="222222"/>
          <w:shd w:val="clear" w:color="auto" w:fill="FFFFFF"/>
          <w:lang w:val="en-GB"/>
        </w:rPr>
        <w:t>quality need to be checked</w:t>
      </w:r>
      <w:del w:id="257" w:author="Microsoft Office User" w:date="2023-04-20T16:13:00Z">
        <w:r w:rsidRPr="00E2325A" w:rsidDel="00BE0E68">
          <w:rPr>
            <w:rFonts w:ascii="Times New Roman" w:hAnsi="Times New Roman" w:cs="Times New Roman"/>
            <w:color w:val="222222"/>
            <w:shd w:val="clear" w:color="auto" w:fill="FFFFFF"/>
            <w:lang w:val="en-GB"/>
          </w:rPr>
          <w:delText xml:space="preserve"> upon</w:delText>
        </w:r>
      </w:del>
      <w:r w:rsidRPr="00E2325A">
        <w:rPr>
          <w:rFonts w:ascii="Times New Roman" w:hAnsi="Times New Roman" w:cs="Times New Roman"/>
          <w:color w:val="222222"/>
          <w:shd w:val="clear" w:color="auto" w:fill="FFFFFF"/>
          <w:lang w:val="en-GB"/>
        </w:rPr>
        <w:t>.</w:t>
      </w:r>
    </w:p>
    <w:p w14:paraId="5A79AE8A" w14:textId="4A7AF436"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Similarly other factors </w:t>
      </w:r>
      <w:ins w:id="258" w:author="Microsoft Office User" w:date="2023-04-20T16:13:00Z">
        <w:r w:rsidR="00BE0E68">
          <w:rPr>
            <w:rFonts w:ascii="Times New Roman" w:hAnsi="Times New Roman" w:cs="Times New Roman"/>
            <w:color w:val="222222"/>
            <w:shd w:val="clear" w:color="auto" w:fill="FFFFFF"/>
            <w:lang w:val="en-GB"/>
          </w:rPr>
          <w:t xml:space="preserve">that </w:t>
        </w:r>
      </w:ins>
      <w:del w:id="259" w:author="Microsoft Office User" w:date="2023-04-20T16:13:00Z">
        <w:r w:rsidRPr="00E2325A" w:rsidDel="00BE0E68">
          <w:rPr>
            <w:rFonts w:ascii="Times New Roman" w:hAnsi="Times New Roman" w:cs="Times New Roman"/>
            <w:color w:val="222222"/>
            <w:shd w:val="clear" w:color="auto" w:fill="FFFFFF"/>
            <w:lang w:val="en-GB"/>
          </w:rPr>
          <w:delText>the affect</w:delText>
        </w:r>
      </w:del>
      <w:ins w:id="260" w:author="Microsoft Office User" w:date="2023-04-20T16:13:00Z">
        <w:r w:rsidR="00BE0E68">
          <w:rPr>
            <w:rFonts w:ascii="Times New Roman" w:hAnsi="Times New Roman" w:cs="Times New Roman"/>
            <w:color w:val="222222"/>
            <w:shd w:val="clear" w:color="auto" w:fill="FFFFFF"/>
            <w:lang w:val="en-GB"/>
          </w:rPr>
          <w:t>impact</w:t>
        </w:r>
      </w:ins>
      <w:r w:rsidRPr="00E2325A">
        <w:rPr>
          <w:rFonts w:ascii="Times New Roman" w:hAnsi="Times New Roman" w:cs="Times New Roman"/>
          <w:color w:val="222222"/>
          <w:shd w:val="clear" w:color="auto" w:fill="FFFFFF"/>
          <w:lang w:val="en-GB"/>
        </w:rPr>
        <w:t xml:space="preserve"> data completeness are cloud cover, </w:t>
      </w:r>
      <w:proofErr w:type="gramStart"/>
      <w:r w:rsidRPr="00E2325A">
        <w:rPr>
          <w:rFonts w:ascii="Times New Roman" w:hAnsi="Times New Roman" w:cs="Times New Roman"/>
          <w:color w:val="222222"/>
          <w:shd w:val="clear" w:color="auto" w:fill="FFFFFF"/>
          <w:lang w:val="en-GB"/>
        </w:rPr>
        <w:t>haze</w:t>
      </w:r>
      <w:proofErr w:type="gramEnd"/>
      <w:r w:rsidRPr="00E2325A">
        <w:rPr>
          <w:rFonts w:ascii="Times New Roman" w:hAnsi="Times New Roman" w:cs="Times New Roman"/>
          <w:color w:val="222222"/>
          <w:shd w:val="clear" w:color="auto" w:fill="FFFFFF"/>
          <w:lang w:val="en-GB"/>
        </w:rPr>
        <w:t xml:space="preserve"> or fog in the atmosphere. As discussed </w:t>
      </w:r>
      <w:r>
        <w:rPr>
          <w:rFonts w:ascii="Times New Roman" w:hAnsi="Times New Roman" w:cs="Times New Roman"/>
          <w:color w:val="222222"/>
          <w:shd w:val="clear" w:color="auto" w:fill="FFFFFF"/>
          <w:lang w:val="en-GB"/>
        </w:rPr>
        <w:t xml:space="preserve">above </w:t>
      </w:r>
      <w:r w:rsidRPr="00E2325A">
        <w:rPr>
          <w:rFonts w:ascii="Times New Roman" w:hAnsi="Times New Roman" w:cs="Times New Roman"/>
          <w:color w:val="222222"/>
          <w:shd w:val="clear" w:color="auto" w:fill="FFFFFF"/>
          <w:lang w:val="en-GB"/>
        </w:rPr>
        <w:t xml:space="preserve">various cloud detection and classification algorithms </w:t>
      </w:r>
      <w:del w:id="261" w:author="Microsoft Office User" w:date="2023-04-20T16:13:00Z">
        <w:r w:rsidRPr="00E2325A" w:rsidDel="00BE0E68">
          <w:rPr>
            <w:rFonts w:ascii="Times New Roman" w:hAnsi="Times New Roman" w:cs="Times New Roman"/>
            <w:color w:val="222222"/>
            <w:shd w:val="clear" w:color="auto" w:fill="FFFFFF"/>
            <w:lang w:val="en-GB"/>
          </w:rPr>
          <w:delText>are been</w:delText>
        </w:r>
      </w:del>
      <w:ins w:id="262" w:author="Microsoft Office User" w:date="2023-04-20T16:13:00Z">
        <w:r w:rsidR="00BE0E68">
          <w:rPr>
            <w:rFonts w:ascii="Times New Roman" w:hAnsi="Times New Roman" w:cs="Times New Roman"/>
            <w:color w:val="222222"/>
            <w:shd w:val="clear" w:color="auto" w:fill="FFFFFF"/>
            <w:lang w:val="en-GB"/>
          </w:rPr>
          <w:t>have been</w:t>
        </w:r>
      </w:ins>
      <w:r w:rsidRPr="00E2325A">
        <w:rPr>
          <w:rFonts w:ascii="Times New Roman" w:hAnsi="Times New Roman" w:cs="Times New Roman"/>
          <w:color w:val="222222"/>
          <w:shd w:val="clear" w:color="auto" w:fill="FFFFFF"/>
          <w:lang w:val="en-GB"/>
        </w:rPr>
        <w:t xml:space="preserve"> proposed including machine learning models. This allows </w:t>
      </w:r>
      <w:del w:id="263" w:author="Microsoft Office User" w:date="2023-04-20T16:14:00Z">
        <w:r w:rsidRPr="00E2325A" w:rsidDel="00BE0E68">
          <w:rPr>
            <w:rFonts w:ascii="Times New Roman" w:hAnsi="Times New Roman" w:cs="Times New Roman"/>
            <w:color w:val="222222"/>
            <w:shd w:val="clear" w:color="auto" w:fill="FFFFFF"/>
            <w:lang w:val="en-GB"/>
          </w:rPr>
          <w:delText xml:space="preserve">you </w:delText>
        </w:r>
      </w:del>
      <w:ins w:id="264" w:author="Microsoft Office User" w:date="2023-04-20T16:14:00Z">
        <w:r w:rsidR="00BE0E68">
          <w:rPr>
            <w:rFonts w:ascii="Times New Roman" w:hAnsi="Times New Roman" w:cs="Times New Roman"/>
            <w:color w:val="222222"/>
            <w:shd w:val="clear" w:color="auto" w:fill="FFFFFF"/>
            <w:lang w:val="en-GB"/>
          </w:rPr>
          <w:t>users</w:t>
        </w:r>
        <w:r w:rsidR="00BE0E68"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to know the useful or visible data that can be used for analysis. Similarly, classification algorithms allow you to know the degree of the visible area, partially visible or cloud-covered area.</w:t>
      </w:r>
    </w:p>
    <w:p w14:paraId="0929CC49" w14:textId="777777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in various applications like landcover, forest cover and sea or water bodies. In these specific GIS applications users are interested in knowing the quality of data in terms of useful data for their need like land cover or sea cover without processing the data. In such case </w:t>
      </w:r>
      <w:r w:rsidRPr="00E2325A">
        <w:rPr>
          <w:rFonts w:ascii="Times New Roman" w:hAnsi="Times New Roman" w:cs="Times New Roman"/>
          <w:color w:val="222222"/>
          <w:shd w:val="clear" w:color="auto" w:fill="FFFFFF"/>
          <w:lang w:val="en-GB"/>
        </w:rPr>
        <w:lastRenderedPageBreak/>
        <w:t xml:space="preserve">data completeness allows you to know the data completeness in terms of land cover and sea cover which allows the user </w:t>
      </w:r>
      <w:proofErr w:type="gramStart"/>
      <w:r w:rsidRPr="00E2325A">
        <w:rPr>
          <w:rFonts w:ascii="Times New Roman" w:hAnsi="Times New Roman" w:cs="Times New Roman"/>
          <w:color w:val="222222"/>
          <w:shd w:val="clear" w:color="auto" w:fill="FFFFFF"/>
          <w:lang w:val="en-GB"/>
        </w:rPr>
        <w:t>know</w:t>
      </w:r>
      <w:proofErr w:type="gramEnd"/>
      <w:r w:rsidRPr="00E2325A">
        <w:rPr>
          <w:rFonts w:ascii="Times New Roman" w:hAnsi="Times New Roman" w:cs="Times New Roman"/>
          <w:color w:val="222222"/>
          <w:shd w:val="clear" w:color="auto" w:fill="FFFFFF"/>
          <w:lang w:val="en-GB"/>
        </w:rPr>
        <w:t xml:space="preserve"> the data quality without computing the data which allows the user to select the high-quality data for analysis.  </w:t>
      </w:r>
    </w:p>
    <w:p w14:paraId="74E6D327" w14:textId="77777777" w:rsidR="00393664" w:rsidRPr="00393664" w:rsidRDefault="00393664" w:rsidP="00393664">
      <w:pPr>
        <w:spacing w:after="0"/>
        <w:jc w:val="both"/>
        <w:rPr>
          <w:rFonts w:ascii="Times New Roman" w:hAnsi="Times New Roman" w:cs="Times New Roman"/>
          <w:lang w:val="en-GB"/>
        </w:rPr>
      </w:pPr>
    </w:p>
    <w:p w14:paraId="265CAAF7" w14:textId="77777777" w:rsidR="00D830C7" w:rsidRPr="00D830C7" w:rsidRDefault="00D830C7" w:rsidP="00D830C7">
      <w:pPr>
        <w:spacing w:after="0"/>
        <w:jc w:val="both"/>
        <w:rPr>
          <w:rFonts w:ascii="Times New Roman" w:hAnsi="Times New Roman" w:cs="Times New Roman"/>
          <w:color w:val="222222"/>
          <w:shd w:val="clear" w:color="auto" w:fill="FFFFFF"/>
        </w:rPr>
      </w:pPr>
    </w:p>
    <w:p w14:paraId="6A47C834" w14:textId="545468E7" w:rsidR="00563756" w:rsidRPr="00D830C7"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commentRangeStart w:id="265"/>
      <w:r w:rsidRPr="001438EC">
        <w:rPr>
          <w:rFonts w:ascii="Times New Roman" w:hAnsi="Times New Roman" w:cs="Times New Roman"/>
          <w:b/>
          <w:bCs/>
          <w:color w:val="222222"/>
          <w:shd w:val="clear" w:color="auto" w:fill="FFFFFF"/>
          <w:lang w:val="en-US"/>
        </w:rPr>
        <w:t>Accuracy</w:t>
      </w:r>
      <w:commentRangeEnd w:id="265"/>
      <w:r w:rsidR="00B709E6">
        <w:rPr>
          <w:rStyle w:val="CommentReference"/>
        </w:rPr>
        <w:commentReference w:id="265"/>
      </w:r>
    </w:p>
    <w:p w14:paraId="2F167090" w14:textId="6BF47FEF" w:rsidR="00D830C7" w:rsidRPr="00D830C7" w:rsidRDefault="00D830C7" w:rsidP="00D830C7">
      <w:pPr>
        <w:jc w:val="both"/>
        <w:rPr>
          <w:rFonts w:ascii="Times New Roman" w:hAnsi="Times New Roman" w:cs="Times New Roman"/>
          <w:bCs/>
          <w:color w:val="000000"/>
          <w:lang w:val="en-GB"/>
        </w:rPr>
      </w:pPr>
      <w:r w:rsidRPr="00D830C7">
        <w:rPr>
          <w:rFonts w:ascii="Times New Roman" w:hAnsi="Times New Roman" w:cs="Times New Roman"/>
          <w:lang w:val="en-GB"/>
        </w:rPr>
        <w:t xml:space="preserve">In [1] </w:t>
      </w:r>
      <w:del w:id="266" w:author="Microsoft Office User" w:date="2023-04-20T15:57:00Z">
        <w:r w:rsidRPr="00D830C7" w:rsidDel="00B709E6">
          <w:rPr>
            <w:rFonts w:ascii="Times New Roman" w:hAnsi="Times New Roman" w:cs="Times New Roman"/>
            <w:lang w:val="en-GB"/>
          </w:rPr>
          <w:delText xml:space="preserve">a work on </w:delText>
        </w:r>
      </w:del>
      <w:r w:rsidRPr="00D830C7">
        <w:rPr>
          <w:rFonts w:ascii="Times New Roman" w:hAnsi="Times New Roman" w:cs="Times New Roman"/>
          <w:lang w:val="en-GB"/>
        </w:rPr>
        <w:t xml:space="preserve">data quality for watershed data which is </w:t>
      </w:r>
      <w:commentRangeStart w:id="267"/>
      <w:r w:rsidRPr="00D830C7">
        <w:rPr>
          <w:rFonts w:ascii="Times New Roman" w:hAnsi="Times New Roman" w:cs="Times New Roman"/>
          <w:lang w:val="en-GB"/>
        </w:rPr>
        <w:t>a timeseries data</w:t>
      </w:r>
      <w:ins w:id="268" w:author="Microsoft Office User" w:date="2023-04-20T15:57:00Z">
        <w:r w:rsidR="00B709E6">
          <w:rPr>
            <w:rFonts w:ascii="Times New Roman" w:hAnsi="Times New Roman" w:cs="Times New Roman"/>
            <w:lang w:val="en-GB"/>
          </w:rPr>
          <w:t xml:space="preserve"> </w:t>
        </w:r>
      </w:ins>
      <w:commentRangeEnd w:id="267"/>
      <w:ins w:id="269" w:author="Microsoft Office User" w:date="2023-04-20T15:58:00Z">
        <w:r w:rsidR="00B709E6">
          <w:rPr>
            <w:rStyle w:val="CommentReference"/>
          </w:rPr>
          <w:commentReference w:id="267"/>
        </w:r>
      </w:ins>
      <w:ins w:id="270" w:author="Microsoft Office User" w:date="2023-04-20T15:57:00Z">
        <w:r w:rsidR="00B709E6">
          <w:rPr>
            <w:rFonts w:ascii="Times New Roman" w:hAnsi="Times New Roman" w:cs="Times New Roman"/>
            <w:lang w:val="en-GB"/>
          </w:rPr>
          <w:t>is discussed</w:t>
        </w:r>
      </w:ins>
      <w:r w:rsidRPr="00D830C7">
        <w:rPr>
          <w:rFonts w:ascii="Times New Roman" w:hAnsi="Times New Roman" w:cs="Times New Roman"/>
          <w:lang w:val="en-GB"/>
        </w:rPr>
        <w:t xml:space="preserve">. </w:t>
      </w:r>
      <w:commentRangeStart w:id="271"/>
      <w:commentRangeStart w:id="272"/>
      <w:customXmlDelRangeStart w:id="273" w:author="Microsoft Office User" w:date="2023-04-20T15:57:00Z"/>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187BCC2AC2C146D89CE5C20DFFE07835"/>
          </w:placeholder>
        </w:sdtPr>
        <w:sdtContent>
          <w:customXmlDelRangeEnd w:id="273"/>
          <w:del w:id="274" w:author="Microsoft Office User" w:date="2023-04-20T15:57:00Z">
            <w:r w:rsidRPr="00D830C7" w:rsidDel="00B709E6">
              <w:rPr>
                <w:rFonts w:ascii="Times New Roman" w:hAnsi="Times New Roman" w:cs="Times New Roman"/>
                <w:bCs/>
                <w:color w:val="000000"/>
                <w:lang w:val="en-GB"/>
              </w:rPr>
              <w:delText>[1]</w:delText>
            </w:r>
          </w:del>
          <w:customXmlDelRangeStart w:id="275" w:author="Microsoft Office User" w:date="2023-04-20T15:57:00Z"/>
        </w:sdtContent>
      </w:sdt>
      <w:customXmlDelRangeEnd w:id="275"/>
      <w:del w:id="276" w:author="Microsoft Office User" w:date="2023-04-20T15:57:00Z">
        <w:r w:rsidRPr="00D830C7" w:rsidDel="00B709E6">
          <w:rPr>
            <w:rFonts w:ascii="Times New Roman" w:hAnsi="Times New Roman" w:cs="Times New Roman"/>
            <w:bCs/>
            <w:color w:val="000000"/>
            <w:lang w:val="en-GB"/>
          </w:rPr>
          <w:delText xml:space="preserve"> </w:delText>
        </w:r>
      </w:del>
      <w:r w:rsidRPr="00D830C7">
        <w:rPr>
          <w:rFonts w:ascii="Times New Roman" w:hAnsi="Times New Roman" w:cs="Times New Roman"/>
          <w:bCs/>
          <w:color w:val="000000"/>
          <w:lang w:val="en-GB"/>
        </w:rPr>
        <w:t>Mauro et.al.</w:t>
      </w:r>
      <w:ins w:id="277" w:author="Microsoft Office User" w:date="2023-04-20T15:57:00Z">
        <w:r w:rsidR="00B709E6" w:rsidRPr="00B709E6">
          <w:rPr>
            <w:lang w:val="en-GB"/>
          </w:rPr>
          <w:t xml:space="preserve"> </w:t>
        </w:r>
      </w:ins>
      <w:customXmlInsRangeStart w:id="278" w:author="Microsoft Office User" w:date="2023-04-20T15:57:00Z"/>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701062530"/>
          <w:placeholder>
            <w:docPart w:val="77681F6961D7154CA5D1649C50009557"/>
          </w:placeholder>
        </w:sdtPr>
        <w:sdtContent>
          <w:customXmlInsRangeEnd w:id="278"/>
          <w:ins w:id="279" w:author="Microsoft Office User" w:date="2023-04-20T15:57:00Z">
            <w:r w:rsidR="00B709E6" w:rsidRPr="00D830C7">
              <w:rPr>
                <w:rFonts w:ascii="Times New Roman" w:hAnsi="Times New Roman" w:cs="Times New Roman"/>
                <w:bCs/>
                <w:color w:val="000000"/>
                <w:lang w:val="en-GB"/>
              </w:rPr>
              <w:t>[1]</w:t>
            </w:r>
          </w:ins>
          <w:customXmlInsRangeStart w:id="280" w:author="Microsoft Office User" w:date="2023-04-20T15:57:00Z"/>
        </w:sdtContent>
      </w:sdt>
      <w:customXmlInsRangeEnd w:id="280"/>
      <w:r w:rsidRPr="00D830C7">
        <w:rPr>
          <w:rFonts w:ascii="Times New Roman" w:hAnsi="Times New Roman" w:cs="Times New Roman"/>
          <w:bCs/>
          <w:color w:val="000000"/>
          <w:lang w:val="en-GB"/>
        </w:rPr>
        <w:t xml:space="preserve"> presented</w:t>
      </w:r>
      <w:commentRangeStart w:id="281"/>
      <w:r w:rsidRPr="00D830C7">
        <w:rPr>
          <w:rFonts w:ascii="Times New Roman" w:hAnsi="Times New Roman" w:cs="Times New Roman"/>
          <w:bCs/>
          <w:color w:val="000000"/>
          <w:lang w:val="en-GB"/>
        </w:rPr>
        <w:t xml:space="preserve"> </w:t>
      </w:r>
      <w:commentRangeEnd w:id="281"/>
      <w:r w:rsidRPr="00E2325A">
        <w:rPr>
          <w:rStyle w:val="CommentReference"/>
          <w:lang w:val="en-GB"/>
        </w:rPr>
        <w:commentReference w:id="281"/>
      </w:r>
      <w:r w:rsidRPr="00D830C7">
        <w:rPr>
          <w:rFonts w:ascii="Times New Roman" w:hAnsi="Times New Roman" w:cs="Times New Roman"/>
          <w:bCs/>
          <w:color w:val="000000"/>
          <w:lang w:val="en-GB"/>
        </w:rPr>
        <w:t xml:space="preserve">a study on the importance of data quality in watershed streamflow and sediment data analysis. The work showcases the study of fine sediment yield in the Goodwin Creek watershed of 21.3 km. The work is a study on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to improve the accuracy of the model. </w:t>
      </w:r>
    </w:p>
    <w:p w14:paraId="0AE91277" w14:textId="77777777" w:rsidR="00D830C7" w:rsidRPr="00D830C7" w:rsidRDefault="00D830C7" w:rsidP="00D830C7">
      <w:pPr>
        <w:jc w:val="both"/>
        <w:rPr>
          <w:rFonts w:ascii="Times New Roman" w:hAnsi="Times New Roman" w:cs="Times New Roman"/>
          <w:bCs/>
          <w:color w:val="000000"/>
          <w:lang w:val="en-GB"/>
        </w:rPr>
      </w:pPr>
      <w:r w:rsidRPr="00D830C7">
        <w:rPr>
          <w:rFonts w:ascii="Times New Roman" w:hAnsi="Times New Roman" w:cs="Times New Roman"/>
          <w:bCs/>
          <w:color w:val="000000"/>
          <w:lang w:val="en-GB"/>
        </w:rPr>
        <w:t xml:space="preserve">In [42] a study on SDQ for American Community Survey Data 2013 </w:t>
      </w:r>
      <w:proofErr w:type="gramStart"/>
      <w:r w:rsidRPr="00D830C7">
        <w:rPr>
          <w:rFonts w:ascii="Times New Roman" w:hAnsi="Times New Roman" w:cs="Times New Roman"/>
          <w:bCs/>
          <w:color w:val="000000"/>
          <w:lang w:val="en-GB"/>
        </w:rPr>
        <w:t>is been</w:t>
      </w:r>
      <w:proofErr w:type="gramEnd"/>
      <w:r w:rsidRPr="00D830C7">
        <w:rPr>
          <w:rFonts w:ascii="Times New Roman" w:hAnsi="Times New Roman" w:cs="Times New Roman"/>
          <w:bCs/>
          <w:color w:val="000000"/>
          <w:lang w:val="en-GB"/>
        </w:rPr>
        <w:t xml:space="preserve"> performed. This study showcased the data quality errors in the American census data in various parameters like age income where discrepancy in these parameters for some counties was very high using mean and median as data quality parameters.</w:t>
      </w:r>
    </w:p>
    <w:p w14:paraId="2A762404" w14:textId="77777777" w:rsidR="00D830C7" w:rsidRDefault="00000000" w:rsidP="00D830C7">
      <w:pPr>
        <w:jc w:val="both"/>
        <w:rPr>
          <w:rFonts w:ascii="Times New Roman" w:hAnsi="Times New Roman" w:cs="Times New Roman"/>
          <w:bCs/>
          <w:color w:val="000000"/>
          <w:lang w:val="en-GB"/>
        </w:rPr>
      </w:pPr>
      <w:sdt>
        <w:sdtPr>
          <w:rPr>
            <w:lang w:val="en-GB"/>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187BCC2AC2C146D89CE5C20DFFE07835"/>
          </w:placeholder>
        </w:sdtPr>
        <w:sdtContent>
          <w:r w:rsidR="00D830C7" w:rsidRPr="00D830C7">
            <w:rPr>
              <w:rFonts w:ascii="Times New Roman" w:hAnsi="Times New Roman" w:cs="Times New Roman"/>
              <w:bCs/>
              <w:color w:val="000000"/>
              <w:lang w:val="en-GB"/>
            </w:rPr>
            <w:t>[2]</w:t>
          </w:r>
        </w:sdtContent>
      </w:sdt>
      <w:r w:rsidR="00D830C7" w:rsidRPr="00D830C7">
        <w:rPr>
          <w:rFonts w:ascii="Times New Roman" w:hAnsi="Times New Roman" w:cs="Times New Roman"/>
          <w:bCs/>
          <w:color w:val="000000"/>
          <w:lang w:val="en-GB"/>
        </w:rPr>
        <w:t xml:space="preserve">In this work, the authors have performed a study on the spatial data quality for data from various sources like maps, vector layers and satellite images. The work </w:t>
      </w:r>
      <w:r w:rsidR="00D830C7" w:rsidRPr="00D830C7">
        <w:rPr>
          <w:rFonts w:ascii="Times New Roman" w:hAnsi="Times New Roman" w:cs="Times New Roman"/>
          <w:b/>
          <w:color w:val="000000"/>
          <w:lang w:val="en-GB"/>
        </w:rPr>
        <w:t>showcases a mathematical model to study the data quality accuracy</w:t>
      </w:r>
      <w:r w:rsidR="00D830C7" w:rsidRPr="00D830C7">
        <w:rPr>
          <w:rFonts w:ascii="Times New Roman" w:hAnsi="Times New Roman" w:cs="Times New Roman"/>
          <w:bCs/>
          <w:color w:val="000000"/>
          <w:lang w:val="en-GB"/>
        </w:rPr>
        <w:t xml:space="preserve"> parameter from various sources and product databases where each product does not fulfil all data quality parameters. </w:t>
      </w:r>
      <w:commentRangeEnd w:id="271"/>
      <w:r w:rsidR="00D830C7">
        <w:rPr>
          <w:rStyle w:val="CommentReference"/>
        </w:rPr>
        <w:commentReference w:id="271"/>
      </w:r>
      <w:commentRangeEnd w:id="272"/>
      <w:r w:rsidR="00D830C7">
        <w:rPr>
          <w:rStyle w:val="CommentReference"/>
        </w:rPr>
        <w:commentReference w:id="272"/>
      </w:r>
      <w:commentRangeStart w:id="282"/>
      <w:commentRangeEnd w:id="282"/>
      <w:r w:rsidR="00D830C7">
        <w:rPr>
          <w:rStyle w:val="CommentReference"/>
        </w:rPr>
        <w:commentReference w:id="282"/>
      </w:r>
    </w:p>
    <w:p w14:paraId="2D109F60" w14:textId="77777777" w:rsidR="00D830C7" w:rsidRPr="00D830C7" w:rsidRDefault="00D830C7" w:rsidP="00D830C7">
      <w:pPr>
        <w:jc w:val="both"/>
        <w:rPr>
          <w:rFonts w:ascii="Times New Roman" w:hAnsi="Times New Roman" w:cs="Times New Roman"/>
          <w:bCs/>
          <w:color w:val="000000"/>
          <w:lang w:val="en-GB"/>
        </w:rPr>
      </w:pPr>
    </w:p>
    <w:p w14:paraId="45F122BA" w14:textId="50FF0B61" w:rsidR="006F3ABA" w:rsidRPr="00D830C7" w:rsidRDefault="00D830C7" w:rsidP="006F3ABA">
      <w:pPr>
        <w:pStyle w:val="ListParagraph"/>
        <w:numPr>
          <w:ilvl w:val="2"/>
          <w:numId w:val="1"/>
        </w:numPr>
        <w:spacing w:after="0"/>
        <w:jc w:val="both"/>
        <w:rPr>
          <w:rFonts w:ascii="Times New Roman" w:hAnsi="Times New Roman" w:cs="Times New Roman"/>
          <w:color w:val="222222"/>
          <w:shd w:val="clear" w:color="auto" w:fill="FFFFFF"/>
        </w:rPr>
      </w:pPr>
      <w:commentRangeStart w:id="283"/>
      <w:r w:rsidRPr="00D830C7">
        <w:rPr>
          <w:rFonts w:ascii="Times New Roman" w:hAnsi="Times New Roman" w:cs="Times New Roman"/>
          <w:b/>
          <w:bCs/>
          <w:color w:val="222222"/>
          <w:shd w:val="clear" w:color="auto" w:fill="FFFFFF"/>
          <w:lang w:val="en-GB"/>
        </w:rPr>
        <w:t>Accuracy of the object in GIS data</w:t>
      </w:r>
      <w:commentRangeEnd w:id="283"/>
      <w:r>
        <w:rPr>
          <w:rStyle w:val="CommentReference"/>
        </w:rPr>
        <w:commentReference w:id="283"/>
      </w:r>
    </w:p>
    <w:p w14:paraId="260339D8" w14:textId="77777777" w:rsidR="00D830C7" w:rsidRPr="00E2325A" w:rsidRDefault="00D830C7" w:rsidP="00D830C7">
      <w:pPr>
        <w:jc w:val="both"/>
        <w:rPr>
          <w:rFonts w:ascii="Times New Roman" w:hAnsi="Times New Roman" w:cs="Times New Roman"/>
          <w:color w:val="222222"/>
          <w:shd w:val="clear" w:color="auto" w:fill="FFFFFF"/>
          <w:lang w:val="en-GB"/>
        </w:rPr>
      </w:pPr>
      <w:commentRangeStart w:id="284"/>
      <w:commentRangeStart w:id="285"/>
      <w:r w:rsidRPr="00E2325A">
        <w:rPr>
          <w:rFonts w:ascii="Times New Roman" w:hAnsi="Times New Roman" w:cs="Times New Roman"/>
          <w:color w:val="222222"/>
          <w:shd w:val="clear" w:color="auto" w:fill="FFFFFF"/>
          <w:lang w:val="en-GB"/>
        </w:rPr>
        <w:t xml:space="preserve">Zhan, Q [4] has showcased a study on accuracy in object identification and placement in </w:t>
      </w:r>
      <w:commentRangeStart w:id="286"/>
      <w:r w:rsidRPr="00E2325A">
        <w:rPr>
          <w:rFonts w:ascii="Times New Roman" w:hAnsi="Times New Roman" w:cs="Times New Roman"/>
          <w:b/>
          <w:bCs/>
          <w:color w:val="222222"/>
          <w:shd w:val="clear" w:color="auto" w:fill="FFFFFF"/>
          <w:lang w:val="en-GB"/>
        </w:rPr>
        <w:t>vector maps</w:t>
      </w:r>
      <w:r w:rsidRPr="00E2325A">
        <w:rPr>
          <w:rFonts w:ascii="Times New Roman" w:hAnsi="Times New Roman" w:cs="Times New Roman"/>
          <w:color w:val="222222"/>
          <w:shd w:val="clear" w:color="auto" w:fill="FFFFFF"/>
          <w:lang w:val="en-GB"/>
        </w:rPr>
        <w:t xml:space="preserve">. </w:t>
      </w:r>
      <w:commentRangeEnd w:id="286"/>
      <w:r>
        <w:rPr>
          <w:rStyle w:val="CommentReference"/>
        </w:rPr>
        <w:commentReference w:id="286"/>
      </w:r>
      <w:r w:rsidRPr="00E2325A">
        <w:rPr>
          <w:rFonts w:ascii="Times New Roman" w:hAnsi="Times New Roman" w:cs="Times New Roman"/>
          <w:color w:val="222222"/>
          <w:shd w:val="clear" w:color="auto" w:fill="FFFFFF"/>
          <w:lang w:val="en-GB"/>
        </w:rPr>
        <w:t xml:space="preserve">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w:t>
      </w:r>
      <w:r>
        <w:rPr>
          <w:rFonts w:ascii="Times New Roman" w:hAnsi="Times New Roman" w:cs="Times New Roman"/>
          <w:color w:val="222222"/>
          <w:shd w:val="clear" w:color="auto" w:fill="FFFFFF"/>
          <w:lang w:val="en-GB"/>
        </w:rPr>
        <w:t>errors</w:t>
      </w:r>
      <w:r w:rsidRPr="00E2325A">
        <w:rPr>
          <w:rFonts w:ascii="Times New Roman" w:hAnsi="Times New Roman" w:cs="Times New Roman"/>
          <w:color w:val="222222"/>
          <w:shd w:val="clear" w:color="auto" w:fill="FFFFFF"/>
          <w:lang w:val="en-GB"/>
        </w:rPr>
        <w:t xml:space="preserve"> in the data. On comparison of different data, the accuracy was found to 81.8%. The study area is in Amsterdam and the Ravensburg site.</w:t>
      </w:r>
      <w:commentRangeEnd w:id="284"/>
      <w:r>
        <w:rPr>
          <w:rStyle w:val="CommentReference"/>
        </w:rPr>
        <w:commentReference w:id="284"/>
      </w:r>
      <w:commentRangeEnd w:id="285"/>
      <w:r>
        <w:rPr>
          <w:rStyle w:val="CommentReference"/>
        </w:rPr>
        <w:commentReference w:id="285"/>
      </w:r>
    </w:p>
    <w:p w14:paraId="64CED434" w14:textId="2217BB24" w:rsidR="00D830C7" w:rsidRPr="00E2325A"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Barazzetti</w:t>
      </w:r>
      <w:proofErr w:type="spellEnd"/>
      <w:r w:rsidRPr="00E2325A">
        <w:rPr>
          <w:rFonts w:ascii="Times New Roman" w:hAnsi="Times New Roman" w:cs="Times New Roman"/>
          <w:color w:val="222222"/>
          <w:shd w:val="clear" w:color="auto" w:fill="FFFFFF"/>
          <w:lang w:val="en-GB"/>
        </w:rPr>
        <w:t xml:space="preserve"> et.al. [6] studied the </w:t>
      </w:r>
      <w:commentRangeStart w:id="287"/>
      <w:r w:rsidRPr="00E2325A">
        <w:rPr>
          <w:rFonts w:ascii="Times New Roman" w:hAnsi="Times New Roman" w:cs="Times New Roman"/>
          <w:color w:val="222222"/>
          <w:shd w:val="clear" w:color="auto" w:fill="FFFFFF"/>
          <w:lang w:val="en-GB"/>
        </w:rPr>
        <w:t>accuracy</w:t>
      </w:r>
      <w:r>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commentRangeEnd w:id="287"/>
      <w:r>
        <w:rPr>
          <w:rStyle w:val="CommentReference"/>
        </w:rPr>
        <w:commentReference w:id="287"/>
      </w:r>
      <w:r w:rsidRP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RMS</w:t>
      </w:r>
      <w:ins w:id="288" w:author="Microsoft Office User" w:date="2023-04-20T16:01:00Z">
        <w:r w:rsidR="00B709E6">
          <w:rPr>
            <w:rFonts w:ascii="Times New Roman" w:hAnsi="Times New Roman" w:cs="Times New Roman"/>
            <w:color w:val="222222"/>
            <w:shd w:val="clear" w:color="auto" w:fill="FFFFFF"/>
            <w:lang w:val="en-GB"/>
          </w:rPr>
          <w:t xml:space="preserve">E </w:t>
        </w:r>
      </w:ins>
      <w:proofErr w:type="gramStart"/>
      <w:r w:rsidRPr="00E2325A">
        <w:rPr>
          <w:rFonts w:ascii="Times New Roman" w:hAnsi="Times New Roman" w:cs="Times New Roman"/>
          <w:color w:val="222222"/>
          <w:shd w:val="clear" w:color="auto" w:fill="FFFFFF"/>
          <w:lang w:val="en-GB"/>
        </w:rPr>
        <w:t>(</w:t>
      </w:r>
      <w:ins w:id="289" w:author="Microsoft Office User" w:date="2023-04-20T16:00:00Z">
        <w:r w:rsidR="00B709E6">
          <w:rPr>
            <w:rFonts w:ascii="Times New Roman" w:hAnsi="Times New Roman" w:cs="Times New Roman"/>
            <w:color w:val="222222"/>
            <w:shd w:val="clear" w:color="auto" w:fill="FFFFFF"/>
            <w:lang w:val="en-GB"/>
          </w:rPr>
          <w:t xml:space="preserve"> R</w:t>
        </w:r>
      </w:ins>
      <w:proofErr w:type="gramEnd"/>
      <w:del w:id="290" w:author="Microsoft Office User" w:date="2023-04-20T16:00:00Z">
        <w:r w:rsidRPr="00E2325A" w:rsidDel="00B709E6">
          <w:rPr>
            <w:rFonts w:ascii="Times New Roman" w:hAnsi="Times New Roman" w:cs="Times New Roman"/>
            <w:color w:val="222222"/>
            <w:shd w:val="clear" w:color="auto" w:fill="FFFFFF"/>
            <w:lang w:val="en-GB"/>
          </w:rPr>
          <w:delText>r</w:delText>
        </w:r>
      </w:del>
      <w:r w:rsidRPr="00E2325A">
        <w:rPr>
          <w:rFonts w:ascii="Times New Roman" w:hAnsi="Times New Roman" w:cs="Times New Roman"/>
          <w:color w:val="222222"/>
          <w:shd w:val="clear" w:color="auto" w:fill="FFFFFF"/>
          <w:lang w:val="en-GB"/>
        </w:rPr>
        <w:t>oot-</w:t>
      </w:r>
      <w:ins w:id="291" w:author="Microsoft Office User" w:date="2023-04-20T16:00:00Z">
        <w:r w:rsidR="00B709E6">
          <w:rPr>
            <w:rFonts w:ascii="Times New Roman" w:hAnsi="Times New Roman" w:cs="Times New Roman"/>
            <w:color w:val="222222"/>
            <w:shd w:val="clear" w:color="auto" w:fill="FFFFFF"/>
            <w:lang w:val="en-GB"/>
          </w:rPr>
          <w:t>M</w:t>
        </w:r>
      </w:ins>
      <w:del w:id="292" w:author="Microsoft Office User" w:date="2023-04-20T16:00:00Z">
        <w:r w:rsidRPr="00E2325A" w:rsidDel="00B709E6">
          <w:rPr>
            <w:rFonts w:ascii="Times New Roman" w:hAnsi="Times New Roman" w:cs="Times New Roman"/>
            <w:color w:val="222222"/>
            <w:shd w:val="clear" w:color="auto" w:fill="FFFFFF"/>
            <w:lang w:val="en-GB"/>
          </w:rPr>
          <w:delText>m</w:delText>
        </w:r>
      </w:del>
      <w:r w:rsidRPr="00E2325A">
        <w:rPr>
          <w:rFonts w:ascii="Times New Roman" w:hAnsi="Times New Roman" w:cs="Times New Roman"/>
          <w:color w:val="222222"/>
          <w:shd w:val="clear" w:color="auto" w:fill="FFFFFF"/>
          <w:lang w:val="en-GB"/>
        </w:rPr>
        <w:t>ean-</w:t>
      </w:r>
      <w:ins w:id="293" w:author="Microsoft Office User" w:date="2023-04-20T16:00:00Z">
        <w:r w:rsidR="00B709E6">
          <w:rPr>
            <w:rFonts w:ascii="Times New Roman" w:hAnsi="Times New Roman" w:cs="Times New Roman"/>
            <w:color w:val="222222"/>
            <w:shd w:val="clear" w:color="auto" w:fill="FFFFFF"/>
            <w:lang w:val="en-GB"/>
          </w:rPr>
          <w:t>S</w:t>
        </w:r>
      </w:ins>
      <w:del w:id="294" w:author="Microsoft Office User" w:date="2023-04-20T16:00:00Z">
        <w:r w:rsidRPr="00E2325A" w:rsidDel="00B709E6">
          <w:rPr>
            <w:rFonts w:ascii="Times New Roman" w:hAnsi="Times New Roman" w:cs="Times New Roman"/>
            <w:color w:val="222222"/>
            <w:shd w:val="clear" w:color="auto" w:fill="FFFFFF"/>
            <w:lang w:val="en-GB"/>
          </w:rPr>
          <w:delText>s</w:delText>
        </w:r>
      </w:del>
      <w:r w:rsidRPr="00E2325A">
        <w:rPr>
          <w:rFonts w:ascii="Times New Roman" w:hAnsi="Times New Roman" w:cs="Times New Roman"/>
          <w:color w:val="222222"/>
          <w:shd w:val="clear" w:color="auto" w:fill="FFFFFF"/>
          <w:lang w:val="en-GB"/>
        </w:rPr>
        <w:t>quare</w:t>
      </w:r>
      <w:ins w:id="295" w:author="Microsoft Office User" w:date="2023-04-20T16:01:00Z">
        <w:r w:rsidR="00B709E6">
          <w:rPr>
            <w:rFonts w:ascii="Times New Roman" w:hAnsi="Times New Roman" w:cs="Times New Roman"/>
            <w:color w:val="222222"/>
            <w:shd w:val="clear" w:color="auto" w:fill="FFFFFF"/>
            <w:lang w:val="en-GB"/>
          </w:rPr>
          <w:t xml:space="preserve"> </w:t>
        </w:r>
      </w:ins>
      <w:del w:id="296" w:author="Microsoft Office User" w:date="2023-04-20T16:01:00Z">
        <w:r w:rsidRPr="00E2325A" w:rsidDel="00B709E6">
          <w:rPr>
            <w:rFonts w:ascii="Times New Roman" w:hAnsi="Times New Roman" w:cs="Times New Roman"/>
            <w:color w:val="222222"/>
            <w:shd w:val="clear" w:color="auto" w:fill="FFFFFF"/>
            <w:lang w:val="en-GB"/>
          </w:rPr>
          <w:delText xml:space="preserve"> </w:delText>
        </w:r>
      </w:del>
      <w:ins w:id="297" w:author="Microsoft Office User" w:date="2023-04-20T16:00:00Z">
        <w:r w:rsidR="00B709E6">
          <w:rPr>
            <w:rFonts w:ascii="Times New Roman" w:hAnsi="Times New Roman" w:cs="Times New Roman"/>
            <w:color w:val="222222"/>
            <w:shd w:val="clear" w:color="auto" w:fill="FFFFFF"/>
            <w:lang w:val="en-GB"/>
          </w:rPr>
          <w:t>E</w:t>
        </w:r>
      </w:ins>
      <w:del w:id="298" w:author="Microsoft Office User" w:date="2023-04-20T16:00:00Z">
        <w:r w:rsidRPr="00E2325A" w:rsidDel="00B709E6">
          <w:rPr>
            <w:rFonts w:ascii="Times New Roman" w:hAnsi="Times New Roman" w:cs="Times New Roman"/>
            <w:color w:val="222222"/>
            <w:shd w:val="clear" w:color="auto" w:fill="FFFFFF"/>
            <w:lang w:val="en-GB"/>
          </w:rPr>
          <w:delText>e</w:delText>
        </w:r>
      </w:del>
      <w:r w:rsidRPr="00E2325A">
        <w:rPr>
          <w:rFonts w:ascii="Times New Roman" w:hAnsi="Times New Roman" w:cs="Times New Roman"/>
          <w:color w:val="222222"/>
          <w:shd w:val="clear" w:color="auto" w:fill="FFFFFF"/>
          <w:lang w:val="en-GB"/>
        </w:rPr>
        <w:t>rror</w:t>
      </w:r>
      <w:ins w:id="299" w:author="Microsoft Office User" w:date="2023-04-20T16:01:00Z">
        <w:r w:rsidR="00B709E6">
          <w:rPr>
            <w:rFonts w:ascii="Times New Roman" w:hAnsi="Times New Roman" w:cs="Times New Roman"/>
            <w:color w:val="222222"/>
            <w:shd w:val="clear" w:color="auto" w:fill="FFFFFF"/>
            <w:lang w:val="en-GB"/>
          </w:rPr>
          <w:t>)</w:t>
        </w:r>
      </w:ins>
      <w:del w:id="300" w:author="Microsoft Office User" w:date="2023-04-20T16:00:00Z">
        <w:r w:rsidRPr="00E2325A" w:rsidDel="00B709E6">
          <w:rPr>
            <w:rFonts w:ascii="Times New Roman" w:hAnsi="Times New Roman" w:cs="Times New Roman"/>
            <w:color w:val="222222"/>
            <w:shd w:val="clear" w:color="auto" w:fill="FFFFFF"/>
            <w:lang w:val="en-GB"/>
          </w:rPr>
          <w:delText>)</w:delText>
        </w:r>
      </w:del>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commentRangeStart w:id="301"/>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w:t>
      </w:r>
      <w:commentRangeEnd w:id="301"/>
      <w:r>
        <w:rPr>
          <w:rStyle w:val="CommentReference"/>
        </w:rPr>
        <w:commentReference w:id="301"/>
      </w:r>
      <w:r w:rsidRPr="00E2325A">
        <w:rPr>
          <w:rFonts w:ascii="Times New Roman" w:hAnsi="Times New Roman" w:cs="Times New Roman"/>
          <w:color w:val="222222"/>
          <w:shd w:val="clear" w:color="auto" w:fill="FFFFFF"/>
          <w:lang w:val="en-GB"/>
        </w:rPr>
        <w:t>between sentinel 2 and Landsat-8 images where the comparison of the image registered at 10 m and 15 m are taken into consideration. The work also studies the accuracy of various bands B1-B11 using RMS</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(root-mean-square error). The study showcases that error i</w:t>
      </w:r>
      <w:r>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RMSE value of various locations was recorded.</w:t>
      </w:r>
    </w:p>
    <w:p w14:paraId="6DAFCCB1" w14:textId="39A3FF32" w:rsidR="00D830C7"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Marangoz</w:t>
      </w:r>
      <w:proofErr w:type="spellEnd"/>
      <w:r w:rsidRPr="00E2325A">
        <w:rPr>
          <w:rFonts w:ascii="Times New Roman" w:hAnsi="Times New Roman" w:cs="Times New Roman"/>
          <w:color w:val="222222"/>
          <w:shd w:val="clear" w:color="auto" w:fill="FFFFFF"/>
          <w:lang w:val="en-GB"/>
        </w:rPr>
        <w:t xml:space="preserve">, A. M [7] </w:t>
      </w:r>
      <w:del w:id="302" w:author="Microsoft Office User" w:date="2023-04-20T16:01:00Z">
        <w:r w:rsidRPr="00E2325A" w:rsidDel="00B709E6">
          <w:rPr>
            <w:rFonts w:ascii="Times New Roman" w:hAnsi="Times New Roman" w:cs="Times New Roman"/>
            <w:color w:val="222222"/>
            <w:shd w:val="clear" w:color="auto" w:fill="FFFFFF"/>
            <w:lang w:val="en-GB"/>
          </w:rPr>
          <w:delText xml:space="preserve">has </w:delText>
        </w:r>
      </w:del>
      <w:r w:rsidRPr="00E2325A">
        <w:rPr>
          <w:rFonts w:ascii="Times New Roman" w:hAnsi="Times New Roman" w:cs="Times New Roman"/>
          <w:color w:val="222222"/>
          <w:shd w:val="clear" w:color="auto" w:fill="FFFFFF"/>
          <w:lang w:val="en-GB"/>
        </w:rPr>
        <w:t xml:space="preserve">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w:t>
      </w:r>
      <w:commentRangeStart w:id="303"/>
      <w:r w:rsidRPr="00E2325A">
        <w:rPr>
          <w:rFonts w:ascii="Times New Roman" w:hAnsi="Times New Roman" w:cs="Times New Roman"/>
          <w:color w:val="222222"/>
          <w:shd w:val="clear" w:color="auto" w:fill="FFFFFF"/>
          <w:lang w:val="en-GB"/>
        </w:rPr>
        <w:t>The work has showcased the lower accuracy in both sentinel and Landsat data with an accuracy of 0.74 and 0.66 correspondingly</w:t>
      </w:r>
      <w:commentRangeEnd w:id="303"/>
      <w:r>
        <w:rPr>
          <w:rStyle w:val="CommentReference"/>
        </w:rPr>
        <w:commentReference w:id="303"/>
      </w:r>
      <w:r>
        <w:rPr>
          <w:rFonts w:ascii="Times New Roman" w:hAnsi="Times New Roman" w:cs="Times New Roman"/>
          <w:color w:val="222222"/>
          <w:shd w:val="clear" w:color="auto" w:fill="FFFFFF"/>
          <w:lang w:val="en-GB"/>
        </w:rPr>
        <w:t xml:space="preserve"> for RGB and NIR bands</w:t>
      </w:r>
      <w:r w:rsidRPr="00E2325A">
        <w:rPr>
          <w:rFonts w:ascii="Times New Roman" w:hAnsi="Times New Roman" w:cs="Times New Roman"/>
          <w:color w:val="222222"/>
          <w:shd w:val="clear" w:color="auto" w:fill="FFFFFF"/>
          <w:lang w:val="en-GB"/>
        </w:rPr>
        <w:t>. The work also studies the accuracy of object-based classification where the accuracy of the sentinel and Landsat was recorded to be 80.7% and 73.4%. This showcases that for land use and object-based classification sentinel images have high accuracy than lansat-8.</w:t>
      </w:r>
    </w:p>
    <w:p w14:paraId="759DA625" w14:textId="77777777" w:rsidR="00EC1EDC" w:rsidRDefault="00EC1EDC" w:rsidP="00D830C7">
      <w:pPr>
        <w:jc w:val="both"/>
        <w:rPr>
          <w:rFonts w:ascii="Times New Roman" w:hAnsi="Times New Roman" w:cs="Times New Roman"/>
          <w:color w:val="222222"/>
          <w:shd w:val="clear" w:color="auto" w:fill="FFFFFF"/>
          <w:lang w:val="en-GB"/>
        </w:rPr>
      </w:pPr>
    </w:p>
    <w:p w14:paraId="472448C3" w14:textId="59EDC46A" w:rsidR="00EC1EDC" w:rsidRPr="00B709E6" w:rsidRDefault="00EC1EDC" w:rsidP="00EC1EDC">
      <w:pPr>
        <w:jc w:val="center"/>
        <w:rPr>
          <w:rFonts w:ascii="Times New Roman" w:hAnsi="Times New Roman" w:cs="Times New Roman"/>
          <w:b/>
          <w:bCs/>
          <w:color w:val="222222"/>
          <w:shd w:val="clear" w:color="auto" w:fill="FFFFFF"/>
          <w:lang w:val="en-GB"/>
          <w:rPrChange w:id="304" w:author="Microsoft Office User" w:date="2023-04-20T16:01:00Z">
            <w:rPr>
              <w:rFonts w:ascii="Times New Roman" w:hAnsi="Times New Roman" w:cs="Times New Roman"/>
              <w:color w:val="222222"/>
              <w:shd w:val="clear" w:color="auto" w:fill="FFFFFF"/>
              <w:lang w:val="en-GB"/>
            </w:rPr>
          </w:rPrChange>
        </w:rPr>
      </w:pPr>
      <w:commentRangeStart w:id="305"/>
      <w:r w:rsidRPr="00B709E6">
        <w:rPr>
          <w:rFonts w:ascii="Times New Roman" w:hAnsi="Times New Roman" w:cs="Times New Roman"/>
          <w:b/>
          <w:bCs/>
          <w:color w:val="222222"/>
          <w:shd w:val="clear" w:color="auto" w:fill="FFFFFF"/>
          <w:lang w:val="en-GB"/>
          <w:rPrChange w:id="306" w:author="Microsoft Office User" w:date="2023-04-20T16:01:00Z">
            <w:rPr>
              <w:rFonts w:ascii="Times New Roman" w:hAnsi="Times New Roman" w:cs="Times New Roman"/>
              <w:color w:val="222222"/>
              <w:shd w:val="clear" w:color="auto" w:fill="FFFFFF"/>
              <w:lang w:val="en-GB"/>
            </w:rPr>
          </w:rPrChange>
        </w:rPr>
        <w:t>Table 2.</w:t>
      </w:r>
      <w:commentRangeEnd w:id="305"/>
      <w:r w:rsidR="00B709E6">
        <w:rPr>
          <w:rStyle w:val="CommentReference"/>
        </w:rPr>
        <w:commentReference w:id="305"/>
      </w:r>
    </w:p>
    <w:p w14:paraId="0C4CA188" w14:textId="77777777" w:rsidR="00D830C7" w:rsidRDefault="00D830C7" w:rsidP="00D830C7">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drawing>
          <wp:inline distT="0" distB="0" distL="0" distR="0" wp14:anchorId="595A515D" wp14:editId="78F03F2A">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7"/>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B506552" w14:textId="77777777" w:rsidR="00EC1EDC" w:rsidRPr="00E2325A" w:rsidRDefault="00EC1EDC" w:rsidP="00D830C7">
      <w:pPr>
        <w:jc w:val="center"/>
        <w:rPr>
          <w:rFonts w:ascii="Times New Roman" w:hAnsi="Times New Roman" w:cs="Times New Roman"/>
          <w:color w:val="222222"/>
          <w:shd w:val="clear" w:color="auto" w:fill="FFFFFF"/>
          <w:lang w:val="en-GB"/>
        </w:rPr>
      </w:pPr>
    </w:p>
    <w:p w14:paraId="72DDA25D"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Frantz, </w:t>
      </w:r>
      <w:proofErr w:type="gramStart"/>
      <w:r w:rsidRPr="00E2325A">
        <w:rPr>
          <w:rFonts w:ascii="Times New Roman" w:hAnsi="Times New Roman" w:cs="Times New Roman"/>
          <w:color w:val="222222"/>
          <w:shd w:val="clear" w:color="auto" w:fill="FFFFFF"/>
          <w:lang w:val="en-GB"/>
        </w:rPr>
        <w:t>D.[</w:t>
      </w:r>
      <w:proofErr w:type="gramEnd"/>
      <w:r w:rsidRPr="00E2325A">
        <w:rPr>
          <w:rFonts w:ascii="Times New Roman" w:hAnsi="Times New Roman" w:cs="Times New Roman"/>
          <w:color w:val="222222"/>
          <w:shd w:val="clear" w:color="auto" w:fill="FFFFFF"/>
          <w:lang w:val="en-GB"/>
        </w:rPr>
        <w:t xml:space="preserve">8] proposed a system called FORCE </w:t>
      </w:r>
      <w:r>
        <w:rPr>
          <w:rFonts w:ascii="Times New Roman" w:hAnsi="Times New Roman" w:cs="Times New Roman"/>
          <w:color w:val="222222"/>
          <w:shd w:val="clear" w:color="auto" w:fill="FFFFFF"/>
          <w:lang w:val="en-GB"/>
        </w:rPr>
        <w:t>which</w:t>
      </w:r>
      <w:r w:rsidRPr="00E2325A">
        <w:rPr>
          <w:rFonts w:ascii="Times New Roman" w:hAnsi="Times New Roman" w:cs="Times New Roman"/>
          <w:color w:val="222222"/>
          <w:shd w:val="clear" w:color="auto" w:fill="FFFFFF"/>
          <w:lang w:val="en-GB"/>
        </w:rPr>
        <w:t xml:space="preserve"> is a tool to generate images with high accuracy for land use that combines the images from sentinel, Landsat, NANA and ESA. The tool is designed to take</w:t>
      </w:r>
      <w:commentRangeStart w:id="307"/>
      <w:r w:rsidRPr="00E2325A">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commentRangeEnd w:id="307"/>
      <w:r>
        <w:rPr>
          <w:rFonts w:ascii="Times New Roman" w:hAnsi="Times New Roman" w:cs="Times New Roman"/>
          <w:color w:val="222222"/>
          <w:shd w:val="clear" w:color="auto" w:fill="FFFFFF"/>
          <w:lang w:val="en-GB"/>
        </w:rPr>
        <w:t xml:space="preserve">into one </w:t>
      </w:r>
      <w:r>
        <w:rPr>
          <w:rStyle w:val="CommentReference"/>
        </w:rPr>
        <w:commentReference w:id="307"/>
      </w:r>
      <w:r w:rsidRPr="00E2325A">
        <w:rPr>
          <w:rFonts w:ascii="Times New Roman" w:hAnsi="Times New Roman" w:cs="Times New Roman"/>
          <w:color w:val="222222"/>
          <w:shd w:val="clear" w:color="auto" w:fill="FFFFFF"/>
          <w:lang w:val="en-GB"/>
        </w:rPr>
        <w:t xml:space="preserve">to generate </w:t>
      </w:r>
      <w:r>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high-accuracy data. FORCE is a data fusion tool to improve the spatial resolution of land surface images using Landsat and Sentinel ARD.</w:t>
      </w:r>
    </w:p>
    <w:p w14:paraId="3BAAC053" w14:textId="18508ED2"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In [9] </w:t>
      </w:r>
      <w:proofErr w:type="spellStart"/>
      <w:r w:rsidRPr="00E2325A">
        <w:rPr>
          <w:rFonts w:ascii="Times New Roman" w:hAnsi="Times New Roman" w:cs="Times New Roman"/>
          <w:color w:val="222222"/>
          <w:shd w:val="clear" w:color="auto" w:fill="FFFFFF"/>
          <w:lang w:val="en-GB"/>
        </w:rPr>
        <w:t>Kocaman</w:t>
      </w:r>
      <w:proofErr w:type="spellEnd"/>
      <w:r w:rsidRPr="00E2325A">
        <w:rPr>
          <w:rFonts w:ascii="Times New Roman" w:hAnsi="Times New Roman" w:cs="Times New Roman"/>
          <w:color w:val="222222"/>
          <w:shd w:val="clear" w:color="auto" w:fill="FFFFFF"/>
          <w:lang w:val="en-GB"/>
        </w:rPr>
        <w:t xml:space="preserve">. S et.al. have studied the image quality and geometric quality of Landsat 7 </w:t>
      </w:r>
      <w:ins w:id="308" w:author="Microsoft Office User" w:date="2023-04-20T16:02:00Z">
        <w:r w:rsidR="00B709E6">
          <w:rPr>
            <w:rFonts w:ascii="Times New Roman" w:hAnsi="Times New Roman" w:cs="Times New Roman"/>
            <w:color w:val="222222"/>
            <w:shd w:val="clear" w:color="auto" w:fill="FFFFFF"/>
            <w:lang w:val="en-GB"/>
          </w:rPr>
          <w:t>and</w:t>
        </w:r>
      </w:ins>
      <w:del w:id="309" w:author="Microsoft Office User" w:date="2023-04-20T16:02:00Z">
        <w:r w:rsidRPr="00E2325A" w:rsidDel="00B709E6">
          <w:rPr>
            <w:rFonts w:ascii="Times New Roman" w:hAnsi="Times New Roman" w:cs="Times New Roman"/>
            <w:color w:val="222222"/>
            <w:shd w:val="clear" w:color="auto" w:fill="FFFFFF"/>
            <w:lang w:val="en-GB"/>
          </w:rPr>
          <w:delText>&amp;</w:delText>
        </w:r>
      </w:del>
      <w:r w:rsidRPr="00E2325A">
        <w:rPr>
          <w:rFonts w:ascii="Times New Roman" w:hAnsi="Times New Roman" w:cs="Times New Roman"/>
          <w:color w:val="222222"/>
          <w:shd w:val="clear" w:color="auto" w:fill="FFFFFF"/>
          <w:lang w:val="en-GB"/>
        </w:rPr>
        <w:t xml:space="preserve"> 8 where various issues were highlighted in the global database at zoom levels and in the histogram which was further improvised by histogram and other techniques.  The work </w:t>
      </w:r>
      <w:del w:id="310" w:author="Microsoft Office User" w:date="2023-04-20T16:05:00Z">
        <w:r w:rsidRPr="00E2325A" w:rsidDel="00912193">
          <w:rPr>
            <w:rFonts w:ascii="Times New Roman" w:hAnsi="Times New Roman" w:cs="Times New Roman"/>
            <w:color w:val="222222"/>
            <w:shd w:val="clear" w:color="auto" w:fill="FFFFFF"/>
            <w:lang w:val="en-GB"/>
          </w:rPr>
          <w:delText xml:space="preserve">presents </w:delText>
        </w:r>
      </w:del>
      <w:ins w:id="311" w:author="Microsoft Office User" w:date="2023-04-20T16:05:00Z">
        <w:r w:rsidR="00912193">
          <w:rPr>
            <w:rFonts w:ascii="Times New Roman" w:hAnsi="Times New Roman" w:cs="Times New Roman"/>
            <w:color w:val="222222"/>
            <w:shd w:val="clear" w:color="auto" w:fill="FFFFFF"/>
            <w:lang w:val="en-GB"/>
          </w:rPr>
          <w:t>highlights</w:t>
        </w:r>
        <w:r w:rsidR="00912193"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 xml:space="preserve">that the data suffer from the colour difference. The study also studies the advantages and disadvantages of the various data sources as shown </w:t>
      </w:r>
      <w:del w:id="312" w:author="Microsoft Office User" w:date="2023-04-20T16:03:00Z">
        <w:r w:rsidRPr="00E2325A" w:rsidDel="00912193">
          <w:rPr>
            <w:rFonts w:ascii="Times New Roman" w:hAnsi="Times New Roman" w:cs="Times New Roman"/>
            <w:color w:val="222222"/>
            <w:shd w:val="clear" w:color="auto" w:fill="FFFFFF"/>
            <w:lang w:val="en-GB"/>
          </w:rPr>
          <w:delText>below</w:delText>
        </w:r>
      </w:del>
      <w:ins w:id="313" w:author="Microsoft Office User" w:date="2023-04-20T16:03:00Z">
        <w:r w:rsidR="00912193">
          <w:rPr>
            <w:rFonts w:ascii="Times New Roman" w:hAnsi="Times New Roman" w:cs="Times New Roman"/>
            <w:color w:val="222222"/>
            <w:shd w:val="clear" w:color="auto" w:fill="FFFFFF"/>
            <w:lang w:val="en-GB"/>
          </w:rPr>
          <w:t>in Table 3</w:t>
        </w:r>
      </w:ins>
      <w:r w:rsidRPr="00E2325A">
        <w:rPr>
          <w:rFonts w:ascii="Times New Roman" w:hAnsi="Times New Roman" w:cs="Times New Roman"/>
          <w:color w:val="222222"/>
          <w:shd w:val="clear" w:color="auto" w:fill="FFFFFF"/>
          <w:lang w:val="en-GB"/>
        </w:rPr>
        <w:t xml:space="preserve">. </w:t>
      </w:r>
    </w:p>
    <w:p w14:paraId="24D39BF9" w14:textId="7304BE02" w:rsidR="00EC1EDC" w:rsidRPr="00E2325A" w:rsidRDefault="00EC1EDC" w:rsidP="00EC1EDC">
      <w:pPr>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ab/>
      </w:r>
      <w:commentRangeStart w:id="314"/>
      <w:r w:rsidRPr="00912193">
        <w:rPr>
          <w:rFonts w:ascii="Times New Roman" w:hAnsi="Times New Roman" w:cs="Times New Roman"/>
          <w:b/>
          <w:bCs/>
          <w:color w:val="222222"/>
          <w:shd w:val="clear" w:color="auto" w:fill="FFFFFF"/>
          <w:lang w:val="en-GB"/>
          <w:rPrChange w:id="315" w:author="Microsoft Office User" w:date="2023-04-20T16:03:00Z">
            <w:rPr>
              <w:rFonts w:ascii="Times New Roman" w:hAnsi="Times New Roman" w:cs="Times New Roman"/>
              <w:color w:val="222222"/>
              <w:shd w:val="clear" w:color="auto" w:fill="FFFFFF"/>
              <w:lang w:val="en-GB"/>
            </w:rPr>
          </w:rPrChange>
        </w:rPr>
        <w:t>Table 3</w:t>
      </w:r>
      <w:commentRangeEnd w:id="314"/>
      <w:r w:rsidR="00912193">
        <w:rPr>
          <w:rStyle w:val="CommentReference"/>
        </w:rPr>
        <w:commentReference w:id="314"/>
      </w:r>
      <w:r>
        <w:rPr>
          <w:rFonts w:ascii="Times New Roman" w:hAnsi="Times New Roman" w:cs="Times New Roman"/>
          <w:color w:val="222222"/>
          <w:shd w:val="clear" w:color="auto" w:fill="FFFFFF"/>
          <w:lang w:val="en-GB"/>
        </w:rPr>
        <w:t>.</w:t>
      </w:r>
    </w:p>
    <w:p w14:paraId="74676044" w14:textId="20A0F16B" w:rsidR="0046339C" w:rsidRDefault="00D830C7" w:rsidP="00D830C7">
      <w:pPr>
        <w:ind w:left="360"/>
        <w:jc w:val="center"/>
        <w:rPr>
          <w:rFonts w:ascii="Times New Roman" w:hAnsi="Times New Roman" w:cs="Times New Roman"/>
          <w:b/>
          <w:bCs/>
          <w:lang w:val="en-GB"/>
        </w:rPr>
      </w:pPr>
      <w:r w:rsidRPr="00E2325A">
        <w:rPr>
          <w:rFonts w:ascii="Times New Roman" w:hAnsi="Times New Roman" w:cs="Times New Roman"/>
          <w:noProof/>
          <w:color w:val="222222"/>
          <w:shd w:val="clear" w:color="auto" w:fill="FFFFFF"/>
          <w:lang w:val="en-GB"/>
        </w:rPr>
        <w:drawing>
          <wp:inline distT="0" distB="0" distL="0" distR="0" wp14:anchorId="33B41B0E" wp14:editId="318D98CF">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8"/>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076050E5" w14:textId="77777777" w:rsidR="00D830C7" w:rsidRDefault="00D830C7" w:rsidP="00D830C7">
      <w:pPr>
        <w:ind w:left="360"/>
        <w:jc w:val="both"/>
        <w:rPr>
          <w:rFonts w:ascii="Times New Roman" w:hAnsi="Times New Roman" w:cs="Times New Roman"/>
          <w:b/>
          <w:bCs/>
          <w:lang w:val="en-GB"/>
        </w:rPr>
      </w:pPr>
    </w:p>
    <w:p w14:paraId="093A300D" w14:textId="49BB6EB5" w:rsidR="00D830C7" w:rsidRPr="00D830C7" w:rsidRDefault="00D830C7" w:rsidP="00D830C7">
      <w:pPr>
        <w:pStyle w:val="ListParagraph"/>
        <w:numPr>
          <w:ilvl w:val="2"/>
          <w:numId w:val="1"/>
        </w:numPr>
        <w:jc w:val="both"/>
        <w:rPr>
          <w:rFonts w:ascii="Times New Roman" w:hAnsi="Times New Roman" w:cs="Times New Roman"/>
          <w:b/>
          <w:bCs/>
          <w:lang w:val="en-GB"/>
        </w:rPr>
      </w:pPr>
      <w:r w:rsidRPr="00D830C7">
        <w:rPr>
          <w:rFonts w:ascii="Times New Roman" w:hAnsi="Times New Roman" w:cs="Times New Roman"/>
          <w:b/>
          <w:bCs/>
          <w:lang w:val="en-GB"/>
        </w:rPr>
        <w:t>Structural Accuracy in GIS data</w:t>
      </w:r>
    </w:p>
    <w:p w14:paraId="20889F63" w14:textId="1165D533" w:rsidR="00D830C7" w:rsidRP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 xml:space="preserve">In this section, some of the work of structural data quality in GIS data and its role is showcased. In [36] </w:t>
      </w:r>
      <w:ins w:id="316" w:author="Microsoft Office User" w:date="2023-04-20T16:06:00Z">
        <w:r w:rsidR="00912193">
          <w:rPr>
            <w:rFonts w:ascii="Times New Roman" w:hAnsi="Times New Roman" w:cs="Times New Roman"/>
            <w:color w:val="222222"/>
            <w:shd w:val="clear" w:color="auto" w:fill="FFFFFF"/>
            <w:lang w:val="en-GB"/>
          </w:rPr>
          <w:t xml:space="preserve">the </w:t>
        </w:r>
      </w:ins>
      <w:r w:rsidRPr="00D830C7">
        <w:rPr>
          <w:rFonts w:ascii="Times New Roman" w:hAnsi="Times New Roman" w:cs="Times New Roman"/>
          <w:color w:val="222222"/>
          <w:shd w:val="clear" w:color="auto" w:fill="FFFFFF"/>
          <w:lang w:val="en-GB"/>
        </w:rPr>
        <w:t>author</w:t>
      </w:r>
      <w:ins w:id="317" w:author="Microsoft Office User" w:date="2023-04-20T16:06:00Z">
        <w:r w:rsidR="00912193">
          <w:rPr>
            <w:rFonts w:ascii="Times New Roman" w:hAnsi="Times New Roman" w:cs="Times New Roman"/>
            <w:color w:val="222222"/>
            <w:shd w:val="clear" w:color="auto" w:fill="FFFFFF"/>
            <w:lang w:val="en-GB"/>
          </w:rPr>
          <w:t>s</w:t>
        </w:r>
      </w:ins>
      <w:r w:rsidRPr="00D830C7">
        <w:rPr>
          <w:rFonts w:ascii="Times New Roman" w:hAnsi="Times New Roman" w:cs="Times New Roman"/>
          <w:color w:val="222222"/>
          <w:shd w:val="clear" w:color="auto" w:fill="FFFFFF"/>
          <w:lang w:val="en-GB"/>
        </w:rPr>
        <w:t xml:space="preserve"> </w:t>
      </w:r>
      <w:del w:id="318" w:author="Microsoft Office User" w:date="2023-04-20T16:06:00Z">
        <w:r w:rsidRPr="00D830C7" w:rsidDel="00912193">
          <w:rPr>
            <w:rFonts w:ascii="Times New Roman" w:hAnsi="Times New Roman" w:cs="Times New Roman"/>
            <w:color w:val="222222"/>
            <w:shd w:val="clear" w:color="auto" w:fill="FFFFFF"/>
            <w:lang w:val="en-GB"/>
          </w:rPr>
          <w:delText>has demonstrated</w:delText>
        </w:r>
      </w:del>
      <w:ins w:id="319" w:author="Microsoft Office User" w:date="2023-04-20T16:06:00Z">
        <w:r w:rsidR="00912193">
          <w:rPr>
            <w:rFonts w:ascii="Times New Roman" w:hAnsi="Times New Roman" w:cs="Times New Roman"/>
            <w:color w:val="222222"/>
            <w:shd w:val="clear" w:color="auto" w:fill="FFFFFF"/>
            <w:lang w:val="en-GB"/>
          </w:rPr>
          <w:t>demonstrate</w:t>
        </w:r>
      </w:ins>
      <w:r w:rsidRPr="00D830C7">
        <w:rPr>
          <w:rFonts w:ascii="Times New Roman" w:hAnsi="Times New Roman" w:cs="Times New Roman"/>
          <w:color w:val="222222"/>
          <w:shd w:val="clear" w:color="auto" w:fill="FFFFFF"/>
          <w:lang w:val="en-GB"/>
        </w:rPr>
        <w:t xml:space="preserve"> the use of GIS data to measure the accuracy of a bridge deformation. This refers to the evaluation of degradation of data accuracy which allows you to evaluate any error in a structure like bridges, </w:t>
      </w:r>
      <w:proofErr w:type="gramStart"/>
      <w:r w:rsidRPr="00D830C7">
        <w:rPr>
          <w:rFonts w:ascii="Times New Roman" w:hAnsi="Times New Roman" w:cs="Times New Roman"/>
          <w:color w:val="222222"/>
          <w:shd w:val="clear" w:color="auto" w:fill="FFFFFF"/>
          <w:lang w:val="en-GB"/>
        </w:rPr>
        <w:t>buildings</w:t>
      </w:r>
      <w:proofErr w:type="gramEnd"/>
      <w:r w:rsidRPr="00D830C7">
        <w:rPr>
          <w:rFonts w:ascii="Times New Roman" w:hAnsi="Times New Roman" w:cs="Times New Roman"/>
          <w:color w:val="222222"/>
          <w:shd w:val="clear" w:color="auto" w:fill="FFFFFF"/>
          <w:lang w:val="en-GB"/>
        </w:rPr>
        <w:t xml:space="preserve"> and high-rise structures. </w:t>
      </w:r>
      <w:commentRangeStart w:id="320"/>
      <w:r w:rsidRPr="00D830C7">
        <w:rPr>
          <w:rFonts w:ascii="Times New Roman" w:hAnsi="Times New Roman" w:cs="Times New Roman"/>
          <w:color w:val="222222"/>
          <w:shd w:val="clear" w:color="auto" w:fill="FFFFFF"/>
          <w:lang w:val="en-GB"/>
        </w:rPr>
        <w:t xml:space="preserve">This work uses a ground-based radar system to collect </w:t>
      </w:r>
      <w:r w:rsidRPr="00D830C7">
        <w:rPr>
          <w:rFonts w:ascii="Times New Roman" w:hAnsi="Times New Roman" w:cs="Times New Roman"/>
          <w:color w:val="222222"/>
          <w:shd w:val="clear" w:color="auto" w:fill="FFFFFF"/>
          <w:lang w:val="en-GB"/>
        </w:rPr>
        <w:lastRenderedPageBreak/>
        <w:t>the structural data and then further comparison and evaluation The w</w:t>
      </w:r>
      <w:ins w:id="321" w:author="Microsoft Office User" w:date="2023-04-20T16:05:00Z">
        <w:r w:rsidR="00912193">
          <w:rPr>
            <w:rFonts w:ascii="Times New Roman" w:hAnsi="Times New Roman" w:cs="Times New Roman"/>
            <w:color w:val="222222"/>
            <w:shd w:val="clear" w:color="auto" w:fill="FFFFFF"/>
            <w:lang w:val="en-GB"/>
          </w:rPr>
          <w:t>o</w:t>
        </w:r>
      </w:ins>
      <w:del w:id="322" w:author="Microsoft Office User" w:date="2023-04-20T16:05:00Z">
        <w:r w:rsidRPr="00D830C7" w:rsidDel="00912193">
          <w:rPr>
            <w:rFonts w:ascii="Times New Roman" w:hAnsi="Times New Roman" w:cs="Times New Roman"/>
            <w:color w:val="222222"/>
            <w:shd w:val="clear" w:color="auto" w:fill="FFFFFF"/>
            <w:lang w:val="en-GB"/>
          </w:rPr>
          <w:delText>a</w:delText>
        </w:r>
      </w:del>
      <w:r w:rsidRPr="00D830C7">
        <w:rPr>
          <w:rFonts w:ascii="Times New Roman" w:hAnsi="Times New Roman" w:cs="Times New Roman"/>
          <w:color w:val="222222"/>
          <w:shd w:val="clear" w:color="auto" w:fill="FFFFFF"/>
          <w:lang w:val="en-GB"/>
        </w:rPr>
        <w:t xml:space="preserve">rk </w:t>
      </w:r>
      <w:del w:id="323" w:author="Microsoft Office User" w:date="2023-04-20T16:06:00Z">
        <w:r w:rsidRPr="00D830C7" w:rsidDel="00912193">
          <w:rPr>
            <w:rFonts w:ascii="Times New Roman" w:hAnsi="Times New Roman" w:cs="Times New Roman"/>
            <w:color w:val="222222"/>
            <w:shd w:val="clear" w:color="auto" w:fill="FFFFFF"/>
            <w:lang w:val="en-GB"/>
          </w:rPr>
          <w:delText xml:space="preserve"> </w:delText>
        </w:r>
      </w:del>
      <w:r w:rsidRPr="00D830C7">
        <w:rPr>
          <w:rFonts w:ascii="Times New Roman" w:hAnsi="Times New Roman" w:cs="Times New Roman"/>
          <w:color w:val="222222"/>
          <w:shd w:val="clear" w:color="auto" w:fill="FFFFFF"/>
          <w:lang w:val="en-GB"/>
        </w:rPr>
        <w:t xml:space="preserve">was able to evaluate the accuracy of </w:t>
      </w:r>
      <w:ins w:id="324" w:author="Microsoft Office User" w:date="2023-04-20T16:06:00Z">
        <w:r w:rsidR="00912193">
          <w:rPr>
            <w:rFonts w:ascii="Times New Roman" w:hAnsi="Times New Roman" w:cs="Times New Roman"/>
            <w:color w:val="222222"/>
            <w:shd w:val="clear" w:color="auto" w:fill="FFFFFF"/>
            <w:lang w:val="en-GB"/>
          </w:rPr>
          <w:t xml:space="preserve">the </w:t>
        </w:r>
      </w:ins>
      <w:r w:rsidRPr="00D830C7">
        <w:rPr>
          <w:rFonts w:ascii="Times New Roman" w:hAnsi="Times New Roman" w:cs="Times New Roman"/>
          <w:color w:val="222222"/>
          <w:shd w:val="clear" w:color="auto" w:fill="FFFFFF"/>
          <w:lang w:val="en-GB"/>
        </w:rPr>
        <w:t>deformation in bridge.</w:t>
      </w:r>
      <w:commentRangeEnd w:id="320"/>
      <w:r>
        <w:rPr>
          <w:rStyle w:val="CommentReference"/>
        </w:rPr>
        <w:commentReference w:id="320"/>
      </w:r>
    </w:p>
    <w:p w14:paraId="345750CA" w14:textId="2414910B" w:rsid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Similar work was done</w:t>
      </w:r>
      <w:ins w:id="325" w:author="Microsoft Office User" w:date="2023-04-20T16:07:00Z">
        <w:r w:rsidR="00912193">
          <w:rPr>
            <w:rFonts w:ascii="Times New Roman" w:hAnsi="Times New Roman" w:cs="Times New Roman"/>
            <w:color w:val="222222"/>
            <w:shd w:val="clear" w:color="auto" w:fill="FFFFFF"/>
            <w:lang w:val="en-GB"/>
          </w:rPr>
          <w:t xml:space="preserve"> by the authors in</w:t>
        </w:r>
      </w:ins>
      <w:r w:rsidRPr="00D830C7">
        <w:rPr>
          <w:rFonts w:ascii="Times New Roman" w:hAnsi="Times New Roman" w:cs="Times New Roman"/>
          <w:color w:val="222222"/>
          <w:shd w:val="clear" w:color="auto" w:fill="FFFFFF"/>
          <w:lang w:val="en-GB"/>
        </w:rPr>
        <w:t xml:space="preserve"> [37] to measure the change in land use spread in urban are</w:t>
      </w:r>
      <w:ins w:id="326" w:author="Microsoft Office User" w:date="2023-04-20T16:07:00Z">
        <w:r w:rsidR="00912193">
          <w:rPr>
            <w:rFonts w:ascii="Times New Roman" w:hAnsi="Times New Roman" w:cs="Times New Roman"/>
            <w:color w:val="222222"/>
            <w:shd w:val="clear" w:color="auto" w:fill="FFFFFF"/>
            <w:lang w:val="en-GB"/>
          </w:rPr>
          <w:t>a</w:t>
        </w:r>
      </w:ins>
      <w:r w:rsidRPr="00D830C7">
        <w:rPr>
          <w:rFonts w:ascii="Times New Roman" w:hAnsi="Times New Roman" w:cs="Times New Roman"/>
          <w:color w:val="222222"/>
          <w:shd w:val="clear" w:color="auto" w:fill="FFFFFF"/>
          <w:lang w:val="en-GB"/>
        </w:rPr>
        <w:t xml:space="preserve"> using GIS where the accuracy of the data has an important role to play. The accuracy of such data needs to evaluate to measure the consistency in the data collected and the data showcased. This work uses thematic accuracy to evaluate the correctness of the data.  In another work [38] Another standard for data positioning in GIS data [38] is National Standard for Spatial Data Accuracy (NSSDA) which is used in the US for positional accuracy of data in GIS data using a normal distribution. Where the normal distribution defines the spread of position error at a specific location.</w:t>
      </w:r>
    </w:p>
    <w:p w14:paraId="7424088E" w14:textId="77777777" w:rsidR="00393664" w:rsidRDefault="00393664" w:rsidP="00D830C7">
      <w:pPr>
        <w:jc w:val="both"/>
        <w:rPr>
          <w:rFonts w:ascii="Times New Roman" w:hAnsi="Times New Roman" w:cs="Times New Roman"/>
          <w:color w:val="222222"/>
          <w:shd w:val="clear" w:color="auto" w:fill="FFFFFF"/>
          <w:lang w:val="en-GB"/>
        </w:rPr>
      </w:pPr>
    </w:p>
    <w:p w14:paraId="048C836F" w14:textId="713B5776" w:rsidR="00393664" w:rsidRPr="006C56CF" w:rsidRDefault="00393664" w:rsidP="00D830C7">
      <w:pPr>
        <w:jc w:val="both"/>
        <w:rPr>
          <w:rFonts w:ascii="Times New Roman" w:hAnsi="Times New Roman" w:cs="Times New Roman"/>
          <w:b/>
          <w:bCs/>
          <w:color w:val="222222"/>
          <w:shd w:val="clear" w:color="auto" w:fill="FFFFFF"/>
          <w:lang w:val="en-GB"/>
        </w:rPr>
      </w:pPr>
      <w:r w:rsidRPr="006C56CF">
        <w:rPr>
          <w:rFonts w:ascii="Times New Roman" w:hAnsi="Times New Roman" w:cs="Times New Roman"/>
          <w:b/>
          <w:bCs/>
          <w:color w:val="222222"/>
          <w:shd w:val="clear" w:color="auto" w:fill="FFFFFF"/>
          <w:lang w:val="en-GB"/>
        </w:rPr>
        <w:t>Summary</w:t>
      </w:r>
    </w:p>
    <w:p w14:paraId="23D8FCAA" w14:textId="61780E44" w:rsidR="00393664" w:rsidRDefault="00393664"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Table </w:t>
      </w:r>
      <w:r w:rsidR="0072172E">
        <w:rPr>
          <w:rFonts w:ascii="Times New Roman" w:hAnsi="Times New Roman" w:cs="Times New Roman"/>
          <w:color w:val="222222"/>
          <w:shd w:val="clear" w:color="auto" w:fill="FFFFFF"/>
          <w:lang w:val="en-GB"/>
        </w:rPr>
        <w:t>4</w:t>
      </w:r>
      <w:r>
        <w:rPr>
          <w:rFonts w:ascii="Times New Roman" w:hAnsi="Times New Roman" w:cs="Times New Roman"/>
          <w:color w:val="222222"/>
          <w:shd w:val="clear" w:color="auto" w:fill="FFFFFF"/>
          <w:lang w:val="en-GB"/>
        </w:rPr>
        <w:t xml:space="preserve"> shows the final summary of the work where the SDQ benchmark can be defined as precision, consistency, </w:t>
      </w:r>
      <w:proofErr w:type="gramStart"/>
      <w:r>
        <w:rPr>
          <w:rFonts w:ascii="Times New Roman" w:hAnsi="Times New Roman" w:cs="Times New Roman"/>
          <w:color w:val="222222"/>
          <w:shd w:val="clear" w:color="auto" w:fill="FFFFFF"/>
          <w:lang w:val="en-GB"/>
        </w:rPr>
        <w:t>completeness</w:t>
      </w:r>
      <w:proofErr w:type="gramEnd"/>
      <w:r>
        <w:rPr>
          <w:rFonts w:ascii="Times New Roman" w:hAnsi="Times New Roman" w:cs="Times New Roman"/>
          <w:color w:val="222222"/>
          <w:shd w:val="clear" w:color="auto" w:fill="FFFFFF"/>
          <w:lang w:val="en-GB"/>
        </w:rPr>
        <w:t xml:space="preserve"> and accuracy for any GIS data which can be raster or vector. This benchmark SDQ will allow user to evaluate </w:t>
      </w:r>
      <w:del w:id="327" w:author="Microsoft Office User" w:date="2023-04-20T16:08:00Z">
        <w:r w:rsidDel="00912193">
          <w:rPr>
            <w:rFonts w:ascii="Times New Roman" w:hAnsi="Times New Roman" w:cs="Times New Roman"/>
            <w:color w:val="222222"/>
            <w:shd w:val="clear" w:color="auto" w:fill="FFFFFF"/>
            <w:lang w:val="en-GB"/>
          </w:rPr>
          <w:delText xml:space="preserve">a </w:delText>
        </w:r>
      </w:del>
      <w:r>
        <w:rPr>
          <w:rFonts w:ascii="Times New Roman" w:hAnsi="Times New Roman" w:cs="Times New Roman"/>
          <w:color w:val="222222"/>
          <w:shd w:val="clear" w:color="auto" w:fill="FFFFFF"/>
          <w:lang w:val="en-GB"/>
        </w:rPr>
        <w:t>data</w:t>
      </w:r>
      <w:ins w:id="328" w:author="Microsoft Office User" w:date="2023-04-20T16:08:00Z">
        <w:r w:rsidR="00912193">
          <w:rPr>
            <w:rFonts w:ascii="Times New Roman" w:hAnsi="Times New Roman" w:cs="Times New Roman"/>
            <w:color w:val="222222"/>
            <w:shd w:val="clear" w:color="auto" w:fill="FFFFFF"/>
            <w:lang w:val="en-GB"/>
          </w:rPr>
          <w:t>,</w:t>
        </w:r>
      </w:ins>
      <w:r>
        <w:rPr>
          <w:rFonts w:ascii="Times New Roman" w:hAnsi="Times New Roman" w:cs="Times New Roman"/>
          <w:color w:val="222222"/>
          <w:shd w:val="clear" w:color="auto" w:fill="FFFFFF"/>
          <w:lang w:val="en-GB"/>
        </w:rPr>
        <w:t xml:space="preserve"> which can be raster or vector. This will </w:t>
      </w:r>
      <w:del w:id="329" w:author="Microsoft Office User" w:date="2023-04-20T16:08:00Z">
        <w:r w:rsidDel="00912193">
          <w:rPr>
            <w:rFonts w:ascii="Times New Roman" w:hAnsi="Times New Roman" w:cs="Times New Roman"/>
            <w:color w:val="222222"/>
            <w:shd w:val="clear" w:color="auto" w:fill="FFFFFF"/>
            <w:lang w:val="en-GB"/>
          </w:rPr>
          <w:delText>allows</w:delText>
        </w:r>
      </w:del>
      <w:ins w:id="330" w:author="Microsoft Office User" w:date="2023-04-20T16:08:00Z">
        <w:r w:rsidR="00912193">
          <w:rPr>
            <w:rFonts w:ascii="Times New Roman" w:hAnsi="Times New Roman" w:cs="Times New Roman"/>
            <w:color w:val="222222"/>
            <w:shd w:val="clear" w:color="auto" w:fill="FFFFFF"/>
            <w:lang w:val="en-GB"/>
          </w:rPr>
          <w:t>allow</w:t>
        </w:r>
      </w:ins>
      <w:r>
        <w:rPr>
          <w:rFonts w:ascii="Times New Roman" w:hAnsi="Times New Roman" w:cs="Times New Roman"/>
          <w:color w:val="222222"/>
          <w:shd w:val="clear" w:color="auto" w:fill="FFFFFF"/>
          <w:lang w:val="en-GB"/>
        </w:rPr>
        <w:t xml:space="preserve"> user</w:t>
      </w:r>
      <w:ins w:id="331" w:author="Microsoft Office User" w:date="2023-04-20T16:08:00Z">
        <w:r w:rsidR="00912193">
          <w:rPr>
            <w:rFonts w:ascii="Times New Roman" w:hAnsi="Times New Roman" w:cs="Times New Roman"/>
            <w:color w:val="222222"/>
            <w:shd w:val="clear" w:color="auto" w:fill="FFFFFF"/>
            <w:lang w:val="en-GB"/>
          </w:rPr>
          <w:t>s</w:t>
        </w:r>
      </w:ins>
      <w:r>
        <w:rPr>
          <w:rFonts w:ascii="Times New Roman" w:hAnsi="Times New Roman" w:cs="Times New Roman"/>
          <w:color w:val="222222"/>
          <w:shd w:val="clear" w:color="auto" w:fill="FFFFFF"/>
          <w:lang w:val="en-GB"/>
        </w:rPr>
        <w:t xml:space="preserve"> to select an appropriate data before moving on to further analysis. These SDQ will also user to select data for analysis based on accuracy, completeness and </w:t>
      </w:r>
      <w:del w:id="332" w:author="Microsoft Office User" w:date="2023-04-20T16:09:00Z">
        <w:r w:rsidDel="00912193">
          <w:rPr>
            <w:rFonts w:ascii="Times New Roman" w:hAnsi="Times New Roman" w:cs="Times New Roman"/>
            <w:color w:val="222222"/>
            <w:shd w:val="clear" w:color="auto" w:fill="FFFFFF"/>
            <w:lang w:val="en-GB"/>
          </w:rPr>
          <w:delText>precission</w:delText>
        </w:r>
      </w:del>
      <w:ins w:id="333" w:author="Microsoft Office User" w:date="2023-04-20T16:09:00Z">
        <w:r w:rsidR="00912193">
          <w:rPr>
            <w:rFonts w:ascii="Times New Roman" w:hAnsi="Times New Roman" w:cs="Times New Roman"/>
            <w:color w:val="222222"/>
            <w:shd w:val="clear" w:color="auto" w:fill="FFFFFF"/>
            <w:lang w:val="en-GB"/>
          </w:rPr>
          <w:t>precision</w:t>
        </w:r>
      </w:ins>
      <w:r>
        <w:rPr>
          <w:rFonts w:ascii="Times New Roman" w:hAnsi="Times New Roman" w:cs="Times New Roman"/>
          <w:color w:val="222222"/>
          <w:shd w:val="clear" w:color="auto" w:fill="FFFFFF"/>
          <w:lang w:val="en-GB"/>
        </w:rPr>
        <w:t xml:space="preserve"> this will allow user to get the required data the application domain that may me land cover, ocean, forest cover or forest fire analysis but on the other hand if the data has low completeness in that case user has large amount of data but less useful data for its application.  </w:t>
      </w:r>
    </w:p>
    <w:p w14:paraId="4F2D2C33" w14:textId="77777777" w:rsidR="00393664" w:rsidRDefault="00393664" w:rsidP="00D830C7">
      <w:pPr>
        <w:jc w:val="both"/>
        <w:rPr>
          <w:rFonts w:ascii="Times New Roman" w:hAnsi="Times New Roman" w:cs="Times New Roman"/>
          <w:color w:val="222222"/>
          <w:shd w:val="clear" w:color="auto" w:fill="FFFFFF"/>
          <w:lang w:val="en-GB"/>
        </w:rPr>
      </w:pPr>
    </w:p>
    <w:p w14:paraId="64ED72E9" w14:textId="6ADC51DC" w:rsidR="00393664" w:rsidRPr="00912193" w:rsidRDefault="00393664" w:rsidP="00393664">
      <w:pPr>
        <w:jc w:val="center"/>
        <w:rPr>
          <w:rFonts w:ascii="Times New Roman" w:hAnsi="Times New Roman" w:cs="Times New Roman"/>
          <w:b/>
          <w:bCs/>
          <w:color w:val="222222"/>
          <w:shd w:val="clear" w:color="auto" w:fill="FFFFFF"/>
          <w:lang w:val="en-GB"/>
          <w:rPrChange w:id="334" w:author="Microsoft Office User" w:date="2023-04-20T16:08:00Z">
            <w:rPr>
              <w:rFonts w:ascii="Times New Roman" w:hAnsi="Times New Roman" w:cs="Times New Roman"/>
              <w:color w:val="222222"/>
              <w:shd w:val="clear" w:color="auto" w:fill="FFFFFF"/>
              <w:lang w:val="en-GB"/>
            </w:rPr>
          </w:rPrChange>
        </w:rPr>
      </w:pPr>
      <w:r w:rsidRPr="00912193">
        <w:rPr>
          <w:rFonts w:ascii="Times New Roman" w:hAnsi="Times New Roman" w:cs="Times New Roman"/>
          <w:b/>
          <w:bCs/>
          <w:color w:val="222222"/>
          <w:shd w:val="clear" w:color="auto" w:fill="FFFFFF"/>
          <w:lang w:val="en-GB"/>
          <w:rPrChange w:id="335" w:author="Microsoft Office User" w:date="2023-04-20T16:08:00Z">
            <w:rPr>
              <w:rFonts w:ascii="Times New Roman" w:hAnsi="Times New Roman" w:cs="Times New Roman"/>
              <w:color w:val="222222"/>
              <w:shd w:val="clear" w:color="auto" w:fill="FFFFFF"/>
              <w:lang w:val="en-GB"/>
            </w:rPr>
          </w:rPrChange>
        </w:rPr>
        <w:t xml:space="preserve">Table </w:t>
      </w:r>
      <w:r w:rsidR="00EC1EDC" w:rsidRPr="00912193">
        <w:rPr>
          <w:rFonts w:ascii="Times New Roman" w:hAnsi="Times New Roman" w:cs="Times New Roman"/>
          <w:b/>
          <w:bCs/>
          <w:color w:val="222222"/>
          <w:shd w:val="clear" w:color="auto" w:fill="FFFFFF"/>
          <w:lang w:val="en-GB"/>
          <w:rPrChange w:id="336" w:author="Microsoft Office User" w:date="2023-04-20T16:08:00Z">
            <w:rPr>
              <w:rFonts w:ascii="Times New Roman" w:hAnsi="Times New Roman" w:cs="Times New Roman"/>
              <w:color w:val="222222"/>
              <w:shd w:val="clear" w:color="auto" w:fill="FFFFFF"/>
              <w:lang w:val="en-GB"/>
            </w:rPr>
          </w:rPrChange>
        </w:rPr>
        <w:t>4</w:t>
      </w:r>
      <w:r w:rsidRPr="00912193">
        <w:rPr>
          <w:rFonts w:ascii="Times New Roman" w:hAnsi="Times New Roman" w:cs="Times New Roman"/>
          <w:b/>
          <w:bCs/>
          <w:color w:val="222222"/>
          <w:shd w:val="clear" w:color="auto" w:fill="FFFFFF"/>
          <w:lang w:val="en-GB"/>
          <w:rPrChange w:id="337" w:author="Microsoft Office User" w:date="2023-04-20T16:08:00Z">
            <w:rPr>
              <w:rFonts w:ascii="Times New Roman" w:hAnsi="Times New Roman" w:cs="Times New Roman"/>
              <w:color w:val="222222"/>
              <w:shd w:val="clear" w:color="auto" w:fill="FFFFFF"/>
              <w:lang w:val="en-GB"/>
            </w:rPr>
          </w:rPrChange>
        </w:rPr>
        <w:t xml:space="preserve">. Summary of </w:t>
      </w:r>
      <w:ins w:id="338" w:author="Microsoft Office User" w:date="2023-04-20T16:09:00Z">
        <w:r w:rsidR="00912193">
          <w:rPr>
            <w:rFonts w:ascii="Times New Roman" w:hAnsi="Times New Roman" w:cs="Times New Roman"/>
            <w:b/>
            <w:bCs/>
            <w:color w:val="222222"/>
            <w:shd w:val="clear" w:color="auto" w:fill="FFFFFF"/>
            <w:lang w:val="en-GB"/>
          </w:rPr>
          <w:t>W</w:t>
        </w:r>
      </w:ins>
      <w:del w:id="339" w:author="Microsoft Office User" w:date="2023-04-20T16:09:00Z">
        <w:r w:rsidRPr="00912193" w:rsidDel="00912193">
          <w:rPr>
            <w:rFonts w:ascii="Times New Roman" w:hAnsi="Times New Roman" w:cs="Times New Roman"/>
            <w:b/>
            <w:bCs/>
            <w:color w:val="222222"/>
            <w:shd w:val="clear" w:color="auto" w:fill="FFFFFF"/>
            <w:lang w:val="en-GB"/>
            <w:rPrChange w:id="340" w:author="Microsoft Office User" w:date="2023-04-20T16:08:00Z">
              <w:rPr>
                <w:rFonts w:ascii="Times New Roman" w:hAnsi="Times New Roman" w:cs="Times New Roman"/>
                <w:color w:val="222222"/>
                <w:shd w:val="clear" w:color="auto" w:fill="FFFFFF"/>
                <w:lang w:val="en-GB"/>
              </w:rPr>
            </w:rPrChange>
          </w:rPr>
          <w:delText>w</w:delText>
        </w:r>
      </w:del>
      <w:r w:rsidRPr="00912193">
        <w:rPr>
          <w:rFonts w:ascii="Times New Roman" w:hAnsi="Times New Roman" w:cs="Times New Roman"/>
          <w:b/>
          <w:bCs/>
          <w:color w:val="222222"/>
          <w:shd w:val="clear" w:color="auto" w:fill="FFFFFF"/>
          <w:lang w:val="en-GB"/>
          <w:rPrChange w:id="341" w:author="Microsoft Office User" w:date="2023-04-20T16:08:00Z">
            <w:rPr>
              <w:rFonts w:ascii="Times New Roman" w:hAnsi="Times New Roman" w:cs="Times New Roman"/>
              <w:color w:val="222222"/>
              <w:shd w:val="clear" w:color="auto" w:fill="FFFFFF"/>
              <w:lang w:val="en-GB"/>
            </w:rPr>
          </w:rPrChange>
        </w:rPr>
        <w:t xml:space="preserve">ork on </w:t>
      </w:r>
      <w:ins w:id="342" w:author="Microsoft Office User" w:date="2023-04-20T16:08:00Z">
        <w:r w:rsidR="00912193">
          <w:rPr>
            <w:rFonts w:ascii="Times New Roman" w:hAnsi="Times New Roman" w:cs="Times New Roman"/>
            <w:b/>
            <w:bCs/>
            <w:color w:val="222222"/>
            <w:shd w:val="clear" w:color="auto" w:fill="FFFFFF"/>
            <w:lang w:val="en-GB"/>
          </w:rPr>
          <w:t>Spat</w:t>
        </w:r>
      </w:ins>
      <w:ins w:id="343" w:author="Microsoft Office User" w:date="2023-04-20T16:09:00Z">
        <w:r w:rsidR="00912193">
          <w:rPr>
            <w:rFonts w:ascii="Times New Roman" w:hAnsi="Times New Roman" w:cs="Times New Roman"/>
            <w:b/>
            <w:bCs/>
            <w:color w:val="222222"/>
            <w:shd w:val="clear" w:color="auto" w:fill="FFFFFF"/>
            <w:lang w:val="en-GB"/>
          </w:rPr>
          <w:t>ial D</w:t>
        </w:r>
      </w:ins>
      <w:del w:id="344" w:author="Microsoft Office User" w:date="2023-04-20T16:09:00Z">
        <w:r w:rsidRPr="00912193" w:rsidDel="00912193">
          <w:rPr>
            <w:rFonts w:ascii="Times New Roman" w:hAnsi="Times New Roman" w:cs="Times New Roman"/>
            <w:b/>
            <w:bCs/>
            <w:color w:val="222222"/>
            <w:shd w:val="clear" w:color="auto" w:fill="FFFFFF"/>
            <w:lang w:val="en-GB"/>
            <w:rPrChange w:id="345" w:author="Microsoft Office User" w:date="2023-04-20T16:08:00Z">
              <w:rPr>
                <w:rFonts w:ascii="Times New Roman" w:hAnsi="Times New Roman" w:cs="Times New Roman"/>
                <w:color w:val="222222"/>
                <w:shd w:val="clear" w:color="auto" w:fill="FFFFFF"/>
                <w:lang w:val="en-GB"/>
              </w:rPr>
            </w:rPrChange>
          </w:rPr>
          <w:delText>d</w:delText>
        </w:r>
      </w:del>
      <w:r w:rsidRPr="00912193">
        <w:rPr>
          <w:rFonts w:ascii="Times New Roman" w:hAnsi="Times New Roman" w:cs="Times New Roman"/>
          <w:b/>
          <w:bCs/>
          <w:color w:val="222222"/>
          <w:shd w:val="clear" w:color="auto" w:fill="FFFFFF"/>
          <w:lang w:val="en-GB"/>
          <w:rPrChange w:id="346" w:author="Microsoft Office User" w:date="2023-04-20T16:08:00Z">
            <w:rPr>
              <w:rFonts w:ascii="Times New Roman" w:hAnsi="Times New Roman" w:cs="Times New Roman"/>
              <w:color w:val="222222"/>
              <w:shd w:val="clear" w:color="auto" w:fill="FFFFFF"/>
              <w:lang w:val="en-GB"/>
            </w:rPr>
          </w:rPrChange>
        </w:rPr>
        <w:t xml:space="preserve">ata </w:t>
      </w:r>
      <w:ins w:id="347" w:author="Microsoft Office User" w:date="2023-04-20T16:09:00Z">
        <w:r w:rsidR="00912193">
          <w:rPr>
            <w:rFonts w:ascii="Times New Roman" w:hAnsi="Times New Roman" w:cs="Times New Roman"/>
            <w:b/>
            <w:bCs/>
            <w:color w:val="222222"/>
            <w:shd w:val="clear" w:color="auto" w:fill="FFFFFF"/>
            <w:lang w:val="en-GB"/>
          </w:rPr>
          <w:t>Q</w:t>
        </w:r>
      </w:ins>
      <w:del w:id="348" w:author="Microsoft Office User" w:date="2023-04-20T16:09:00Z">
        <w:r w:rsidRPr="00912193" w:rsidDel="00912193">
          <w:rPr>
            <w:rFonts w:ascii="Times New Roman" w:hAnsi="Times New Roman" w:cs="Times New Roman"/>
            <w:b/>
            <w:bCs/>
            <w:color w:val="222222"/>
            <w:shd w:val="clear" w:color="auto" w:fill="FFFFFF"/>
            <w:lang w:val="en-GB"/>
            <w:rPrChange w:id="349" w:author="Microsoft Office User" w:date="2023-04-20T16:08:00Z">
              <w:rPr>
                <w:rFonts w:ascii="Times New Roman" w:hAnsi="Times New Roman" w:cs="Times New Roman"/>
                <w:color w:val="222222"/>
                <w:shd w:val="clear" w:color="auto" w:fill="FFFFFF"/>
                <w:lang w:val="en-GB"/>
              </w:rPr>
            </w:rPrChange>
          </w:rPr>
          <w:delText>q</w:delText>
        </w:r>
      </w:del>
      <w:r w:rsidRPr="00912193">
        <w:rPr>
          <w:rFonts w:ascii="Times New Roman" w:hAnsi="Times New Roman" w:cs="Times New Roman"/>
          <w:b/>
          <w:bCs/>
          <w:color w:val="222222"/>
          <w:shd w:val="clear" w:color="auto" w:fill="FFFFFF"/>
          <w:lang w:val="en-GB"/>
          <w:rPrChange w:id="350" w:author="Microsoft Office User" w:date="2023-04-20T16:08:00Z">
            <w:rPr>
              <w:rFonts w:ascii="Times New Roman" w:hAnsi="Times New Roman" w:cs="Times New Roman"/>
              <w:color w:val="222222"/>
              <w:shd w:val="clear" w:color="auto" w:fill="FFFFFF"/>
              <w:lang w:val="en-GB"/>
            </w:rPr>
          </w:rPrChange>
        </w:rPr>
        <w:t>uality</w:t>
      </w:r>
    </w:p>
    <w:tbl>
      <w:tblPr>
        <w:tblStyle w:val="TableGrid"/>
        <w:tblW w:w="4950" w:type="pct"/>
        <w:tblLook w:val="0420" w:firstRow="1" w:lastRow="0" w:firstColumn="0" w:lastColumn="0" w:noHBand="0" w:noVBand="1"/>
      </w:tblPr>
      <w:tblGrid>
        <w:gridCol w:w="2502"/>
        <w:gridCol w:w="4492"/>
        <w:gridCol w:w="1932"/>
      </w:tblGrid>
      <w:tr w:rsidR="00393664" w:rsidRPr="00CA7558" w14:paraId="0DFF92A0" w14:textId="77777777" w:rsidTr="00381B81">
        <w:trPr>
          <w:trHeight w:val="584"/>
        </w:trPr>
        <w:tc>
          <w:tcPr>
            <w:tcW w:w="1402" w:type="pct"/>
            <w:hideMark/>
          </w:tcPr>
          <w:p w14:paraId="045E33E2" w14:textId="77777777" w:rsidR="00393664" w:rsidRPr="00E2325A" w:rsidRDefault="00393664"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CF91369"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6A6A605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393664" w:rsidRPr="00CA7558" w14:paraId="49DA2987" w14:textId="77777777" w:rsidTr="00381B81">
        <w:trPr>
          <w:trHeight w:val="584"/>
        </w:trPr>
        <w:tc>
          <w:tcPr>
            <w:tcW w:w="1402" w:type="pct"/>
            <w:hideMark/>
          </w:tcPr>
          <w:p w14:paraId="20A8B881"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proofErr w:type="spellStart"/>
            <w:r>
              <w:rPr>
                <w:rFonts w:ascii="Times New Roman" w:hAnsi="Times New Roman" w:cs="Times New Roman"/>
                <w:color w:val="222222"/>
                <w:shd w:val="clear" w:color="auto" w:fill="FFFFFF"/>
                <w:lang w:val="en-GB"/>
              </w:rPr>
              <w:t>Percission</w:t>
            </w:r>
            <w:proofErr w:type="spellEnd"/>
          </w:p>
        </w:tc>
        <w:tc>
          <w:tcPr>
            <w:tcW w:w="2516" w:type="pct"/>
            <w:hideMark/>
          </w:tcPr>
          <w:p w14:paraId="03BADF1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330C5D7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7C6AE40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2BBB41D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393664" w:rsidRPr="00CA7558" w14:paraId="638FD7F2" w14:textId="77777777" w:rsidTr="00381B81">
        <w:trPr>
          <w:trHeight w:val="584"/>
        </w:trPr>
        <w:tc>
          <w:tcPr>
            <w:tcW w:w="1402" w:type="pct"/>
            <w:hideMark/>
          </w:tcPr>
          <w:p w14:paraId="5177F80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0272480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7541420D"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393664" w:rsidRPr="00CA7558" w14:paraId="34B770E5" w14:textId="77777777" w:rsidTr="00381B81">
        <w:trPr>
          <w:trHeight w:val="584"/>
        </w:trPr>
        <w:tc>
          <w:tcPr>
            <w:tcW w:w="1402" w:type="pct"/>
            <w:hideMark/>
          </w:tcPr>
          <w:p w14:paraId="205C4CF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100232DF"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3F6647E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51E0B61E"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393664" w:rsidRPr="00CA7558" w14:paraId="0EFD7CB5" w14:textId="77777777" w:rsidTr="00381B81">
        <w:trPr>
          <w:trHeight w:val="584"/>
        </w:trPr>
        <w:tc>
          <w:tcPr>
            <w:tcW w:w="1402" w:type="pct"/>
            <w:hideMark/>
          </w:tcPr>
          <w:p w14:paraId="7C72CC6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5B190CC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0CC58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Accuracy of </w:t>
            </w:r>
            <w:proofErr w:type="gramStart"/>
            <w:r w:rsidRPr="00E2325A">
              <w:rPr>
                <w:rFonts w:ascii="Times New Roman" w:hAnsi="Times New Roman" w:cs="Times New Roman"/>
                <w:color w:val="222222"/>
                <w:shd w:val="clear" w:color="auto" w:fill="FFFFFF"/>
                <w:lang w:val="en-GB"/>
              </w:rPr>
              <w:t>bands ,</w:t>
            </w:r>
            <w:proofErr w:type="gramEnd"/>
          </w:p>
          <w:p w14:paraId="64038B16"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76FBB550"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3167B49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72883935"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6F07881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1EFCA1C8" w14:textId="77777777" w:rsidR="00D830C7" w:rsidRPr="009A0724" w:rsidRDefault="00D830C7" w:rsidP="00D830C7">
      <w:pPr>
        <w:ind w:left="360"/>
        <w:jc w:val="both"/>
        <w:rPr>
          <w:rFonts w:ascii="Times New Roman" w:hAnsi="Times New Roman" w:cs="Times New Roman"/>
          <w:b/>
          <w:bCs/>
          <w:lang w:val="en-GB"/>
        </w:rPr>
      </w:pPr>
    </w:p>
    <w:p w14:paraId="3661A934" w14:textId="5B959F36" w:rsidR="009A0724"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Conclusion</w:t>
      </w:r>
    </w:p>
    <w:p w14:paraId="03532380" w14:textId="6D8E8F9B" w:rsidR="00393664" w:rsidRPr="00393664" w:rsidRDefault="00393664" w:rsidP="00393664">
      <w:pPr>
        <w:jc w:val="both"/>
        <w:rPr>
          <w:rFonts w:ascii="Times New Roman" w:hAnsi="Times New Roman" w:cs="Times New Roman"/>
          <w:color w:val="000000"/>
          <w:lang w:val="en-GB"/>
        </w:rPr>
      </w:pPr>
      <w:commentRangeStart w:id="351"/>
      <w:r w:rsidRPr="00393664">
        <w:rPr>
          <w:rFonts w:ascii="Times New Roman" w:hAnsi="Times New Roman" w:cs="Times New Roman"/>
          <w:color w:val="000000"/>
          <w:lang w:val="en-GB"/>
        </w:rPr>
        <w:t xml:space="preserve">The work </w:t>
      </w:r>
      <w:r w:rsidRPr="00393664">
        <w:rPr>
          <w:rFonts w:ascii="Times New Roman" w:hAnsi="Times New Roman" w:cs="Times New Roman"/>
          <w:b/>
          <w:bCs/>
          <w:color w:val="000000"/>
          <w:lang w:val="en-GB"/>
        </w:rPr>
        <w:t xml:space="preserve">showcases </w:t>
      </w:r>
      <w:del w:id="352" w:author="Microsoft Office User" w:date="2023-04-20T16:09:00Z">
        <w:r w:rsidRPr="00393664" w:rsidDel="00912193">
          <w:rPr>
            <w:rFonts w:ascii="Times New Roman" w:hAnsi="Times New Roman" w:cs="Times New Roman"/>
            <w:b/>
            <w:bCs/>
            <w:color w:val="000000"/>
            <w:lang w:val="en-GB"/>
          </w:rPr>
          <w:delText>the need for</w:delText>
        </w:r>
      </w:del>
      <w:ins w:id="353" w:author="Microsoft Office User" w:date="2023-04-20T16:09:00Z">
        <w:r w:rsidR="00912193">
          <w:rPr>
            <w:rFonts w:ascii="Times New Roman" w:hAnsi="Times New Roman" w:cs="Times New Roman"/>
            <w:b/>
            <w:bCs/>
            <w:color w:val="000000"/>
            <w:lang w:val="en-GB"/>
          </w:rPr>
          <w:t>ongoing research in</w:t>
        </w:r>
      </w:ins>
      <w:r w:rsidRPr="00393664">
        <w:rPr>
          <w:rFonts w:ascii="Times New Roman" w:hAnsi="Times New Roman" w:cs="Times New Roman"/>
          <w:b/>
          <w:bCs/>
          <w:color w:val="000000"/>
          <w:lang w:val="en-GB"/>
        </w:rPr>
        <w:t xml:space="preserve"> data quality in GIS data for various applications</w:t>
      </w:r>
      <w:ins w:id="354" w:author="Microsoft Office User" w:date="2023-04-20T16:09:00Z">
        <w:r w:rsidR="00912193">
          <w:rPr>
            <w:rFonts w:ascii="Times New Roman" w:hAnsi="Times New Roman" w:cs="Times New Roman"/>
            <w:b/>
            <w:bCs/>
            <w:color w:val="000000"/>
            <w:lang w:val="en-GB"/>
          </w:rPr>
          <w:t xml:space="preserve"> which highlights its significance</w:t>
        </w:r>
      </w:ins>
      <w:r w:rsidRPr="00393664">
        <w:rPr>
          <w:rFonts w:ascii="Times New Roman" w:hAnsi="Times New Roman" w:cs="Times New Roman"/>
          <w:color w:val="000000"/>
          <w:lang w:val="en-GB"/>
        </w:rPr>
        <w:t>. Many researchers have showcased the need for data quality in GIS applications like land use</w:t>
      </w:r>
      <w:commentRangeEnd w:id="351"/>
      <w:r>
        <w:rPr>
          <w:rStyle w:val="CommentReference"/>
        </w:rPr>
        <w:commentReference w:id="351"/>
      </w:r>
      <w:r w:rsidRPr="00393664">
        <w:rPr>
          <w:rFonts w:ascii="Times New Roman" w:hAnsi="Times New Roman" w:cs="Times New Roman"/>
          <w:color w:val="000000"/>
          <w:lang w:val="en-GB"/>
        </w:rPr>
        <w:t xml:space="preserve">, forest application and various other studies on climate and farming. But there </w:t>
      </w:r>
      <w:del w:id="355" w:author="Microsoft Office User" w:date="2023-04-20T16:10:00Z">
        <w:r w:rsidRPr="00393664" w:rsidDel="00912193">
          <w:rPr>
            <w:rFonts w:ascii="Times New Roman" w:hAnsi="Times New Roman" w:cs="Times New Roman"/>
            <w:color w:val="000000"/>
            <w:lang w:val="en-GB"/>
          </w:rPr>
          <w:delText>do not exist any</w:delText>
        </w:r>
      </w:del>
      <w:ins w:id="356" w:author="Microsoft Office User" w:date="2023-04-20T16:10:00Z">
        <w:r w:rsidR="00912193">
          <w:rPr>
            <w:rFonts w:ascii="Times New Roman" w:hAnsi="Times New Roman" w:cs="Times New Roman"/>
            <w:color w:val="000000"/>
            <w:lang w:val="en-GB"/>
          </w:rPr>
          <w:t>is no</w:t>
        </w:r>
      </w:ins>
      <w:r w:rsidRPr="00393664">
        <w:rPr>
          <w:rFonts w:ascii="Times New Roman" w:hAnsi="Times New Roman" w:cs="Times New Roman"/>
          <w:color w:val="000000"/>
          <w:lang w:val="en-GB"/>
        </w:rPr>
        <w:t xml:space="preserve"> standard for evaluating data quality of GIS data. This raises an issue </w:t>
      </w:r>
      <w:del w:id="357" w:author="Microsoft Office User" w:date="2023-04-20T16:10:00Z">
        <w:r w:rsidRPr="00393664" w:rsidDel="00912193">
          <w:rPr>
            <w:rFonts w:ascii="Times New Roman" w:hAnsi="Times New Roman" w:cs="Times New Roman"/>
            <w:color w:val="000000"/>
            <w:lang w:val="en-GB"/>
          </w:rPr>
          <w:delText xml:space="preserve">where </w:delText>
        </w:r>
      </w:del>
      <w:ins w:id="358" w:author="Microsoft Office User" w:date="2023-04-20T16:10:00Z">
        <w:r w:rsidR="00912193">
          <w:rPr>
            <w:rFonts w:ascii="Times New Roman" w:hAnsi="Times New Roman" w:cs="Times New Roman"/>
            <w:color w:val="000000"/>
            <w:lang w:val="en-GB"/>
          </w:rPr>
          <w:t>when</w:t>
        </w:r>
        <w:r w:rsidR="00912193"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selecting </w:t>
      </w:r>
      <w:ins w:id="359" w:author="Microsoft Office User" w:date="2023-04-20T16:10:00Z">
        <w:r w:rsidR="00912193">
          <w:rPr>
            <w:rFonts w:ascii="Times New Roman" w:hAnsi="Times New Roman" w:cs="Times New Roman"/>
            <w:color w:val="000000"/>
            <w:lang w:val="en-GB"/>
          </w:rPr>
          <w:t>the</w:t>
        </w:r>
      </w:ins>
      <w:del w:id="360" w:author="Microsoft Office User" w:date="2023-04-20T16:10:00Z">
        <w:r w:rsidRPr="00393664" w:rsidDel="00912193">
          <w:rPr>
            <w:rFonts w:ascii="Times New Roman" w:hAnsi="Times New Roman" w:cs="Times New Roman"/>
            <w:color w:val="000000"/>
            <w:lang w:val="en-GB"/>
          </w:rPr>
          <w:delText>a</w:delText>
        </w:r>
      </w:del>
      <w:r w:rsidRPr="00393664">
        <w:rPr>
          <w:rFonts w:ascii="Times New Roman" w:hAnsi="Times New Roman" w:cs="Times New Roman"/>
          <w:color w:val="000000"/>
          <w:lang w:val="en-GB"/>
        </w:rPr>
        <w:t xml:space="preserve"> correct dataset that is useful and on the other hand dataset with low data quality may result in low accuracy and even incorrect assumptions. </w:t>
      </w:r>
      <w:commentRangeStart w:id="361"/>
      <w:r w:rsidRPr="00393664">
        <w:rPr>
          <w:rFonts w:ascii="Times New Roman" w:hAnsi="Times New Roman" w:cs="Times New Roman"/>
          <w:color w:val="000000"/>
          <w:lang w:val="en-GB"/>
        </w:rPr>
        <w:t>Various European earth observatories reported that data quality of machine-generated GIS data is low quality when tested</w:t>
      </w:r>
      <w:commentRangeEnd w:id="361"/>
      <w:r w:rsidR="00912193">
        <w:rPr>
          <w:rStyle w:val="CommentReference"/>
        </w:rPr>
        <w:commentReference w:id="361"/>
      </w:r>
      <w:r w:rsidRPr="00393664">
        <w:rPr>
          <w:rFonts w:ascii="Times New Roman" w:hAnsi="Times New Roman" w:cs="Times New Roman"/>
          <w:color w:val="000000"/>
          <w:lang w:val="en-GB"/>
        </w:rPr>
        <w:t xml:space="preserve">. </w:t>
      </w:r>
      <w:proofErr w:type="gramStart"/>
      <w:r w:rsidRPr="00393664">
        <w:rPr>
          <w:rFonts w:ascii="Times New Roman" w:hAnsi="Times New Roman" w:cs="Times New Roman"/>
          <w:b/>
          <w:bCs/>
          <w:color w:val="000000"/>
          <w:lang w:val="en-GB"/>
        </w:rPr>
        <w:t>Thus</w:t>
      </w:r>
      <w:proofErr w:type="gramEnd"/>
      <w:r w:rsidRPr="00393664">
        <w:rPr>
          <w:rFonts w:ascii="Times New Roman" w:hAnsi="Times New Roman" w:cs="Times New Roman"/>
          <w:b/>
          <w:bCs/>
          <w:color w:val="000000"/>
          <w:lang w:val="en-GB"/>
        </w:rPr>
        <w:t xml:space="preserve"> this work aims to </w:t>
      </w:r>
      <w:del w:id="362" w:author="Microsoft Office User" w:date="2023-04-20T16:11:00Z">
        <w:r w:rsidRPr="00393664" w:rsidDel="00912193">
          <w:rPr>
            <w:rFonts w:ascii="Times New Roman" w:hAnsi="Times New Roman" w:cs="Times New Roman"/>
            <w:b/>
            <w:bCs/>
            <w:color w:val="000000"/>
            <w:lang w:val="en-GB"/>
          </w:rPr>
          <w:delText xml:space="preserve">identify </w:delText>
        </w:r>
      </w:del>
      <w:ins w:id="363" w:author="Microsoft Office User" w:date="2023-04-20T16:11:00Z">
        <w:r w:rsidR="00912193">
          <w:rPr>
            <w:rFonts w:ascii="Times New Roman" w:hAnsi="Times New Roman" w:cs="Times New Roman"/>
            <w:b/>
            <w:bCs/>
            <w:color w:val="000000"/>
            <w:lang w:val="en-GB"/>
          </w:rPr>
          <w:t>propose</w:t>
        </w:r>
        <w:r w:rsidR="00912193" w:rsidRPr="00393664">
          <w:rPr>
            <w:rFonts w:ascii="Times New Roman" w:hAnsi="Times New Roman" w:cs="Times New Roman"/>
            <w:b/>
            <w:bCs/>
            <w:color w:val="000000"/>
            <w:lang w:val="en-GB"/>
          </w:rPr>
          <w:t xml:space="preserve"> </w:t>
        </w:r>
      </w:ins>
      <w:r w:rsidRPr="00393664">
        <w:rPr>
          <w:rFonts w:ascii="Times New Roman" w:hAnsi="Times New Roman" w:cs="Times New Roman"/>
          <w:b/>
          <w:bCs/>
          <w:color w:val="000000"/>
          <w:lang w:val="en-GB"/>
        </w:rPr>
        <w:t xml:space="preserve">a generalized </w:t>
      </w:r>
      <w:r w:rsidRPr="00393664">
        <w:rPr>
          <w:rFonts w:ascii="Times New Roman" w:hAnsi="Times New Roman" w:cs="Times New Roman"/>
          <w:b/>
          <w:bCs/>
          <w:color w:val="000000"/>
          <w:lang w:val="en-GB"/>
        </w:rPr>
        <w:lastRenderedPageBreak/>
        <w:t>data quality benchmark</w:t>
      </w:r>
      <w:r w:rsidRPr="00393664">
        <w:rPr>
          <w:rFonts w:ascii="Times New Roman" w:hAnsi="Times New Roman" w:cs="Times New Roman"/>
          <w:color w:val="000000"/>
          <w:lang w:val="en-GB"/>
        </w:rPr>
        <w:t xml:space="preserve">. The </w:t>
      </w:r>
      <w:del w:id="364" w:author="Microsoft Office User" w:date="2023-04-20T16:11:00Z">
        <w:r w:rsidRPr="00393664" w:rsidDel="00912193">
          <w:rPr>
            <w:rFonts w:ascii="Times New Roman" w:hAnsi="Times New Roman" w:cs="Times New Roman"/>
            <w:color w:val="000000"/>
            <w:lang w:val="en-GB"/>
          </w:rPr>
          <w:delText xml:space="preserve">work </w:delText>
        </w:r>
      </w:del>
      <w:ins w:id="365" w:author="Microsoft Office User" w:date="2023-04-20T16:11:00Z">
        <w:r w:rsidR="00912193">
          <w:rPr>
            <w:rFonts w:ascii="Times New Roman" w:hAnsi="Times New Roman" w:cs="Times New Roman"/>
            <w:color w:val="000000"/>
            <w:lang w:val="en-GB"/>
          </w:rPr>
          <w:t>paper</w:t>
        </w:r>
        <w:r w:rsidR="00912193" w:rsidRPr="00393664">
          <w:rPr>
            <w:rFonts w:ascii="Times New Roman" w:hAnsi="Times New Roman" w:cs="Times New Roman"/>
            <w:color w:val="000000"/>
            <w:lang w:val="en-GB"/>
          </w:rPr>
          <w:t xml:space="preserve"> </w:t>
        </w:r>
      </w:ins>
      <w:del w:id="366" w:author="Microsoft Office User" w:date="2023-04-20T16:11:00Z">
        <w:r w:rsidRPr="00393664" w:rsidDel="00912193">
          <w:rPr>
            <w:rFonts w:ascii="Times New Roman" w:hAnsi="Times New Roman" w:cs="Times New Roman"/>
            <w:color w:val="000000"/>
            <w:lang w:val="en-GB"/>
          </w:rPr>
          <w:delText>can identify</w:delText>
        </w:r>
      </w:del>
      <w:ins w:id="367" w:author="Microsoft Office User" w:date="2023-04-20T16:11:00Z">
        <w:r w:rsidR="00912193">
          <w:rPr>
            <w:rFonts w:ascii="Times New Roman" w:hAnsi="Times New Roman" w:cs="Times New Roman"/>
            <w:color w:val="000000"/>
            <w:lang w:val="en-GB"/>
          </w:rPr>
          <w:t>has identified</w:t>
        </w:r>
      </w:ins>
      <w:r w:rsidRPr="00393664">
        <w:rPr>
          <w:rFonts w:ascii="Times New Roman" w:hAnsi="Times New Roman" w:cs="Times New Roman"/>
          <w:color w:val="000000"/>
          <w:lang w:val="en-GB"/>
        </w:rPr>
        <w:t xml:space="preserve"> </w:t>
      </w:r>
      <w:del w:id="368" w:author="Microsoft Office User" w:date="2023-04-20T16:11:00Z">
        <w:r w:rsidRPr="00393664" w:rsidDel="00912193">
          <w:rPr>
            <w:rFonts w:ascii="Times New Roman" w:hAnsi="Times New Roman" w:cs="Times New Roman"/>
            <w:color w:val="000000"/>
            <w:lang w:val="en-GB"/>
          </w:rPr>
          <w:delText xml:space="preserve">some of </w:delText>
        </w:r>
      </w:del>
      <w:r w:rsidRPr="00393664">
        <w:rPr>
          <w:rFonts w:ascii="Times New Roman" w:hAnsi="Times New Roman" w:cs="Times New Roman"/>
          <w:color w:val="000000"/>
          <w:lang w:val="en-GB"/>
        </w:rPr>
        <w:t>the</w:t>
      </w:r>
      <w:ins w:id="369" w:author="Microsoft Office User" w:date="2023-04-20T16:11:00Z">
        <w:r w:rsidR="00912193">
          <w:rPr>
            <w:rFonts w:ascii="Times New Roman" w:hAnsi="Times New Roman" w:cs="Times New Roman"/>
            <w:color w:val="000000"/>
            <w:lang w:val="en-GB"/>
          </w:rPr>
          <w:t xml:space="preserve"> </w:t>
        </w:r>
      </w:ins>
      <w:del w:id="370" w:author="Microsoft Office User" w:date="2023-04-20T16:11:00Z">
        <w:r w:rsidRPr="00393664" w:rsidDel="00912193">
          <w:rPr>
            <w:rFonts w:ascii="Times New Roman" w:hAnsi="Times New Roman" w:cs="Times New Roman"/>
            <w:color w:val="000000"/>
            <w:lang w:val="en-GB"/>
          </w:rPr>
          <w:delText xml:space="preserve"> parameters </w:delText>
        </w:r>
      </w:del>
      <w:ins w:id="371" w:author="Microsoft Office User" w:date="2023-04-20T16:11:00Z">
        <w:r w:rsidR="00912193">
          <w:rPr>
            <w:rFonts w:ascii="Times New Roman" w:hAnsi="Times New Roman" w:cs="Times New Roman"/>
            <w:color w:val="000000"/>
            <w:lang w:val="en-GB"/>
          </w:rPr>
          <w:t>metrics</w:t>
        </w:r>
        <w:r w:rsidR="00912193"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for SDQ as shown in </w:t>
      </w:r>
      <w:commentRangeStart w:id="372"/>
      <w:r w:rsidRPr="00393664">
        <w:rPr>
          <w:rFonts w:ascii="Times New Roman" w:hAnsi="Times New Roman" w:cs="Times New Roman"/>
          <w:color w:val="000000"/>
          <w:lang w:val="en-GB"/>
        </w:rPr>
        <w:t xml:space="preserve">table 1, </w:t>
      </w:r>
      <w:commentRangeEnd w:id="372"/>
      <w:r w:rsidR="00912193">
        <w:rPr>
          <w:rStyle w:val="CommentReference"/>
        </w:rPr>
        <w:commentReference w:id="372"/>
      </w:r>
      <w:r w:rsidRPr="00393664">
        <w:rPr>
          <w:rFonts w:ascii="Times New Roman" w:hAnsi="Times New Roman" w:cs="Times New Roman"/>
          <w:color w:val="000000"/>
          <w:lang w:val="en-GB"/>
        </w:rPr>
        <w:t xml:space="preserve">where precision, consistency, </w:t>
      </w:r>
      <w:proofErr w:type="gramStart"/>
      <w:r w:rsidRPr="00393664">
        <w:rPr>
          <w:rFonts w:ascii="Times New Roman" w:hAnsi="Times New Roman" w:cs="Times New Roman"/>
          <w:color w:val="000000"/>
          <w:lang w:val="en-GB"/>
        </w:rPr>
        <w:t>completeness</w:t>
      </w:r>
      <w:proofErr w:type="gramEnd"/>
      <w:r w:rsidRPr="00393664">
        <w:rPr>
          <w:rFonts w:ascii="Times New Roman" w:hAnsi="Times New Roman" w:cs="Times New Roman"/>
          <w:color w:val="000000"/>
          <w:lang w:val="en-GB"/>
        </w:rPr>
        <w:t xml:space="preserve"> and accuracy are some of the parameters which should be evaluated for each data before usage. </w:t>
      </w:r>
      <w:commentRangeStart w:id="373"/>
      <w:r w:rsidRPr="00393664">
        <w:rPr>
          <w:rFonts w:ascii="Times New Roman" w:hAnsi="Times New Roman" w:cs="Times New Roman"/>
          <w:color w:val="000000"/>
          <w:lang w:val="en-GB"/>
        </w:rPr>
        <w:t>Table 1</w:t>
      </w:r>
      <w:commentRangeEnd w:id="373"/>
      <w:r w:rsidR="00912193">
        <w:rPr>
          <w:rStyle w:val="CommentReference"/>
        </w:rPr>
        <w:commentReference w:id="373"/>
      </w:r>
      <w:r w:rsidRPr="00393664">
        <w:rPr>
          <w:rFonts w:ascii="Times New Roman" w:hAnsi="Times New Roman" w:cs="Times New Roman"/>
          <w:color w:val="000000"/>
          <w:lang w:val="en-GB"/>
        </w:rPr>
        <w:t xml:space="preserve"> also highlights some of the parameters which are clustered under specific data quality assessment. These generalized parameters will be useful for most of GIS data applications. </w:t>
      </w:r>
      <w:commentRangeStart w:id="374"/>
      <w:ins w:id="375" w:author="Microsoft Office User" w:date="2023-04-20T16:12:00Z">
        <w:r w:rsidR="00912193">
          <w:rPr>
            <w:rFonts w:ascii="Times New Roman" w:hAnsi="Times New Roman" w:cs="Times New Roman"/>
            <w:color w:val="000000"/>
            <w:lang w:val="en-GB"/>
          </w:rPr>
          <w:t>x</w:t>
        </w:r>
        <w:commentRangeEnd w:id="374"/>
        <w:r w:rsidR="00912193">
          <w:rPr>
            <w:rStyle w:val="CommentReference"/>
          </w:rPr>
          <w:commentReference w:id="374"/>
        </w:r>
      </w:ins>
    </w:p>
    <w:p w14:paraId="0C9DAC52" w14:textId="77777777" w:rsidR="00393664" w:rsidRDefault="00393664" w:rsidP="00393664">
      <w:pPr>
        <w:jc w:val="both"/>
        <w:rPr>
          <w:rFonts w:ascii="Times New Roman" w:hAnsi="Times New Roman" w:cs="Times New Roman"/>
          <w:b/>
          <w:bCs/>
          <w:lang w:val="en-GB"/>
        </w:rPr>
      </w:pPr>
    </w:p>
    <w:p w14:paraId="44ED1647" w14:textId="77777777" w:rsidR="00563756" w:rsidRDefault="00563756" w:rsidP="00563756">
      <w:pPr>
        <w:ind w:left="360"/>
        <w:jc w:val="both"/>
        <w:rPr>
          <w:rFonts w:ascii="Times New Roman" w:hAnsi="Times New Roman" w:cs="Times New Roman"/>
          <w:b/>
          <w:bCs/>
          <w:lang w:val="en-GB"/>
        </w:rPr>
      </w:pPr>
    </w:p>
    <w:p w14:paraId="29DC4556" w14:textId="77777777" w:rsidR="00563756" w:rsidRPr="00E2325A" w:rsidRDefault="00563756" w:rsidP="00563756">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BB1DD3D70CC242F8997131F93A8A8B0B"/>
        </w:placeholder>
      </w:sdtPr>
      <w:sdtContent>
        <w:p w14:paraId="025CB270"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w:t>
          </w:r>
          <w:proofErr w:type="spellStart"/>
          <w:r w:rsidRPr="00E2325A">
            <w:rPr>
              <w:rFonts w:ascii="Times New Roman" w:eastAsia="Times New Roman" w:hAnsi="Times New Roman" w:cs="Times New Roman"/>
              <w:lang w:val="en-GB"/>
            </w:rPr>
            <w:t>Luzio</w:t>
          </w:r>
          <w:proofErr w:type="spellEnd"/>
          <w:r w:rsidRPr="00E2325A">
            <w:rPr>
              <w:rFonts w:ascii="Times New Roman" w:eastAsia="Times New Roman" w:hAnsi="Times New Roman" w:cs="Times New Roman"/>
              <w:lang w:val="en-GB"/>
            </w:rPr>
            <w:t xml:space="preserve">, J. G. Arnold, and R. Srinivasan, “Effect of GIS data quality on small watershed stream flow and sediment simulations,” </w:t>
          </w:r>
          <w:proofErr w:type="spellStart"/>
          <w:r w:rsidRPr="00E2325A">
            <w:rPr>
              <w:rFonts w:ascii="Times New Roman" w:eastAsia="Times New Roman" w:hAnsi="Times New Roman" w:cs="Times New Roman"/>
              <w:i/>
              <w:iCs/>
              <w:lang w:val="en-GB"/>
            </w:rPr>
            <w:t>Hydrol</w:t>
          </w:r>
          <w:proofErr w:type="spellEnd"/>
          <w:r w:rsidRPr="00E2325A">
            <w:rPr>
              <w:rFonts w:ascii="Times New Roman" w:eastAsia="Times New Roman" w:hAnsi="Times New Roman" w:cs="Times New Roman"/>
              <w:i/>
              <w:iCs/>
              <w:lang w:val="en-GB"/>
            </w:rPr>
            <w:t xml:space="preserve"> Process</w:t>
          </w:r>
          <w:r w:rsidRPr="00E2325A">
            <w:rPr>
              <w:rFonts w:ascii="Times New Roman" w:eastAsia="Times New Roman" w:hAnsi="Times New Roman" w:cs="Times New Roman"/>
              <w:lang w:val="en-GB"/>
            </w:rPr>
            <w:t xml:space="preserve">, vol. 19, no. 3, pp. 629–650, Feb. 2005,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10.1002/hyp.5612.</w:t>
          </w:r>
        </w:p>
        <w:p w14:paraId="39361D06"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w:t>
          </w:r>
          <w:proofErr w:type="spellStart"/>
          <w:r w:rsidRPr="00E2325A">
            <w:rPr>
              <w:rFonts w:ascii="Times New Roman" w:eastAsia="Times New Roman" w:hAnsi="Times New Roman" w:cs="Times New Roman"/>
              <w:lang w:val="en-GB"/>
            </w:rPr>
            <w:t>Zhanming</w:t>
          </w:r>
          <w:proofErr w:type="spellEnd"/>
          <w:r w:rsidRPr="00E2325A">
            <w:rPr>
              <w:rFonts w:ascii="Times New Roman" w:eastAsia="Times New Roman" w:hAnsi="Times New Roman" w:cs="Times New Roman"/>
              <w:lang w:val="en-GB"/>
            </w:rPr>
            <w:t xml:space="preserve">, “Evaluating spatial data quality in GIS database,” </w:t>
          </w:r>
          <w:r w:rsidRPr="00E2325A">
            <w:rPr>
              <w:rFonts w:ascii="Times New Roman" w:eastAsia="Times New Roman" w:hAnsi="Times New Roman" w:cs="Times New Roman"/>
              <w:i/>
              <w:iCs/>
              <w:lang w:val="en-GB"/>
            </w:rPr>
            <w:t xml:space="preserve">2007 International Conference on Wireless Communications, Networking and Mobile Computing, </w:t>
          </w:r>
          <w:proofErr w:type="spellStart"/>
          <w:r w:rsidRPr="00E2325A">
            <w:rPr>
              <w:rFonts w:ascii="Times New Roman" w:eastAsia="Times New Roman" w:hAnsi="Times New Roman" w:cs="Times New Roman"/>
              <w:i/>
              <w:iCs/>
              <w:lang w:val="en-GB"/>
            </w:rPr>
            <w:t>WiCOM</w:t>
          </w:r>
          <w:proofErr w:type="spellEnd"/>
          <w:r w:rsidRPr="00E2325A">
            <w:rPr>
              <w:rFonts w:ascii="Times New Roman" w:eastAsia="Times New Roman" w:hAnsi="Times New Roman" w:cs="Times New Roman"/>
              <w:i/>
              <w:iCs/>
              <w:lang w:val="en-GB"/>
            </w:rPr>
            <w:t xml:space="preserve"> 2007</w:t>
          </w:r>
          <w:r w:rsidRPr="00E2325A">
            <w:rPr>
              <w:rFonts w:ascii="Times New Roman" w:eastAsia="Times New Roman" w:hAnsi="Times New Roman" w:cs="Times New Roman"/>
              <w:lang w:val="en-GB"/>
            </w:rPr>
            <w:t xml:space="preserve">, pp. 5962–5965, 2007,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10.1109/WICOM.2007.1463.</w:t>
          </w:r>
        </w:p>
        <w:p w14:paraId="6C043AB5"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t>[3]</w:t>
          </w:r>
          <w:r w:rsidRPr="00771F33">
            <w:rPr>
              <w:rFonts w:ascii="Times New Roman" w:eastAsia="Times New Roman" w:hAnsi="Times New Roman" w:cs="Times New Roman"/>
              <w:lang w:val="it-IT"/>
            </w:rPr>
            <w:tab/>
          </w:r>
          <w:proofErr w:type="spellStart"/>
          <w:r w:rsidRPr="00771F33">
            <w:rPr>
              <w:rFonts w:ascii="Times New Roman" w:hAnsi="Times New Roman" w:cs="Times New Roman"/>
              <w:color w:val="222222"/>
              <w:shd w:val="clear" w:color="auto" w:fill="FFFFFF"/>
              <w:lang w:val="it-IT"/>
            </w:rPr>
            <w:t>Trigila</w:t>
          </w:r>
          <w:proofErr w:type="spellEnd"/>
          <w:r w:rsidRPr="00771F33">
            <w:rPr>
              <w:rFonts w:ascii="Times New Roman" w:hAnsi="Times New Roman" w:cs="Times New Roman"/>
              <w:color w:val="222222"/>
              <w:shd w:val="clear" w:color="auto" w:fill="FFFFFF"/>
              <w:lang w:val="it-IT"/>
            </w:rPr>
            <w:t xml:space="preserve">, A., </w:t>
          </w:r>
          <w:proofErr w:type="spellStart"/>
          <w:r w:rsidRPr="00771F33">
            <w:rPr>
              <w:rFonts w:ascii="Times New Roman" w:hAnsi="Times New Roman" w:cs="Times New Roman"/>
              <w:color w:val="222222"/>
              <w:shd w:val="clear" w:color="auto" w:fill="FFFFFF"/>
              <w:lang w:val="it-IT"/>
            </w:rPr>
            <w:t>Iadanza</w:t>
          </w:r>
          <w:proofErr w:type="spellEnd"/>
          <w:r w:rsidRPr="00771F33">
            <w:rPr>
              <w:rFonts w:ascii="Times New Roman" w:hAnsi="Times New Roman" w:cs="Times New Roman"/>
              <w:color w:val="222222"/>
              <w:shd w:val="clear" w:color="auto" w:fill="FFFFFF"/>
              <w:lang w:val="it-IT"/>
            </w:rPr>
            <w:t xml:space="preserve">,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794D263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 xml:space="preserve">Zhan, Q., </w:t>
          </w:r>
          <w:proofErr w:type="spellStart"/>
          <w:r w:rsidRPr="00E2325A">
            <w:rPr>
              <w:rFonts w:ascii="Arial" w:hAnsi="Arial" w:cs="Arial"/>
              <w:color w:val="222222"/>
              <w:sz w:val="20"/>
              <w:szCs w:val="20"/>
              <w:shd w:val="clear" w:color="auto" w:fill="FFFFFF"/>
              <w:lang w:val="en-GB"/>
            </w:rPr>
            <w:t>Molenaar</w:t>
          </w:r>
          <w:proofErr w:type="spellEnd"/>
          <w:r w:rsidRPr="00E2325A">
            <w:rPr>
              <w:rFonts w:ascii="Arial" w:hAnsi="Arial" w:cs="Arial"/>
              <w:color w:val="222222"/>
              <w:sz w:val="20"/>
              <w:szCs w:val="20"/>
              <w:shd w:val="clear" w:color="auto" w:fill="FFFFFF"/>
              <w:lang w:val="en-GB"/>
            </w:rPr>
            <w:t xml:space="preserve">, M., </w:t>
          </w:r>
          <w:proofErr w:type="spellStart"/>
          <w:r w:rsidRPr="00E2325A">
            <w:rPr>
              <w:rFonts w:ascii="Arial" w:hAnsi="Arial" w:cs="Arial"/>
              <w:color w:val="222222"/>
              <w:sz w:val="20"/>
              <w:szCs w:val="20"/>
              <w:shd w:val="clear" w:color="auto" w:fill="FFFFFF"/>
              <w:lang w:val="en-GB"/>
            </w:rPr>
            <w:t>Tempfli</w:t>
          </w:r>
          <w:proofErr w:type="spellEnd"/>
          <w:r w:rsidRPr="00E2325A">
            <w:rPr>
              <w:rFonts w:ascii="Arial" w:hAnsi="Arial" w:cs="Arial"/>
              <w:color w:val="222222"/>
              <w:sz w:val="20"/>
              <w:szCs w:val="20"/>
              <w:shd w:val="clear" w:color="auto" w:fill="FFFFFF"/>
              <w:lang w:val="en-GB"/>
            </w:rPr>
            <w:t>,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FBF0A2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Albanai</w:t>
          </w:r>
          <w:proofErr w:type="spellEnd"/>
          <w:r w:rsidRPr="00E2325A">
            <w:rPr>
              <w:rFonts w:ascii="Arial" w:hAnsi="Arial" w:cs="Arial"/>
              <w:color w:val="222222"/>
              <w:sz w:val="20"/>
              <w:szCs w:val="20"/>
              <w:shd w:val="clear" w:color="auto" w:fill="FFFFFF"/>
              <w:lang w:val="en-GB"/>
            </w:rPr>
            <w:t xml:space="preserve">, J. A., &amp; </w:t>
          </w:r>
          <w:proofErr w:type="spellStart"/>
          <w:r w:rsidRPr="00E2325A">
            <w:rPr>
              <w:rFonts w:ascii="Arial" w:hAnsi="Arial" w:cs="Arial"/>
              <w:color w:val="222222"/>
              <w:sz w:val="20"/>
              <w:szCs w:val="20"/>
              <w:shd w:val="clear" w:color="auto" w:fill="FFFFFF"/>
              <w:lang w:val="en-GB"/>
            </w:rPr>
            <w:t>Abdelfatah</w:t>
          </w:r>
          <w:proofErr w:type="spellEnd"/>
          <w:r w:rsidRPr="00E2325A">
            <w:rPr>
              <w:rFonts w:ascii="Arial" w:hAnsi="Arial" w:cs="Arial"/>
              <w:color w:val="222222"/>
              <w:sz w:val="20"/>
              <w:szCs w:val="20"/>
              <w:shd w:val="clear" w:color="auto" w:fill="FFFFFF"/>
              <w:lang w:val="en-GB"/>
            </w:rPr>
            <w:t xml:space="preserve">, S. A. (2022). Accuracy assessment for Landsat 8 thermal bands in measuring sea surface temperature over Kuwait and </w:t>
          </w:r>
          <w:proofErr w:type="gramStart"/>
          <w:r w:rsidRPr="00E2325A">
            <w:rPr>
              <w:rFonts w:ascii="Arial" w:hAnsi="Arial" w:cs="Arial"/>
              <w:color w:val="222222"/>
              <w:sz w:val="20"/>
              <w:szCs w:val="20"/>
              <w:shd w:val="clear" w:color="auto" w:fill="FFFFFF"/>
              <w:lang w:val="en-GB"/>
            </w:rPr>
            <w:t>North West</w:t>
          </w:r>
          <w:proofErr w:type="gramEnd"/>
          <w:r w:rsidRPr="00E2325A">
            <w:rPr>
              <w:rFonts w:ascii="Arial" w:hAnsi="Arial" w:cs="Arial"/>
              <w:color w:val="222222"/>
              <w:sz w:val="20"/>
              <w:szCs w:val="20"/>
              <w:shd w:val="clear" w:color="auto" w:fill="FFFFFF"/>
              <w:lang w:val="en-GB"/>
            </w:rPr>
            <w:t xml:space="preserve">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7EF47637"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Barazzetti</w:t>
          </w:r>
          <w:proofErr w:type="spellEnd"/>
          <w:r w:rsidRPr="00E2325A">
            <w:rPr>
              <w:rFonts w:ascii="Arial" w:hAnsi="Arial" w:cs="Arial"/>
              <w:color w:val="222222"/>
              <w:sz w:val="20"/>
              <w:szCs w:val="20"/>
              <w:shd w:val="clear" w:color="auto" w:fill="FFFFFF"/>
              <w:lang w:val="en-GB"/>
            </w:rPr>
            <w:t xml:space="preserve">, L., Cuca, B., &amp; </w:t>
          </w:r>
          <w:proofErr w:type="spellStart"/>
          <w:r w:rsidRPr="00E2325A">
            <w:rPr>
              <w:rFonts w:ascii="Arial" w:hAnsi="Arial" w:cs="Arial"/>
              <w:color w:val="222222"/>
              <w:sz w:val="20"/>
              <w:szCs w:val="20"/>
              <w:shd w:val="clear" w:color="auto" w:fill="FFFFFF"/>
              <w:lang w:val="en-GB"/>
            </w:rPr>
            <w:t>Previtali</w:t>
          </w:r>
          <w:proofErr w:type="spellEnd"/>
          <w:r w:rsidRPr="00E2325A">
            <w:rPr>
              <w:rFonts w:ascii="Arial" w:hAnsi="Arial" w:cs="Arial"/>
              <w:color w:val="222222"/>
              <w:sz w:val="20"/>
              <w:szCs w:val="20"/>
              <w:shd w:val="clear" w:color="auto" w:fill="FFFFFF"/>
              <w:lang w:val="en-GB"/>
            </w:rPr>
            <w:t>,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0368213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proofErr w:type="spellStart"/>
          <w:r w:rsidRPr="00E2325A">
            <w:rPr>
              <w:rFonts w:ascii="Arial" w:hAnsi="Arial" w:cs="Arial"/>
              <w:color w:val="222222"/>
              <w:sz w:val="20"/>
              <w:szCs w:val="20"/>
              <w:shd w:val="clear" w:color="auto" w:fill="FFFFFF"/>
              <w:lang w:val="en-GB"/>
            </w:rPr>
            <w:t>Marangoz</w:t>
          </w:r>
          <w:proofErr w:type="spellEnd"/>
          <w:r w:rsidRPr="00E2325A">
            <w:rPr>
              <w:rFonts w:ascii="Arial" w:hAnsi="Arial" w:cs="Arial"/>
              <w:color w:val="222222"/>
              <w:sz w:val="20"/>
              <w:szCs w:val="20"/>
              <w:shd w:val="clear" w:color="auto" w:fill="FFFFFF"/>
              <w:lang w:val="en-GB"/>
            </w:rPr>
            <w:t xml:space="preserve">, A. M., </w:t>
          </w:r>
          <w:proofErr w:type="spellStart"/>
          <w:r w:rsidRPr="00E2325A">
            <w:rPr>
              <w:rFonts w:ascii="Arial" w:hAnsi="Arial" w:cs="Arial"/>
              <w:color w:val="222222"/>
              <w:sz w:val="20"/>
              <w:szCs w:val="20"/>
              <w:shd w:val="clear" w:color="auto" w:fill="FFFFFF"/>
              <w:lang w:val="en-GB"/>
            </w:rPr>
            <w:t>Sekertekin</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Akçin</w:t>
          </w:r>
          <w:proofErr w:type="spellEnd"/>
          <w:r w:rsidRPr="00E2325A">
            <w:rPr>
              <w:rFonts w:ascii="Arial" w:hAnsi="Arial" w:cs="Arial"/>
              <w:color w:val="222222"/>
              <w:sz w:val="20"/>
              <w:szCs w:val="20"/>
              <w:shd w:val="clear" w:color="auto" w:fill="FFFFFF"/>
              <w:lang w:val="en-GB"/>
            </w:rPr>
            <w:t>, H. (2017). Analysis of land use land cover classification results derived from sentinel-2 image. </w:t>
          </w:r>
          <w:r w:rsidRPr="00E2325A">
            <w:rPr>
              <w:rFonts w:ascii="Arial" w:hAnsi="Arial" w:cs="Arial"/>
              <w:i/>
              <w:iCs/>
              <w:color w:val="222222"/>
              <w:sz w:val="20"/>
              <w:szCs w:val="20"/>
              <w:shd w:val="clear" w:color="auto" w:fill="FFFFFF"/>
              <w:lang w:val="en-GB"/>
            </w:rPr>
            <w:t xml:space="preserve">Proceedings of the 17th International Multidisciplinary Scientific </w:t>
          </w:r>
          <w:proofErr w:type="spellStart"/>
          <w:r w:rsidRPr="00E2325A">
            <w:rPr>
              <w:rFonts w:ascii="Arial" w:hAnsi="Arial" w:cs="Arial"/>
              <w:i/>
              <w:iCs/>
              <w:color w:val="222222"/>
              <w:sz w:val="20"/>
              <w:szCs w:val="20"/>
              <w:shd w:val="clear" w:color="auto" w:fill="FFFFFF"/>
              <w:lang w:val="en-GB"/>
            </w:rPr>
            <w:t>GeoConference</w:t>
          </w:r>
          <w:proofErr w:type="spellEnd"/>
          <w:r w:rsidRPr="00E2325A">
            <w:rPr>
              <w:rFonts w:ascii="Arial" w:hAnsi="Arial" w:cs="Arial"/>
              <w:i/>
              <w:iCs/>
              <w:color w:val="222222"/>
              <w:sz w:val="20"/>
              <w:szCs w:val="20"/>
              <w:shd w:val="clear" w:color="auto" w:fill="FFFFFF"/>
              <w:lang w:val="en-GB"/>
            </w:rPr>
            <w:t xml:space="preserve"> Surveying Geology and Mining Ecology Management, SGEM</w:t>
          </w:r>
          <w:r w:rsidRPr="00E2325A">
            <w:rPr>
              <w:rFonts w:ascii="Arial" w:hAnsi="Arial" w:cs="Arial"/>
              <w:color w:val="222222"/>
              <w:sz w:val="20"/>
              <w:szCs w:val="20"/>
              <w:shd w:val="clear" w:color="auto" w:fill="FFFFFF"/>
              <w:lang w:val="en-GB"/>
            </w:rPr>
            <w:t>, 25-32.</w:t>
          </w:r>
        </w:p>
        <w:p w14:paraId="4CCEA03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DE5D73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Kocaman</w:t>
          </w:r>
          <w:proofErr w:type="spellEnd"/>
          <w:r w:rsidRPr="00E2325A">
            <w:rPr>
              <w:rFonts w:ascii="Arial" w:hAnsi="Arial" w:cs="Arial"/>
              <w:color w:val="222222"/>
              <w:sz w:val="20"/>
              <w:szCs w:val="20"/>
              <w:shd w:val="clear" w:color="auto" w:fill="FFFFFF"/>
              <w:lang w:val="en-GB"/>
            </w:rPr>
            <w:t xml:space="preserve">, S., </w:t>
          </w:r>
          <w:proofErr w:type="spellStart"/>
          <w:r w:rsidRPr="00E2325A">
            <w:rPr>
              <w:rFonts w:ascii="Arial" w:hAnsi="Arial" w:cs="Arial"/>
              <w:color w:val="222222"/>
              <w:sz w:val="20"/>
              <w:szCs w:val="20"/>
              <w:shd w:val="clear" w:color="auto" w:fill="FFFFFF"/>
              <w:lang w:val="en-GB"/>
            </w:rPr>
            <w:t>Debaecker</w:t>
          </w:r>
          <w:proofErr w:type="spellEnd"/>
          <w:r w:rsidRPr="00E2325A">
            <w:rPr>
              <w:rFonts w:ascii="Arial" w:hAnsi="Arial" w:cs="Arial"/>
              <w:color w:val="222222"/>
              <w:sz w:val="20"/>
              <w:szCs w:val="20"/>
              <w:shd w:val="clear" w:color="auto" w:fill="FFFFFF"/>
              <w:lang w:val="en-GB"/>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657D51E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 xml:space="preserve">Ackerman, S. A., </w:t>
          </w:r>
          <w:proofErr w:type="spellStart"/>
          <w:r w:rsidRPr="00E2325A">
            <w:rPr>
              <w:rFonts w:ascii="Arial" w:hAnsi="Arial" w:cs="Arial"/>
              <w:color w:val="222222"/>
              <w:sz w:val="20"/>
              <w:szCs w:val="20"/>
              <w:shd w:val="clear" w:color="auto" w:fill="FFFFFF"/>
              <w:lang w:val="en-GB"/>
            </w:rPr>
            <w:t>Holz</w:t>
          </w:r>
          <w:proofErr w:type="spellEnd"/>
          <w:r w:rsidRPr="00E2325A">
            <w:rPr>
              <w:rFonts w:ascii="Arial" w:hAnsi="Arial" w:cs="Arial"/>
              <w:color w:val="222222"/>
              <w:sz w:val="20"/>
              <w:szCs w:val="20"/>
              <w:shd w:val="clear" w:color="auto" w:fill="FFFFFF"/>
              <w:lang w:val="en-GB"/>
            </w:rPr>
            <w:t xml:space="preserve">, R. E., Frey, R., </w:t>
          </w:r>
          <w:proofErr w:type="spellStart"/>
          <w:r w:rsidRPr="00E2325A">
            <w:rPr>
              <w:rFonts w:ascii="Arial" w:hAnsi="Arial" w:cs="Arial"/>
              <w:color w:val="222222"/>
              <w:sz w:val="20"/>
              <w:szCs w:val="20"/>
              <w:shd w:val="clear" w:color="auto" w:fill="FFFFFF"/>
              <w:lang w:val="en-GB"/>
            </w:rPr>
            <w:t>Eloranta</w:t>
          </w:r>
          <w:proofErr w:type="spellEnd"/>
          <w:r w:rsidRPr="00E2325A">
            <w:rPr>
              <w:rFonts w:ascii="Arial" w:hAnsi="Arial" w:cs="Arial"/>
              <w:color w:val="222222"/>
              <w:sz w:val="20"/>
              <w:szCs w:val="20"/>
              <w:shd w:val="clear" w:color="auto" w:fill="FFFFFF"/>
              <w:lang w:val="en-GB"/>
            </w:rPr>
            <w:t>, E. W., Maddux, B. C., &amp; McGill, M. (2008). Cloud detection with MODIS. Part II: validation. Journal of Atmospheric and Oceanic Technology, 25(7), 1073-1086.</w:t>
          </w:r>
        </w:p>
        <w:p w14:paraId="13BB3833"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 xml:space="preserve">Kopp, T. J., Thomas, W., </w:t>
          </w:r>
          <w:proofErr w:type="spellStart"/>
          <w:r w:rsidRPr="00E2325A">
            <w:rPr>
              <w:rFonts w:ascii="Arial" w:hAnsi="Arial" w:cs="Arial"/>
              <w:color w:val="222222"/>
              <w:sz w:val="20"/>
              <w:szCs w:val="20"/>
              <w:shd w:val="clear" w:color="auto" w:fill="FFFFFF"/>
              <w:lang w:val="en-GB"/>
            </w:rPr>
            <w:t>Heidinger</w:t>
          </w:r>
          <w:proofErr w:type="spellEnd"/>
          <w:r w:rsidRPr="00E2325A">
            <w:rPr>
              <w:rFonts w:ascii="Arial" w:hAnsi="Arial" w:cs="Arial"/>
              <w:color w:val="222222"/>
              <w:sz w:val="20"/>
              <w:szCs w:val="20"/>
              <w:shd w:val="clear" w:color="auto" w:fill="FFFFFF"/>
              <w:lang w:val="en-GB"/>
            </w:rPr>
            <w:t xml:space="preserve">, A. K., </w:t>
          </w:r>
          <w:proofErr w:type="spellStart"/>
          <w:r w:rsidRPr="00E2325A">
            <w:rPr>
              <w:rFonts w:ascii="Arial" w:hAnsi="Arial" w:cs="Arial"/>
              <w:color w:val="222222"/>
              <w:sz w:val="20"/>
              <w:szCs w:val="20"/>
              <w:shd w:val="clear" w:color="auto" w:fill="FFFFFF"/>
              <w:lang w:val="en-GB"/>
            </w:rPr>
            <w:t>Botambekov</w:t>
          </w:r>
          <w:proofErr w:type="spellEnd"/>
          <w:r w:rsidRPr="00E2325A">
            <w:rPr>
              <w:rFonts w:ascii="Arial" w:hAnsi="Arial" w:cs="Arial"/>
              <w:color w:val="222222"/>
              <w:sz w:val="20"/>
              <w:szCs w:val="20"/>
              <w:shd w:val="clear" w:color="auto" w:fill="FFFFFF"/>
              <w:lang w:val="en-GB"/>
            </w:rPr>
            <w:t>,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1067C1F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Aybar</w:t>
          </w:r>
          <w:proofErr w:type="spellEnd"/>
          <w:r w:rsidRPr="00E2325A">
            <w:rPr>
              <w:rFonts w:ascii="Arial" w:hAnsi="Arial" w:cs="Arial"/>
              <w:color w:val="222222"/>
              <w:sz w:val="20"/>
              <w:szCs w:val="20"/>
              <w:shd w:val="clear" w:color="auto" w:fill="FFFFFF"/>
              <w:lang w:val="en-GB"/>
            </w:rPr>
            <w:t xml:space="preserve">, C., </w:t>
          </w:r>
          <w:proofErr w:type="spellStart"/>
          <w:r w:rsidRPr="00E2325A">
            <w:rPr>
              <w:rFonts w:ascii="Arial" w:hAnsi="Arial" w:cs="Arial"/>
              <w:color w:val="222222"/>
              <w:sz w:val="20"/>
              <w:szCs w:val="20"/>
              <w:shd w:val="clear" w:color="auto" w:fill="FFFFFF"/>
              <w:lang w:val="en-GB"/>
            </w:rPr>
            <w:t>Ysuhuaylas</w:t>
          </w:r>
          <w:proofErr w:type="spellEnd"/>
          <w:r w:rsidRPr="00E2325A">
            <w:rPr>
              <w:rFonts w:ascii="Arial" w:hAnsi="Arial" w:cs="Arial"/>
              <w:color w:val="222222"/>
              <w:sz w:val="20"/>
              <w:szCs w:val="20"/>
              <w:shd w:val="clear" w:color="auto" w:fill="FFFFFF"/>
              <w:lang w:val="en-GB"/>
            </w:rPr>
            <w:t xml:space="preserve">, L., Loja, J., Gonzales, K., Herrera, F., </w:t>
          </w:r>
          <w:proofErr w:type="spellStart"/>
          <w:r w:rsidRPr="00E2325A">
            <w:rPr>
              <w:rFonts w:ascii="Arial" w:hAnsi="Arial" w:cs="Arial"/>
              <w:color w:val="222222"/>
              <w:sz w:val="20"/>
              <w:szCs w:val="20"/>
              <w:shd w:val="clear" w:color="auto" w:fill="FFFFFF"/>
              <w:lang w:val="en-GB"/>
            </w:rPr>
            <w:t>Yali</w:t>
          </w:r>
          <w:proofErr w:type="spellEnd"/>
          <w:r w:rsidRPr="00E2325A">
            <w:rPr>
              <w:rFonts w:ascii="Arial" w:hAnsi="Arial" w:cs="Arial"/>
              <w:color w:val="222222"/>
              <w:sz w:val="20"/>
              <w:szCs w:val="20"/>
              <w:shd w:val="clear" w:color="auto" w:fill="FFFFFF"/>
              <w:lang w:val="en-GB"/>
            </w:rPr>
            <w:t>, R., ... &amp; Gómez-</w:t>
          </w:r>
          <w:proofErr w:type="spellStart"/>
          <w:r w:rsidRPr="00E2325A">
            <w:rPr>
              <w:rFonts w:ascii="Arial" w:hAnsi="Arial" w:cs="Arial"/>
              <w:color w:val="222222"/>
              <w:sz w:val="20"/>
              <w:szCs w:val="20"/>
              <w:shd w:val="clear" w:color="auto" w:fill="FFFFFF"/>
              <w:lang w:val="en-GB"/>
            </w:rPr>
            <w:t>Chova</w:t>
          </w:r>
          <w:proofErr w:type="spellEnd"/>
          <w:r w:rsidRPr="00E2325A">
            <w:rPr>
              <w:rFonts w:ascii="Arial" w:hAnsi="Arial" w:cs="Arial"/>
              <w:color w:val="222222"/>
              <w:sz w:val="20"/>
              <w:szCs w:val="20"/>
              <w:shd w:val="clear" w:color="auto" w:fill="FFFFFF"/>
              <w:lang w:val="en-GB"/>
            </w:rPr>
            <w:t>, L. (2022). CloudSEN12-a global dataset for semantic understanding of cloud and cloud shadow in Sentinel-2.</w:t>
          </w:r>
        </w:p>
        <w:p w14:paraId="7789C8FE"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 xml:space="preserve">[13] </w:t>
          </w:r>
          <w:r w:rsidRPr="00E2325A">
            <w:rPr>
              <w:rFonts w:ascii="Arial" w:hAnsi="Arial" w:cs="Arial"/>
              <w:color w:val="222222"/>
              <w:sz w:val="20"/>
              <w:szCs w:val="20"/>
              <w:shd w:val="clear" w:color="auto" w:fill="FFFFFF"/>
              <w:lang w:val="en-GB"/>
            </w:rPr>
            <w:tab/>
            <w:t>Segal-</w:t>
          </w:r>
          <w:proofErr w:type="spellStart"/>
          <w:r w:rsidRPr="00E2325A">
            <w:rPr>
              <w:rFonts w:ascii="Arial" w:hAnsi="Arial" w:cs="Arial"/>
              <w:color w:val="222222"/>
              <w:sz w:val="20"/>
              <w:szCs w:val="20"/>
              <w:shd w:val="clear" w:color="auto" w:fill="FFFFFF"/>
              <w:lang w:val="en-GB"/>
            </w:rPr>
            <w:t>Rozenhaimer</w:t>
          </w:r>
          <w:proofErr w:type="spellEnd"/>
          <w:r w:rsidRPr="00E2325A">
            <w:rPr>
              <w:rFonts w:ascii="Arial" w:hAnsi="Arial" w:cs="Arial"/>
              <w:color w:val="222222"/>
              <w:sz w:val="20"/>
              <w:szCs w:val="20"/>
              <w:shd w:val="clear" w:color="auto" w:fill="FFFFFF"/>
              <w:lang w:val="en-GB"/>
            </w:rPr>
            <w:t xml:space="preserve">, M., Li, A., Das, K., &amp; </w:t>
          </w:r>
          <w:proofErr w:type="spellStart"/>
          <w:r w:rsidRPr="00E2325A">
            <w:rPr>
              <w:rFonts w:ascii="Arial" w:hAnsi="Arial" w:cs="Arial"/>
              <w:color w:val="222222"/>
              <w:sz w:val="20"/>
              <w:szCs w:val="20"/>
              <w:shd w:val="clear" w:color="auto" w:fill="FFFFFF"/>
              <w:lang w:val="en-GB"/>
            </w:rPr>
            <w:t>Chirayath</w:t>
          </w:r>
          <w:proofErr w:type="spellEnd"/>
          <w:r w:rsidRPr="00E2325A">
            <w:rPr>
              <w:rFonts w:ascii="Arial" w:hAnsi="Arial" w:cs="Arial"/>
              <w:color w:val="222222"/>
              <w:sz w:val="20"/>
              <w:szCs w:val="20"/>
              <w:shd w:val="clear" w:color="auto" w:fill="FFFFFF"/>
              <w:lang w:val="en-GB"/>
            </w:rPr>
            <w:t xml:space="preserve">, V. (2020). Cloud detection algorithm for multi-modal satellite imagery using convolutional </w:t>
          </w:r>
          <w:proofErr w:type="gramStart"/>
          <w:r w:rsidRPr="00E2325A">
            <w:rPr>
              <w:rFonts w:ascii="Arial" w:hAnsi="Arial" w:cs="Arial"/>
              <w:color w:val="222222"/>
              <w:sz w:val="20"/>
              <w:szCs w:val="20"/>
              <w:shd w:val="clear" w:color="auto" w:fill="FFFFFF"/>
              <w:lang w:val="en-GB"/>
            </w:rPr>
            <w:t>neural-networks</w:t>
          </w:r>
          <w:proofErr w:type="gramEnd"/>
          <w:r w:rsidRPr="00E2325A">
            <w:rPr>
              <w:rFonts w:ascii="Arial" w:hAnsi="Arial" w:cs="Arial"/>
              <w:color w:val="222222"/>
              <w:sz w:val="20"/>
              <w:szCs w:val="20"/>
              <w:shd w:val="clear" w:color="auto" w:fill="FFFFFF"/>
              <w:lang w:val="en-GB"/>
            </w:rPr>
            <w:t xml:space="preserve">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7BF0C06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[14] </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Qiu</w:t>
          </w:r>
          <w:proofErr w:type="spellEnd"/>
          <w:r w:rsidRPr="00E2325A">
            <w:rPr>
              <w:rFonts w:ascii="Arial" w:hAnsi="Arial" w:cs="Arial"/>
              <w:color w:val="222222"/>
              <w:sz w:val="20"/>
              <w:szCs w:val="20"/>
              <w:shd w:val="clear" w:color="auto" w:fill="FFFFFF"/>
              <w:lang w:val="en-GB"/>
            </w:rPr>
            <w:t xml:space="preserve">, S., Zhu, Z., &amp; He, B. (2019).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4.0: Improved cloud and cloud shadow detection in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5E12A45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[15]</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Ebel</w:t>
          </w:r>
          <w:proofErr w:type="spellEnd"/>
          <w:r w:rsidRPr="00E2325A">
            <w:rPr>
              <w:rFonts w:ascii="Arial" w:hAnsi="Arial" w:cs="Arial"/>
              <w:color w:val="222222"/>
              <w:sz w:val="20"/>
              <w:szCs w:val="20"/>
              <w:shd w:val="clear" w:color="auto" w:fill="FFFFFF"/>
              <w:lang w:val="en-GB"/>
            </w:rPr>
            <w:t>, P., Xu, Y., Schmitt, M., &amp; Zhu, X. X. (2022). SEN12MS-CR-TS: A Remote-Sensing Data Set for Multimodal Multitemporal Cloud Removal.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60</w:t>
          </w:r>
          <w:r w:rsidRPr="00E2325A">
            <w:rPr>
              <w:rFonts w:ascii="Arial" w:hAnsi="Arial" w:cs="Arial"/>
              <w:color w:val="222222"/>
              <w:sz w:val="20"/>
              <w:szCs w:val="20"/>
              <w:shd w:val="clear" w:color="auto" w:fill="FFFFFF"/>
              <w:lang w:val="en-GB"/>
            </w:rPr>
            <w:t>, 1-14.</w:t>
          </w:r>
        </w:p>
        <w:p w14:paraId="0C382F0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6270A53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[17]</w:t>
          </w:r>
          <w:r w:rsidRPr="00E2325A">
            <w:rPr>
              <w:rFonts w:ascii="Arial" w:hAnsi="Arial" w:cs="Arial"/>
              <w:color w:val="222222"/>
              <w:sz w:val="20"/>
              <w:szCs w:val="20"/>
              <w:shd w:val="clear" w:color="auto" w:fill="FFFFFF"/>
              <w:lang w:val="en-GB"/>
            </w:rPr>
            <w:tab/>
            <w:t xml:space="preserve">Zhu, Z., Wang, S., &amp; Woodcock, C. E. (2015). Improvement and expansion of the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algorithm: Cloud, cloud shadow, and snow detection for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4–7, 8, and Sentinel 2 images.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159</w:t>
          </w:r>
          <w:r w:rsidRPr="00E2325A">
            <w:rPr>
              <w:rFonts w:ascii="Arial" w:hAnsi="Arial" w:cs="Arial"/>
              <w:color w:val="222222"/>
              <w:sz w:val="20"/>
              <w:szCs w:val="20"/>
              <w:shd w:val="clear" w:color="auto" w:fill="FFFFFF"/>
              <w:lang w:val="en-GB"/>
            </w:rPr>
            <w:t>, 269-277.</w:t>
          </w:r>
        </w:p>
        <w:p w14:paraId="167FE78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[18]</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Meraner</w:t>
          </w:r>
          <w:proofErr w:type="spellEnd"/>
          <w:r w:rsidRPr="00E2325A">
            <w:rPr>
              <w:rFonts w:ascii="Arial" w:hAnsi="Arial" w:cs="Arial"/>
              <w:color w:val="222222"/>
              <w:sz w:val="20"/>
              <w:szCs w:val="20"/>
              <w:shd w:val="clear" w:color="auto" w:fill="FFFFFF"/>
              <w:lang w:val="en-GB"/>
            </w:rPr>
            <w:t xml:space="preserve">, A., </w:t>
          </w:r>
          <w:proofErr w:type="spellStart"/>
          <w:r w:rsidRPr="00E2325A">
            <w:rPr>
              <w:rFonts w:ascii="Arial" w:hAnsi="Arial" w:cs="Arial"/>
              <w:color w:val="222222"/>
              <w:sz w:val="20"/>
              <w:szCs w:val="20"/>
              <w:shd w:val="clear" w:color="auto" w:fill="FFFFFF"/>
              <w:lang w:val="en-GB"/>
            </w:rPr>
            <w:t>Ebel</w:t>
          </w:r>
          <w:proofErr w:type="spellEnd"/>
          <w:r w:rsidRPr="00E2325A">
            <w:rPr>
              <w:rFonts w:ascii="Arial" w:hAnsi="Arial" w:cs="Arial"/>
              <w:color w:val="222222"/>
              <w:sz w:val="20"/>
              <w:szCs w:val="20"/>
              <w:shd w:val="clear" w:color="auto" w:fill="FFFFFF"/>
              <w:lang w:val="en-GB"/>
            </w:rPr>
            <w:t>, P., Zhu, X. X., &amp; Schmitt, M. (2020). Cloud removal in Sentinel-2 imagery using a deep residual neural network and SAR-optical data fusion.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166</w:t>
          </w:r>
          <w:r w:rsidRPr="00E2325A">
            <w:rPr>
              <w:rFonts w:ascii="Arial" w:hAnsi="Arial" w:cs="Arial"/>
              <w:color w:val="222222"/>
              <w:sz w:val="20"/>
              <w:szCs w:val="20"/>
              <w:shd w:val="clear" w:color="auto" w:fill="FFFFFF"/>
              <w:lang w:val="en-GB"/>
            </w:rPr>
            <w:t>, 333-346.</w:t>
          </w:r>
        </w:p>
        <w:p w14:paraId="43E1319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[19]</w:t>
          </w:r>
          <w:r w:rsidRPr="00E2325A">
            <w:rPr>
              <w:rFonts w:ascii="Arial" w:hAnsi="Arial" w:cs="Arial"/>
              <w:color w:val="222222"/>
              <w:sz w:val="20"/>
              <w:szCs w:val="20"/>
              <w:shd w:val="clear" w:color="auto" w:fill="FFFFFF"/>
              <w:lang w:val="en-GB"/>
            </w:rPr>
            <w:tab/>
            <w:t xml:space="preserve">Cresson, R., </w:t>
          </w:r>
          <w:proofErr w:type="spellStart"/>
          <w:r w:rsidRPr="00E2325A">
            <w:rPr>
              <w:rFonts w:ascii="Arial" w:hAnsi="Arial" w:cs="Arial"/>
              <w:color w:val="222222"/>
              <w:sz w:val="20"/>
              <w:szCs w:val="20"/>
              <w:shd w:val="clear" w:color="auto" w:fill="FFFFFF"/>
              <w:lang w:val="en-GB"/>
            </w:rPr>
            <w:t>Narçon</w:t>
          </w:r>
          <w:proofErr w:type="spellEnd"/>
          <w:r w:rsidRPr="00E2325A">
            <w:rPr>
              <w:rFonts w:ascii="Arial" w:hAnsi="Arial" w:cs="Arial"/>
              <w:color w:val="222222"/>
              <w:sz w:val="20"/>
              <w:szCs w:val="20"/>
              <w:shd w:val="clear" w:color="auto" w:fill="FFFFFF"/>
              <w:lang w:val="en-GB"/>
            </w:rPr>
            <w:t xml:space="preserve">, N., Gaetano, R., Dupuis, A., Tanguy, Y., May, S., &amp; </w:t>
          </w:r>
          <w:proofErr w:type="spellStart"/>
          <w:r w:rsidRPr="00E2325A">
            <w:rPr>
              <w:rFonts w:ascii="Arial" w:hAnsi="Arial" w:cs="Arial"/>
              <w:color w:val="222222"/>
              <w:sz w:val="20"/>
              <w:szCs w:val="20"/>
              <w:shd w:val="clear" w:color="auto" w:fill="FFFFFF"/>
              <w:lang w:val="en-GB"/>
            </w:rPr>
            <w:t>Commandre</w:t>
          </w:r>
          <w:proofErr w:type="spellEnd"/>
          <w:r w:rsidRPr="00E2325A">
            <w:rPr>
              <w:rFonts w:ascii="Arial" w:hAnsi="Arial" w:cs="Arial"/>
              <w:color w:val="222222"/>
              <w:sz w:val="20"/>
              <w:szCs w:val="20"/>
              <w:shd w:val="clear" w:color="auto" w:fill="FFFFFF"/>
              <w:lang w:val="en-GB"/>
            </w:rPr>
            <w:t>, B. (2022). Comparison of convolutional neural networks for cloudy optical images reconstruction from single or multitemporal joint SAR and optical images. </w:t>
          </w:r>
          <w:proofErr w:type="spellStart"/>
          <w:r w:rsidRPr="00E2325A">
            <w:rPr>
              <w:rFonts w:ascii="Arial" w:hAnsi="Arial" w:cs="Arial"/>
              <w:i/>
              <w:iCs/>
              <w:color w:val="222222"/>
              <w:sz w:val="20"/>
              <w:szCs w:val="20"/>
              <w:shd w:val="clear" w:color="auto" w:fill="FFFFFF"/>
              <w:lang w:val="en-GB"/>
            </w:rPr>
            <w:t>arXiv</w:t>
          </w:r>
          <w:proofErr w:type="spellEnd"/>
          <w:r w:rsidRPr="00E2325A">
            <w:rPr>
              <w:rFonts w:ascii="Arial" w:hAnsi="Arial" w:cs="Arial"/>
              <w:i/>
              <w:iCs/>
              <w:color w:val="222222"/>
              <w:sz w:val="20"/>
              <w:szCs w:val="20"/>
              <w:shd w:val="clear" w:color="auto" w:fill="FFFFFF"/>
              <w:lang w:val="en-GB"/>
            </w:rPr>
            <w:t xml:space="preserve"> preprint arXiv:2204.00424</w:t>
          </w:r>
          <w:r w:rsidRPr="00E2325A">
            <w:rPr>
              <w:rFonts w:ascii="Arial" w:hAnsi="Arial" w:cs="Arial"/>
              <w:color w:val="222222"/>
              <w:sz w:val="20"/>
              <w:szCs w:val="20"/>
              <w:shd w:val="clear" w:color="auto" w:fill="FFFFFF"/>
              <w:lang w:val="en-GB"/>
            </w:rPr>
            <w:t>.</w:t>
          </w:r>
        </w:p>
        <w:p w14:paraId="3138D6C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t>[20]</w:t>
          </w:r>
          <w:r w:rsidRPr="00771F33">
            <w:rPr>
              <w:rFonts w:ascii="Arial" w:hAnsi="Arial" w:cs="Arial"/>
              <w:color w:val="222222"/>
              <w:sz w:val="20"/>
              <w:szCs w:val="20"/>
              <w:shd w:val="clear" w:color="auto" w:fill="FFFFFF"/>
              <w:lang w:val="fr-FR"/>
            </w:rPr>
            <w:tab/>
            <w:t xml:space="preserve">Ou, J., Liu, X., Liu, P., &amp; Liu, X. (2019). </w:t>
          </w:r>
          <w:r w:rsidRPr="00E2325A">
            <w:rPr>
              <w:rFonts w:ascii="Arial" w:hAnsi="Arial" w:cs="Arial"/>
              <w:color w:val="222222"/>
              <w:sz w:val="20"/>
              <w:szCs w:val="20"/>
              <w:shd w:val="clear" w:color="auto" w:fill="FFFFFF"/>
              <w:lang w:val="en-GB"/>
            </w:rPr>
            <w:t xml:space="preserve">Evaluation of </w:t>
          </w:r>
          <w:proofErr w:type="spellStart"/>
          <w:r w:rsidRPr="00E2325A">
            <w:rPr>
              <w:rFonts w:ascii="Arial" w:hAnsi="Arial" w:cs="Arial"/>
              <w:color w:val="222222"/>
              <w:sz w:val="20"/>
              <w:szCs w:val="20"/>
              <w:shd w:val="clear" w:color="auto" w:fill="FFFFFF"/>
              <w:lang w:val="en-GB"/>
            </w:rPr>
            <w:t>Luojia</w:t>
          </w:r>
          <w:proofErr w:type="spellEnd"/>
          <w:r w:rsidRPr="00E2325A">
            <w:rPr>
              <w:rFonts w:ascii="Arial" w:hAnsi="Arial" w:cs="Arial"/>
              <w:color w:val="222222"/>
              <w:sz w:val="20"/>
              <w:szCs w:val="20"/>
              <w:shd w:val="clear" w:color="auto" w:fill="FFFFFF"/>
              <w:lang w:val="en-GB"/>
            </w:rPr>
            <w:t xml:space="preserve"> 1-01 </w:t>
          </w:r>
          <w:proofErr w:type="spellStart"/>
          <w:r w:rsidRPr="00E2325A">
            <w:rPr>
              <w:rFonts w:ascii="Arial" w:hAnsi="Arial" w:cs="Arial"/>
              <w:color w:val="222222"/>
              <w:sz w:val="20"/>
              <w:szCs w:val="20"/>
              <w:shd w:val="clear" w:color="auto" w:fill="FFFFFF"/>
              <w:lang w:val="en-GB"/>
            </w:rPr>
            <w:t>nighttime</w:t>
          </w:r>
          <w:proofErr w:type="spellEnd"/>
          <w:r w:rsidRPr="00E2325A">
            <w:rPr>
              <w:rFonts w:ascii="Arial" w:hAnsi="Arial" w:cs="Arial"/>
              <w:color w:val="222222"/>
              <w:sz w:val="20"/>
              <w:szCs w:val="20"/>
              <w:shd w:val="clear" w:color="auto" w:fill="FFFFFF"/>
              <w:lang w:val="en-GB"/>
            </w:rPr>
            <w:t xml:space="preserve"> light imagery for impervious surface detection: A comparison with NPP-VIIRS </w:t>
          </w:r>
          <w:proofErr w:type="spellStart"/>
          <w:r w:rsidRPr="00E2325A">
            <w:rPr>
              <w:rFonts w:ascii="Arial" w:hAnsi="Arial" w:cs="Arial"/>
              <w:color w:val="222222"/>
              <w:sz w:val="20"/>
              <w:szCs w:val="20"/>
              <w:shd w:val="clear" w:color="auto" w:fill="FFFFFF"/>
              <w:lang w:val="en-GB"/>
            </w:rPr>
            <w:t>nighttime</w:t>
          </w:r>
          <w:proofErr w:type="spellEnd"/>
          <w:r w:rsidRPr="00E2325A">
            <w:rPr>
              <w:rFonts w:ascii="Arial" w:hAnsi="Arial" w:cs="Arial"/>
              <w:color w:val="222222"/>
              <w:sz w:val="20"/>
              <w:szCs w:val="20"/>
              <w:shd w:val="clear" w:color="auto" w:fill="FFFFFF"/>
              <w:lang w:val="en-GB"/>
            </w:rPr>
            <w:t xml:space="preserve"> light data. </w:t>
          </w:r>
          <w:r w:rsidRPr="00E2325A">
            <w:rPr>
              <w:rFonts w:ascii="Arial" w:hAnsi="Arial" w:cs="Arial"/>
              <w:i/>
              <w:iCs/>
              <w:color w:val="222222"/>
              <w:sz w:val="20"/>
              <w:szCs w:val="20"/>
              <w:shd w:val="clear" w:color="auto" w:fill="FFFFFF"/>
              <w:lang w:val="en-GB"/>
            </w:rPr>
            <w:t>International Journal of Applied Earth Observation and Geoinformation</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81</w:t>
          </w:r>
          <w:r w:rsidRPr="00E2325A">
            <w:rPr>
              <w:rFonts w:ascii="Arial" w:hAnsi="Arial" w:cs="Arial"/>
              <w:color w:val="222222"/>
              <w:sz w:val="20"/>
              <w:szCs w:val="20"/>
              <w:shd w:val="clear" w:color="auto" w:fill="FFFFFF"/>
              <w:lang w:val="en-GB"/>
            </w:rPr>
            <w:t>, 1-12.</w:t>
          </w:r>
        </w:p>
        <w:p w14:paraId="6C95925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Pr="00E2325A">
            <w:rPr>
              <w:rFonts w:ascii="Arial" w:hAnsi="Arial" w:cs="Arial"/>
              <w:color w:val="222222"/>
              <w:sz w:val="20"/>
              <w:szCs w:val="20"/>
              <w:shd w:val="clear" w:color="auto" w:fill="FFFFFF"/>
              <w:lang w:val="en-GB"/>
            </w:rPr>
            <w:tab/>
            <w:t xml:space="preserve">Cresson, R., </w:t>
          </w:r>
          <w:proofErr w:type="spellStart"/>
          <w:r w:rsidRPr="00E2325A">
            <w:rPr>
              <w:rFonts w:ascii="Arial" w:hAnsi="Arial" w:cs="Arial"/>
              <w:color w:val="222222"/>
              <w:sz w:val="20"/>
              <w:szCs w:val="20"/>
              <w:shd w:val="clear" w:color="auto" w:fill="FFFFFF"/>
              <w:lang w:val="en-GB"/>
            </w:rPr>
            <w:t>Ienco</w:t>
          </w:r>
          <w:proofErr w:type="spellEnd"/>
          <w:r w:rsidRPr="00E2325A">
            <w:rPr>
              <w:rFonts w:ascii="Arial" w:hAnsi="Arial" w:cs="Arial"/>
              <w:color w:val="222222"/>
              <w:sz w:val="20"/>
              <w:szCs w:val="20"/>
              <w:shd w:val="clear" w:color="auto" w:fill="FFFFFF"/>
              <w:lang w:val="en-GB"/>
            </w:rPr>
            <w:t xml:space="preserve">, D., Gaetano, R., </w:t>
          </w:r>
          <w:proofErr w:type="spellStart"/>
          <w:r w:rsidRPr="00E2325A">
            <w:rPr>
              <w:rFonts w:ascii="Arial" w:hAnsi="Arial" w:cs="Arial"/>
              <w:color w:val="222222"/>
              <w:sz w:val="20"/>
              <w:szCs w:val="20"/>
              <w:shd w:val="clear" w:color="auto" w:fill="FFFFFF"/>
              <w:lang w:val="en-GB"/>
            </w:rPr>
            <w:t>Ose</w:t>
          </w:r>
          <w:proofErr w:type="spellEnd"/>
          <w:r w:rsidRPr="00E2325A">
            <w:rPr>
              <w:rFonts w:ascii="Arial" w:hAnsi="Arial" w:cs="Arial"/>
              <w:color w:val="222222"/>
              <w:sz w:val="20"/>
              <w:szCs w:val="20"/>
              <w:shd w:val="clear" w:color="auto" w:fill="FFFFFF"/>
              <w:lang w:val="en-GB"/>
            </w:rPr>
            <w:t xml:space="preserve">, K., &amp; Minh, D. H. T. (2019, July). Optical image gap filling using deep </w:t>
          </w:r>
          <w:bookmarkStart w:id="376" w:name="_Hlk132115077"/>
          <w:r w:rsidRPr="00E2325A">
            <w:rPr>
              <w:rFonts w:ascii="Arial" w:hAnsi="Arial" w:cs="Arial"/>
              <w:color w:val="222222"/>
              <w:sz w:val="20"/>
              <w:szCs w:val="20"/>
              <w:shd w:val="clear" w:color="auto" w:fill="FFFFFF"/>
              <w:lang w:val="en-GB"/>
            </w:rPr>
            <w:t xml:space="preserve">convolutional </w:t>
          </w:r>
          <w:bookmarkEnd w:id="376"/>
          <w:r w:rsidRPr="00E2325A">
            <w:rPr>
              <w:rFonts w:ascii="Arial" w:hAnsi="Arial" w:cs="Arial"/>
              <w:color w:val="222222"/>
              <w:sz w:val="20"/>
              <w:szCs w:val="20"/>
              <w:shd w:val="clear" w:color="auto" w:fill="FFFFFF"/>
              <w:lang w:val="en-GB"/>
            </w:rPr>
            <w:t>autoencoder from optical and radar images.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218-221). IEEE.</w:t>
          </w:r>
        </w:p>
        <w:p w14:paraId="411B4CC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Pr="00E2325A">
            <w:rPr>
              <w:rFonts w:ascii="Arial" w:hAnsi="Arial" w:cs="Arial"/>
              <w:color w:val="222222"/>
              <w:sz w:val="20"/>
              <w:szCs w:val="20"/>
              <w:shd w:val="clear" w:color="auto" w:fill="FFFFFF"/>
              <w:lang w:val="en-GB"/>
            </w:rPr>
            <w:tab/>
            <w:t xml:space="preserve">Francis, A., </w:t>
          </w:r>
          <w:proofErr w:type="spellStart"/>
          <w:r w:rsidRPr="00E2325A">
            <w:rPr>
              <w:rFonts w:ascii="Arial" w:hAnsi="Arial" w:cs="Arial"/>
              <w:color w:val="222222"/>
              <w:sz w:val="20"/>
              <w:szCs w:val="20"/>
              <w:shd w:val="clear" w:color="auto" w:fill="FFFFFF"/>
              <w:lang w:val="en-GB"/>
            </w:rPr>
            <w:t>Sidiropoulos</w:t>
          </w:r>
          <w:proofErr w:type="spellEnd"/>
          <w:r w:rsidRPr="00E2325A">
            <w:rPr>
              <w:rFonts w:ascii="Arial" w:hAnsi="Arial" w:cs="Arial"/>
              <w:color w:val="222222"/>
              <w:sz w:val="20"/>
              <w:szCs w:val="20"/>
              <w:shd w:val="clear" w:color="auto" w:fill="FFFFFF"/>
              <w:lang w:val="en-GB"/>
            </w:rPr>
            <w:t xml:space="preserve">, P., &amp; Muller, J. P. (2019). </w:t>
          </w:r>
          <w:proofErr w:type="spellStart"/>
          <w:r w:rsidRPr="00E2325A">
            <w:rPr>
              <w:rFonts w:ascii="Arial" w:hAnsi="Arial" w:cs="Arial"/>
              <w:color w:val="222222"/>
              <w:sz w:val="20"/>
              <w:szCs w:val="20"/>
              <w:shd w:val="clear" w:color="auto" w:fill="FFFFFF"/>
              <w:lang w:val="en-GB"/>
            </w:rPr>
            <w:t>CloudFCN</w:t>
          </w:r>
          <w:proofErr w:type="spellEnd"/>
          <w:r w:rsidRPr="00E2325A">
            <w:rPr>
              <w:rFonts w:ascii="Arial" w:hAnsi="Arial" w:cs="Arial"/>
              <w:color w:val="222222"/>
              <w:sz w:val="20"/>
              <w:szCs w:val="20"/>
              <w:shd w:val="clear" w:color="auto" w:fill="FFFFFF"/>
              <w:lang w:val="en-GB"/>
            </w:rPr>
            <w:t>: Accurate and robust cloud detection for satellite imagery with deep learning.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(19), 2312.</w:t>
          </w:r>
        </w:p>
        <w:p w14:paraId="4F5E156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67692FA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Uzkent</w:t>
          </w:r>
          <w:proofErr w:type="spellEnd"/>
          <w:r w:rsidRPr="00E2325A">
            <w:rPr>
              <w:rFonts w:ascii="Arial" w:hAnsi="Arial" w:cs="Arial"/>
              <w:color w:val="222222"/>
              <w:sz w:val="20"/>
              <w:szCs w:val="20"/>
              <w:shd w:val="clear" w:color="auto" w:fill="FFFFFF"/>
              <w:lang w:val="en-GB"/>
            </w:rPr>
            <w:t xml:space="preserve">, B. U., </w:t>
          </w:r>
          <w:proofErr w:type="spellStart"/>
          <w:r w:rsidRPr="00E2325A">
            <w:rPr>
              <w:rFonts w:ascii="Arial" w:hAnsi="Arial" w:cs="Arial"/>
              <w:color w:val="222222"/>
              <w:sz w:val="20"/>
              <w:szCs w:val="20"/>
              <w:shd w:val="clear" w:color="auto" w:fill="FFFFFF"/>
              <w:lang w:val="en-GB"/>
            </w:rPr>
            <w:t>Sarukkai</w:t>
          </w:r>
          <w:proofErr w:type="spellEnd"/>
          <w:r w:rsidRPr="00E2325A">
            <w:rPr>
              <w:rFonts w:ascii="Arial" w:hAnsi="Arial" w:cs="Arial"/>
              <w:color w:val="222222"/>
              <w:sz w:val="20"/>
              <w:szCs w:val="20"/>
              <w:shd w:val="clear" w:color="auto" w:fill="FFFFFF"/>
              <w:lang w:val="en-GB"/>
            </w:rPr>
            <w:t xml:space="preserve">, V. S., Jain, A. J., &amp; </w:t>
          </w:r>
          <w:proofErr w:type="spellStart"/>
          <w:r w:rsidRPr="00E2325A">
            <w:rPr>
              <w:rFonts w:ascii="Arial" w:hAnsi="Arial" w:cs="Arial"/>
              <w:color w:val="222222"/>
              <w:sz w:val="20"/>
              <w:szCs w:val="20"/>
              <w:shd w:val="clear" w:color="auto" w:fill="FFFFFF"/>
              <w:lang w:val="en-GB"/>
            </w:rPr>
            <w:t>Ermon</w:t>
          </w:r>
          <w:proofErr w:type="spellEnd"/>
          <w:r w:rsidRPr="00E2325A">
            <w:rPr>
              <w:rFonts w:ascii="Arial" w:hAnsi="Arial" w:cs="Arial"/>
              <w:color w:val="222222"/>
              <w:sz w:val="20"/>
              <w:szCs w:val="20"/>
              <w:shd w:val="clear" w:color="auto" w:fill="FFFFFF"/>
              <w:lang w:val="en-GB"/>
            </w:rPr>
            <w:t>, S. E. (2019). Cloud removal in satellite images using spatiotemporal generative networks.</w:t>
          </w:r>
        </w:p>
        <w:p w14:paraId="4956A5F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Pr="00E2325A">
            <w:rPr>
              <w:rFonts w:ascii="Arial" w:hAnsi="Arial" w:cs="Arial"/>
              <w:color w:val="222222"/>
              <w:sz w:val="20"/>
              <w:szCs w:val="20"/>
              <w:shd w:val="clear" w:color="auto" w:fill="FFFFFF"/>
              <w:lang w:val="en-GB"/>
            </w:rPr>
            <w:tab/>
            <w:t xml:space="preserve">Mohajerani, S., &amp; </w:t>
          </w:r>
          <w:proofErr w:type="spellStart"/>
          <w:r w:rsidRPr="00E2325A">
            <w:rPr>
              <w:rFonts w:ascii="Arial" w:hAnsi="Arial" w:cs="Arial"/>
              <w:color w:val="222222"/>
              <w:sz w:val="20"/>
              <w:szCs w:val="20"/>
              <w:shd w:val="clear" w:color="auto" w:fill="FFFFFF"/>
              <w:lang w:val="en-GB"/>
            </w:rPr>
            <w:t>Saeedi</w:t>
          </w:r>
          <w:proofErr w:type="spellEnd"/>
          <w:r w:rsidRPr="00E2325A">
            <w:rPr>
              <w:rFonts w:ascii="Arial" w:hAnsi="Arial" w:cs="Arial"/>
              <w:color w:val="222222"/>
              <w:sz w:val="20"/>
              <w:szCs w:val="20"/>
              <w:shd w:val="clear" w:color="auto" w:fill="FFFFFF"/>
              <w:lang w:val="en-GB"/>
            </w:rPr>
            <w:t>, P. (2019, July). Cloud-Net: An end-to-end cloud detection algorithm for Landsat 8 imagery.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1029-1032). IEEE.</w:t>
          </w:r>
        </w:p>
        <w:p w14:paraId="1C2A9FD9"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2A42FF81"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Pr="00E2325A">
            <w:rPr>
              <w:rFonts w:ascii="Arial" w:hAnsi="Arial" w:cs="Arial"/>
              <w:color w:val="222222"/>
              <w:sz w:val="20"/>
              <w:szCs w:val="20"/>
              <w:shd w:val="clear" w:color="auto" w:fill="FFFFFF"/>
              <w:lang w:val="en-GB"/>
            </w:rPr>
            <w:tab/>
            <w:t xml:space="preserve">Hu, A., </w:t>
          </w:r>
          <w:proofErr w:type="spellStart"/>
          <w:r w:rsidRPr="00E2325A">
            <w:rPr>
              <w:rFonts w:ascii="Arial" w:hAnsi="Arial" w:cs="Arial"/>
              <w:color w:val="222222"/>
              <w:sz w:val="20"/>
              <w:szCs w:val="20"/>
              <w:shd w:val="clear" w:color="auto" w:fill="FFFFFF"/>
              <w:lang w:val="en-GB"/>
            </w:rPr>
            <w:t>Xie</w:t>
          </w:r>
          <w:proofErr w:type="spellEnd"/>
          <w:r w:rsidRPr="00E2325A">
            <w:rPr>
              <w:rFonts w:ascii="Arial" w:hAnsi="Arial" w:cs="Arial"/>
              <w:color w:val="222222"/>
              <w:sz w:val="20"/>
              <w:szCs w:val="20"/>
              <w:shd w:val="clear" w:color="auto" w:fill="FFFFFF"/>
              <w:lang w:val="en-GB"/>
            </w:rPr>
            <w:t xml:space="preserve">, Z., Xu, Y., </w:t>
          </w:r>
          <w:proofErr w:type="spellStart"/>
          <w:r w:rsidRPr="00E2325A">
            <w:rPr>
              <w:rFonts w:ascii="Arial" w:hAnsi="Arial" w:cs="Arial"/>
              <w:color w:val="222222"/>
              <w:sz w:val="20"/>
              <w:szCs w:val="20"/>
              <w:shd w:val="clear" w:color="auto" w:fill="FFFFFF"/>
              <w:lang w:val="en-GB"/>
            </w:rPr>
            <w:t>Xie</w:t>
          </w:r>
          <w:proofErr w:type="spellEnd"/>
          <w:r w:rsidRPr="00E2325A">
            <w:rPr>
              <w:rFonts w:ascii="Arial" w:hAnsi="Arial" w:cs="Arial"/>
              <w:color w:val="222222"/>
              <w:sz w:val="20"/>
              <w:szCs w:val="20"/>
              <w:shd w:val="clear" w:color="auto" w:fill="FFFFFF"/>
              <w:lang w:val="en-GB"/>
            </w:rPr>
            <w:t xml:space="preserve">, M., Wu, L., &amp; </w:t>
          </w:r>
          <w:proofErr w:type="spellStart"/>
          <w:r w:rsidRPr="00E2325A">
            <w:rPr>
              <w:rFonts w:ascii="Arial" w:hAnsi="Arial" w:cs="Arial"/>
              <w:color w:val="222222"/>
              <w:sz w:val="20"/>
              <w:szCs w:val="20"/>
              <w:shd w:val="clear" w:color="auto" w:fill="FFFFFF"/>
              <w:lang w:val="en-GB"/>
            </w:rPr>
            <w:t>Qiu</w:t>
          </w:r>
          <w:proofErr w:type="spellEnd"/>
          <w:r w:rsidRPr="00E2325A">
            <w:rPr>
              <w:rFonts w:ascii="Arial" w:hAnsi="Arial" w:cs="Arial"/>
              <w:color w:val="222222"/>
              <w:sz w:val="20"/>
              <w:szCs w:val="20"/>
              <w:shd w:val="clear" w:color="auto" w:fill="FFFFFF"/>
              <w:lang w:val="en-GB"/>
            </w:rPr>
            <w:t>, Q. (2020). Unsupervised haze removal for high-resolution optical remote-sensing images based on improved generative adversarial networks.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(24), 4162.</w:t>
          </w:r>
        </w:p>
        <w:p w14:paraId="6750D02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Pr="00E2325A">
            <w:rPr>
              <w:rFonts w:ascii="Arial" w:hAnsi="Arial" w:cs="Arial"/>
              <w:color w:val="222222"/>
              <w:sz w:val="20"/>
              <w:szCs w:val="20"/>
              <w:shd w:val="clear" w:color="auto" w:fill="FFFFFF"/>
              <w:lang w:val="en-GB"/>
            </w:rPr>
            <w:tab/>
            <w:t xml:space="preserve">Yang, J., Guo, J., Yue, H., Liu, Z., Hu, H., &amp; Li, K. (2019). </w:t>
          </w:r>
          <w:proofErr w:type="spellStart"/>
          <w:r w:rsidRPr="00E2325A">
            <w:rPr>
              <w:rFonts w:ascii="Arial" w:hAnsi="Arial" w:cs="Arial"/>
              <w:color w:val="222222"/>
              <w:sz w:val="20"/>
              <w:szCs w:val="20"/>
              <w:shd w:val="clear" w:color="auto" w:fill="FFFFFF"/>
              <w:lang w:val="en-GB"/>
            </w:rPr>
            <w:t>CDnet</w:t>
          </w:r>
          <w:proofErr w:type="spellEnd"/>
          <w:r w:rsidRPr="00E2325A">
            <w:rPr>
              <w:rFonts w:ascii="Arial" w:hAnsi="Arial" w:cs="Arial"/>
              <w:color w:val="222222"/>
              <w:sz w:val="20"/>
              <w:szCs w:val="20"/>
              <w:shd w:val="clear" w:color="auto" w:fill="FFFFFF"/>
              <w:lang w:val="en-GB"/>
            </w:rPr>
            <w:t>: CNN-based cloud detection for remote sensing imagery.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57</w:t>
          </w:r>
          <w:r w:rsidRPr="00E2325A">
            <w:rPr>
              <w:rFonts w:ascii="Arial" w:hAnsi="Arial" w:cs="Arial"/>
              <w:color w:val="222222"/>
              <w:sz w:val="20"/>
              <w:szCs w:val="20"/>
              <w:shd w:val="clear" w:color="auto" w:fill="FFFFFF"/>
              <w:lang w:val="en-GB"/>
            </w:rPr>
            <w:t>(8), 6195-6211.</w:t>
          </w:r>
        </w:p>
        <w:p w14:paraId="224D5AC8"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Pr="00E2325A">
            <w:rPr>
              <w:rFonts w:ascii="Arial" w:hAnsi="Arial" w:cs="Arial"/>
              <w:i/>
              <w:iCs/>
              <w:color w:val="222222"/>
              <w:sz w:val="20"/>
              <w:szCs w:val="20"/>
              <w:shd w:val="clear" w:color="auto" w:fill="FFFFFF"/>
              <w:lang w:val="en-GB"/>
            </w:rPr>
            <w:t>Proceedings of the IEEE/CVF International Conference on Computer Vision</w:t>
          </w:r>
          <w:r w:rsidRPr="00E2325A">
            <w:rPr>
              <w:rFonts w:ascii="Arial" w:hAnsi="Arial" w:cs="Arial"/>
              <w:color w:val="222222"/>
              <w:sz w:val="20"/>
              <w:szCs w:val="20"/>
              <w:shd w:val="clear" w:color="auto" w:fill="FFFFFF"/>
              <w:lang w:val="en-GB"/>
            </w:rPr>
            <w:t> (pp. 713-720).</w:t>
          </w:r>
        </w:p>
        <w:p w14:paraId="0CA0678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[30]</w:t>
          </w:r>
          <w:r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59</w:t>
          </w:r>
          <w:r w:rsidRPr="00E2325A">
            <w:rPr>
              <w:rFonts w:ascii="Arial" w:hAnsi="Arial" w:cs="Arial"/>
              <w:color w:val="222222"/>
              <w:sz w:val="20"/>
              <w:szCs w:val="20"/>
              <w:shd w:val="clear" w:color="auto" w:fill="FFFFFF"/>
              <w:lang w:val="en-GB"/>
            </w:rPr>
            <w:t>(1), 700-713.</w:t>
          </w:r>
        </w:p>
        <w:p w14:paraId="00AF5FD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[31]</w:t>
          </w:r>
          <w:r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167</w:t>
          </w:r>
          <w:r w:rsidRPr="00E2325A">
            <w:rPr>
              <w:rFonts w:ascii="Arial" w:hAnsi="Arial" w:cs="Arial"/>
              <w:color w:val="222222"/>
              <w:sz w:val="20"/>
              <w:szCs w:val="20"/>
              <w:shd w:val="clear" w:color="auto" w:fill="FFFFFF"/>
              <w:lang w:val="en-GB"/>
            </w:rPr>
            <w:t>, 443-457.</w:t>
          </w:r>
        </w:p>
        <w:p w14:paraId="62FD43E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14</w:t>
          </w:r>
          <w:r w:rsidRPr="00E2325A">
            <w:rPr>
              <w:rFonts w:ascii="Arial" w:hAnsi="Arial" w:cs="Arial"/>
              <w:color w:val="222222"/>
              <w:sz w:val="20"/>
              <w:szCs w:val="20"/>
              <w:shd w:val="clear" w:color="auto" w:fill="FFFFFF"/>
              <w:lang w:val="en-GB"/>
            </w:rPr>
            <w:t>(14), 3452.</w:t>
          </w:r>
        </w:p>
        <w:p w14:paraId="2922CB9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[33]</w:t>
          </w:r>
          <w:r w:rsidRPr="00E2325A">
            <w:rPr>
              <w:rFonts w:ascii="Arial" w:hAnsi="Arial" w:cs="Arial"/>
              <w:color w:val="222222"/>
              <w:sz w:val="20"/>
              <w:szCs w:val="20"/>
              <w:shd w:val="clear" w:color="auto" w:fill="FFFFFF"/>
              <w:lang w:val="en-GB"/>
            </w:rPr>
            <w:tab/>
            <w:t xml:space="preserve">Hasan, C., Horne, R., </w:t>
          </w:r>
          <w:proofErr w:type="spellStart"/>
          <w:r w:rsidRPr="00E2325A">
            <w:rPr>
              <w:rFonts w:ascii="Arial" w:hAnsi="Arial" w:cs="Arial"/>
              <w:color w:val="222222"/>
              <w:sz w:val="20"/>
              <w:szCs w:val="20"/>
              <w:shd w:val="clear" w:color="auto" w:fill="FFFFFF"/>
              <w:lang w:val="en-GB"/>
            </w:rPr>
            <w:t>Mauw</w:t>
          </w:r>
          <w:proofErr w:type="spellEnd"/>
          <w:r w:rsidRPr="00E2325A">
            <w:rPr>
              <w:rFonts w:ascii="Arial" w:hAnsi="Arial" w:cs="Arial"/>
              <w:color w:val="222222"/>
              <w:sz w:val="20"/>
              <w:szCs w:val="20"/>
              <w:shd w:val="clear" w:color="auto" w:fill="FFFFFF"/>
              <w:lang w:val="en-GB"/>
            </w:rPr>
            <w:t xml:space="preserve">, S., &amp; </w:t>
          </w:r>
          <w:proofErr w:type="spellStart"/>
          <w:r w:rsidRPr="00E2325A">
            <w:rPr>
              <w:rFonts w:ascii="Arial" w:hAnsi="Arial" w:cs="Arial"/>
              <w:color w:val="222222"/>
              <w:sz w:val="20"/>
              <w:szCs w:val="20"/>
              <w:shd w:val="clear" w:color="auto" w:fill="FFFFFF"/>
              <w:lang w:val="en-GB"/>
            </w:rPr>
            <w:t>Mizera</w:t>
          </w:r>
          <w:proofErr w:type="spellEnd"/>
          <w:r w:rsidRPr="00E2325A">
            <w:rPr>
              <w:rFonts w:ascii="Arial" w:hAnsi="Arial" w:cs="Arial"/>
              <w:color w:val="222222"/>
              <w:sz w:val="20"/>
              <w:szCs w:val="20"/>
              <w:shd w:val="clear" w:color="auto" w:fill="FFFFFF"/>
              <w:lang w:val="en-GB"/>
            </w:rPr>
            <w:t>, A. (2022). Cloud removal from satellite imagery using multispectral edge-filtered conditional generative adversarial networks.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43</w:t>
          </w:r>
          <w:r w:rsidRPr="00E2325A">
            <w:rPr>
              <w:rFonts w:ascii="Arial" w:hAnsi="Arial" w:cs="Arial"/>
              <w:color w:val="222222"/>
              <w:sz w:val="20"/>
              <w:szCs w:val="20"/>
              <w:shd w:val="clear" w:color="auto" w:fill="FFFFFF"/>
              <w:lang w:val="en-GB"/>
            </w:rPr>
            <w:t>(5), 1881-1893.</w:t>
          </w:r>
        </w:p>
        <w:p w14:paraId="36EA0B0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[34]</w:t>
          </w:r>
          <w:r w:rsidRPr="00E2325A">
            <w:rPr>
              <w:rFonts w:ascii="Arial" w:hAnsi="Arial" w:cs="Arial"/>
              <w:color w:val="222222"/>
              <w:sz w:val="20"/>
              <w:szCs w:val="20"/>
              <w:shd w:val="clear" w:color="auto" w:fill="FFFFFF"/>
              <w:lang w:val="en-GB"/>
            </w:rPr>
            <w:tab/>
            <w:t xml:space="preserve">Kanu, S., Khoja, R., Lal, S., Raghavendra, B. S., &amp; Asha, C. S. (2020). </w:t>
          </w:r>
          <w:proofErr w:type="spellStart"/>
          <w:r w:rsidRPr="00E2325A">
            <w:rPr>
              <w:rFonts w:ascii="Arial" w:hAnsi="Arial" w:cs="Arial"/>
              <w:color w:val="222222"/>
              <w:sz w:val="20"/>
              <w:szCs w:val="20"/>
              <w:shd w:val="clear" w:color="auto" w:fill="FFFFFF"/>
              <w:lang w:val="en-GB"/>
            </w:rPr>
            <w:t>CloudX</w:t>
          </w:r>
          <w:proofErr w:type="spellEnd"/>
          <w:r w:rsidRPr="00E2325A">
            <w:rPr>
              <w:rFonts w:ascii="Arial" w:hAnsi="Arial" w:cs="Arial"/>
              <w:color w:val="222222"/>
              <w:sz w:val="20"/>
              <w:szCs w:val="20"/>
              <w:shd w:val="clear" w:color="auto" w:fill="FFFFFF"/>
              <w:lang w:val="en-GB"/>
            </w:rPr>
            <w:t>-net: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4BB68A0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[35]</w:t>
          </w:r>
          <w:r w:rsidRPr="00E2325A">
            <w:rPr>
              <w:rFonts w:ascii="Arial" w:hAnsi="Arial" w:cs="Arial"/>
              <w:color w:val="222222"/>
              <w:sz w:val="20"/>
              <w:szCs w:val="20"/>
              <w:shd w:val="clear" w:color="auto" w:fill="FFFFFF"/>
              <w:lang w:val="en-GB"/>
            </w:rPr>
            <w:tab/>
            <w:t xml:space="preserve">Crisler, M., Essig, R., Estrada, J., Fernandez, G., </w:t>
          </w:r>
          <w:proofErr w:type="spellStart"/>
          <w:r w:rsidRPr="00E2325A">
            <w:rPr>
              <w:rFonts w:ascii="Arial" w:hAnsi="Arial" w:cs="Arial"/>
              <w:color w:val="222222"/>
              <w:sz w:val="20"/>
              <w:szCs w:val="20"/>
              <w:shd w:val="clear" w:color="auto" w:fill="FFFFFF"/>
              <w:lang w:val="en-GB"/>
            </w:rPr>
            <w:t>Tiffenberg</w:t>
          </w:r>
          <w:proofErr w:type="spellEnd"/>
          <w:r w:rsidRPr="00E2325A">
            <w:rPr>
              <w:rFonts w:ascii="Arial" w:hAnsi="Arial" w:cs="Arial"/>
              <w:color w:val="222222"/>
              <w:sz w:val="20"/>
              <w:szCs w:val="20"/>
              <w:shd w:val="clear" w:color="auto" w:fill="FFFFFF"/>
              <w:lang w:val="en-GB"/>
            </w:rPr>
            <w:t xml:space="preserve">, J., </w:t>
          </w:r>
          <w:proofErr w:type="spellStart"/>
          <w:r w:rsidRPr="00E2325A">
            <w:rPr>
              <w:rFonts w:ascii="Arial" w:hAnsi="Arial" w:cs="Arial"/>
              <w:color w:val="222222"/>
              <w:sz w:val="20"/>
              <w:szCs w:val="20"/>
              <w:shd w:val="clear" w:color="auto" w:fill="FFFFFF"/>
              <w:lang w:val="en-GB"/>
            </w:rPr>
            <w:t>Haro</w:t>
          </w:r>
          <w:proofErr w:type="spellEnd"/>
          <w:r w:rsidRPr="00E2325A">
            <w:rPr>
              <w:rFonts w:ascii="Arial" w:hAnsi="Arial" w:cs="Arial"/>
              <w:color w:val="222222"/>
              <w:sz w:val="20"/>
              <w:szCs w:val="20"/>
              <w:shd w:val="clear" w:color="auto" w:fill="FFFFFF"/>
              <w:lang w:val="en-GB"/>
            </w:rPr>
            <w:t>,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34D8F62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proofErr w:type="spellStart"/>
          <w:r w:rsidRPr="00E2325A">
            <w:rPr>
              <w:rFonts w:ascii="Arial" w:hAnsi="Arial" w:cs="Arial"/>
              <w:color w:val="222222"/>
              <w:sz w:val="20"/>
              <w:szCs w:val="20"/>
              <w:shd w:val="clear" w:color="auto" w:fill="FFFFFF"/>
              <w:lang w:val="en-GB"/>
            </w:rPr>
            <w:t>Erdélyi</w:t>
          </w:r>
          <w:proofErr w:type="spellEnd"/>
          <w:r w:rsidRPr="00E2325A">
            <w:rPr>
              <w:rFonts w:ascii="Arial" w:hAnsi="Arial" w:cs="Arial"/>
              <w:color w:val="222222"/>
              <w:sz w:val="20"/>
              <w:szCs w:val="20"/>
              <w:shd w:val="clear" w:color="auto" w:fill="FFFFFF"/>
              <w:lang w:val="en-GB"/>
            </w:rPr>
            <w:t xml:space="preserve">, J., </w:t>
          </w:r>
          <w:proofErr w:type="spellStart"/>
          <w:r w:rsidRPr="00E2325A">
            <w:rPr>
              <w:rFonts w:ascii="Arial" w:hAnsi="Arial" w:cs="Arial"/>
              <w:color w:val="222222"/>
              <w:sz w:val="20"/>
              <w:szCs w:val="20"/>
              <w:shd w:val="clear" w:color="auto" w:fill="FFFFFF"/>
              <w:lang w:val="en-GB"/>
            </w:rPr>
            <w:t>Kopáčik</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Kyrinovič</w:t>
          </w:r>
          <w:proofErr w:type="spellEnd"/>
          <w:r w:rsidRPr="00E2325A">
            <w:rPr>
              <w:rFonts w:ascii="Arial" w:hAnsi="Arial" w:cs="Arial"/>
              <w:color w:val="222222"/>
              <w:sz w:val="20"/>
              <w:szCs w:val="20"/>
              <w:shd w:val="clear" w:color="auto" w:fill="FFFFFF"/>
              <w:lang w:val="en-GB"/>
            </w:rPr>
            <w:t>,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267C29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[37]     Herold, M., </w:t>
          </w:r>
          <w:proofErr w:type="spellStart"/>
          <w:r w:rsidRPr="00E2325A">
            <w:rPr>
              <w:rFonts w:ascii="Arial" w:hAnsi="Arial" w:cs="Arial"/>
              <w:color w:val="222222"/>
              <w:sz w:val="20"/>
              <w:szCs w:val="20"/>
              <w:shd w:val="clear" w:color="auto" w:fill="FFFFFF"/>
              <w:lang w:val="en-GB"/>
            </w:rPr>
            <w:t>Scepan</w:t>
          </w:r>
          <w:proofErr w:type="spellEnd"/>
          <w:r w:rsidRPr="00E2325A">
            <w:rPr>
              <w:rFonts w:ascii="Arial" w:hAnsi="Arial" w:cs="Arial"/>
              <w:color w:val="222222"/>
              <w:sz w:val="20"/>
              <w:szCs w:val="20"/>
              <w:shd w:val="clear" w:color="auto" w:fill="FFFFFF"/>
              <w:lang w:val="en-GB"/>
            </w:rPr>
            <w:t>,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Environment and planning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61A193FE"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0EB74F65"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381B81">
            <w:rPr>
              <w:rFonts w:ascii="Arial" w:hAnsi="Arial" w:cs="Arial"/>
              <w:color w:val="222222"/>
              <w:sz w:val="20"/>
              <w:szCs w:val="20"/>
              <w:shd w:val="clear" w:color="auto" w:fill="FFFFFF"/>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296D9130"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 xml:space="preserve">Ahmad, A., &amp; </w:t>
          </w:r>
          <w:proofErr w:type="spellStart"/>
          <w:r>
            <w:rPr>
              <w:rFonts w:ascii="Arial" w:hAnsi="Arial" w:cs="Arial"/>
              <w:color w:val="222222"/>
              <w:sz w:val="20"/>
              <w:szCs w:val="20"/>
              <w:shd w:val="clear" w:color="auto" w:fill="FFFFFF"/>
            </w:rPr>
            <w:t>Quegan</w:t>
          </w:r>
          <w:proofErr w:type="spellEnd"/>
          <w:r>
            <w:rPr>
              <w:rFonts w:ascii="Arial" w:hAnsi="Arial" w:cs="Arial"/>
              <w:color w:val="222222"/>
              <w:sz w:val="20"/>
              <w:szCs w:val="20"/>
              <w:shd w:val="clear" w:color="auto" w:fill="FFFFFF"/>
            </w:rPr>
            <w:t>,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6B679A74"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009D40F1"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2BD10723" w14:textId="77777777" w:rsidR="00563756" w:rsidRPr="00BD7E3A"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p>
        <w:p w14:paraId="0D0B9C4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p>
        <w:p w14:paraId="1177884F" w14:textId="77777777" w:rsidR="00563756" w:rsidRDefault="00563756" w:rsidP="00563756">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p w14:paraId="2D54D0D5" w14:textId="77777777" w:rsidR="00563756" w:rsidRPr="00563756" w:rsidRDefault="00563756" w:rsidP="00563756">
      <w:pPr>
        <w:ind w:left="360"/>
        <w:jc w:val="both"/>
        <w:rPr>
          <w:rFonts w:ascii="Times New Roman" w:hAnsi="Times New Roman" w:cs="Times New Roman"/>
          <w:b/>
          <w:bCs/>
          <w:lang w:val="en-GB"/>
        </w:rPr>
      </w:pPr>
    </w:p>
    <w:p w14:paraId="5198B962" w14:textId="77777777" w:rsidR="00A073C0" w:rsidRPr="00E2325A" w:rsidRDefault="00A073C0" w:rsidP="00A073C0">
      <w:pPr>
        <w:jc w:val="both"/>
        <w:rPr>
          <w:rFonts w:ascii="Times New Roman" w:hAnsi="Times New Roman" w:cs="Times New Roman"/>
          <w:bCs/>
          <w:color w:val="000000"/>
          <w:lang w:val="en-GB"/>
        </w:rPr>
      </w:pPr>
    </w:p>
    <w:p w14:paraId="77C8AFD7" w14:textId="77777777" w:rsidR="00A073C0" w:rsidRPr="00381B81" w:rsidRDefault="00A073C0" w:rsidP="00A073C0">
      <w:pPr>
        <w:jc w:val="both"/>
        <w:rPr>
          <w:rFonts w:ascii="Times New Roman" w:hAnsi="Times New Roman" w:cs="Times New Roman"/>
          <w:lang w:val="en-GB"/>
        </w:rPr>
      </w:pPr>
    </w:p>
    <w:p w14:paraId="3974A145" w14:textId="77777777" w:rsidR="003A3E94" w:rsidRPr="00A073C0" w:rsidRDefault="003A3E94">
      <w:pPr>
        <w:rPr>
          <w:lang w:val="en-GB"/>
        </w:rPr>
      </w:pPr>
    </w:p>
    <w:sectPr w:rsidR="003A3E94" w:rsidRPr="00A073C0"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6:58:00Z" w:initials="MOU">
    <w:p w14:paraId="15F84B9E" w14:textId="77777777" w:rsidR="00A073C0" w:rsidRDefault="00A073C0" w:rsidP="00A073C0">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3-03-20T13:55:00Z" w:initials="MOU">
    <w:p w14:paraId="7179A99D" w14:textId="77777777" w:rsidR="00A073C0" w:rsidRDefault="00A073C0" w:rsidP="00A073C0">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2" w:author="Microsoft Office User" w:date="2023-03-20T13:57:00Z" w:initials="MOU">
    <w:p w14:paraId="636CD53C" w14:textId="77777777" w:rsidR="00A073C0" w:rsidRDefault="00A073C0" w:rsidP="00A073C0">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12" w:author="Microsoft Office User" w:date="2023-04-14T16:36:00Z" w:initials="MOU">
    <w:p w14:paraId="6503F6B8" w14:textId="77777777" w:rsidR="00A073C0" w:rsidRDefault="00A073C0" w:rsidP="00A073C0">
      <w:r>
        <w:rPr>
          <w:rStyle w:val="CommentReference"/>
        </w:rPr>
        <w:annotationRef/>
      </w:r>
      <w:r>
        <w:rPr>
          <w:color w:val="000000"/>
          <w:sz w:val="20"/>
          <w:szCs w:val="20"/>
        </w:rPr>
        <w:t>How?</w:t>
      </w:r>
    </w:p>
    <w:p w14:paraId="641CE954" w14:textId="77777777" w:rsidR="00A073C0" w:rsidRDefault="00A073C0" w:rsidP="00A073C0"/>
  </w:comment>
  <w:comment w:id="13" w:author="Microsoft Office User" w:date="2022-12-12T16:50:00Z" w:initials="MOU">
    <w:p w14:paraId="4430185A" w14:textId="77777777" w:rsidR="00A073C0" w:rsidRDefault="00A073C0" w:rsidP="00A073C0">
      <w:r>
        <w:rPr>
          <w:rStyle w:val="CommentReference"/>
        </w:rPr>
        <w:annotationRef/>
      </w:r>
      <w:r>
        <w:rPr>
          <w:sz w:val="20"/>
          <w:szCs w:val="20"/>
        </w:rPr>
        <w:t>This sentence does not make full sense to me.</w:t>
      </w:r>
    </w:p>
    <w:p w14:paraId="04231090" w14:textId="77777777" w:rsidR="00A073C0" w:rsidRDefault="00A073C0" w:rsidP="00A073C0"/>
  </w:comment>
  <w:comment w:id="9" w:author="Microsoft Office User" w:date="2023-04-20T15:16:00Z" w:initials="MOU">
    <w:p w14:paraId="73E4D835" w14:textId="77777777" w:rsidR="008F7B2B" w:rsidRDefault="008F7B2B" w:rsidP="007D466A">
      <w:r>
        <w:rPr>
          <w:rStyle w:val="CommentReference"/>
        </w:rPr>
        <w:annotationRef/>
      </w:r>
      <w:r>
        <w:rPr>
          <w:color w:val="000000"/>
          <w:sz w:val="20"/>
          <w:szCs w:val="20"/>
        </w:rPr>
        <w:t>Some references are needed in this paragraph</w:t>
      </w:r>
    </w:p>
  </w:comment>
  <w:comment w:id="29" w:author="Microsoft Office User" w:date="2023-04-20T15:25:00Z" w:initials="MOU">
    <w:p w14:paraId="169D6B55" w14:textId="77777777" w:rsidR="003C4612" w:rsidRDefault="003C4612" w:rsidP="00792732">
      <w:r>
        <w:rPr>
          <w:rStyle w:val="CommentReference"/>
        </w:rPr>
        <w:annotationRef/>
      </w:r>
      <w:r>
        <w:rPr>
          <w:color w:val="000000"/>
          <w:sz w:val="20"/>
          <w:szCs w:val="20"/>
        </w:rPr>
        <w:t>Normal to have a paragraph saying how the rest of the paper is organise.</w:t>
      </w:r>
    </w:p>
  </w:comment>
  <w:comment w:id="31" w:author="Microsoft Office User" w:date="2023-03-16T11:29:00Z" w:initials="MOU">
    <w:p w14:paraId="5252866E" w14:textId="40F1E59A" w:rsidR="00A073C0" w:rsidRDefault="00A073C0" w:rsidP="00A073C0">
      <w:pPr>
        <w:pStyle w:val="CommentText"/>
      </w:pPr>
      <w:r>
        <w:rPr>
          <w:rStyle w:val="CommentReference"/>
        </w:rPr>
        <w:annotationRef/>
      </w:r>
      <w:r>
        <w:rPr>
          <w:color w:val="000000"/>
        </w:rPr>
        <w:t>Could say what other applications are.</w:t>
      </w:r>
    </w:p>
  </w:comment>
  <w:comment w:id="32" w:author="Punit Gupta" w:date="2023-04-04T12:34:00Z" w:initials="PG">
    <w:p w14:paraId="42FC14CF" w14:textId="77777777" w:rsidR="00A073C0" w:rsidRDefault="00A073C0" w:rsidP="00A073C0">
      <w:pPr>
        <w:pStyle w:val="CommentText"/>
      </w:pPr>
      <w:r>
        <w:rPr>
          <w:rStyle w:val="CommentReference"/>
        </w:rPr>
        <w:annotationRef/>
      </w:r>
      <w:r>
        <w:rPr>
          <w:lang w:val="en-IE"/>
        </w:rPr>
        <w:t>Applications are added</w:t>
      </w:r>
      <w:r>
        <w:rPr>
          <w:lang w:val="en-IE"/>
        </w:rPr>
        <w:br/>
      </w:r>
    </w:p>
  </w:comment>
  <w:comment w:id="33" w:author="Microsoft Office User" w:date="2023-03-16T11:29:00Z" w:initials="MOU">
    <w:p w14:paraId="5BB723C9" w14:textId="77777777" w:rsidR="00A073C0" w:rsidRDefault="00A073C0" w:rsidP="00A073C0">
      <w:pPr>
        <w:pStyle w:val="CommentText"/>
      </w:pPr>
      <w:r>
        <w:rPr>
          <w:rStyle w:val="CommentReference"/>
        </w:rPr>
        <w:annotationRef/>
      </w:r>
      <w:r>
        <w:rPr>
          <w:color w:val="000000"/>
        </w:rPr>
        <w:t>Could say what other applications are.</w:t>
      </w:r>
    </w:p>
  </w:comment>
  <w:comment w:id="34" w:author="Microsoft Office User" w:date="2023-03-16T11:29:00Z" w:initials="MOU">
    <w:p w14:paraId="1BE4C704" w14:textId="77777777" w:rsidR="00A073C0" w:rsidRDefault="00A073C0" w:rsidP="00A073C0">
      <w:r>
        <w:rPr>
          <w:rStyle w:val="CommentReference"/>
        </w:rPr>
        <w:annotationRef/>
      </w:r>
      <w:r>
        <w:rPr>
          <w:color w:val="000000"/>
          <w:sz w:val="20"/>
          <w:szCs w:val="20"/>
        </w:rPr>
        <w:t>Could say what other applications are.</w:t>
      </w:r>
    </w:p>
  </w:comment>
  <w:comment w:id="35" w:author="Punit Gupta" w:date="2023-04-04T12:35:00Z" w:initials="PG">
    <w:p w14:paraId="32B394A2" w14:textId="77777777" w:rsidR="00A073C0" w:rsidRDefault="00A073C0" w:rsidP="00A073C0">
      <w:pPr>
        <w:pStyle w:val="CommentText"/>
      </w:pPr>
      <w:r>
        <w:rPr>
          <w:rStyle w:val="CommentReference"/>
        </w:rPr>
        <w:annotationRef/>
      </w:r>
      <w:r>
        <w:rPr>
          <w:lang w:val="en-IE"/>
        </w:rPr>
        <w:t>s</w:t>
      </w:r>
    </w:p>
  </w:comment>
  <w:comment w:id="36" w:author="Microsoft Office User" w:date="2023-04-17T09:28:00Z" w:initials="MOU">
    <w:p w14:paraId="2E59DCD3" w14:textId="77777777" w:rsidR="00A073C0" w:rsidRDefault="00A073C0" w:rsidP="00A073C0">
      <w:r>
        <w:rPr>
          <w:rStyle w:val="CommentReference"/>
        </w:rPr>
        <w:annotationRef/>
      </w:r>
      <w:r>
        <w:rPr>
          <w:color w:val="000000"/>
          <w:sz w:val="20"/>
          <w:szCs w:val="20"/>
        </w:rPr>
        <w:t>Why does this exist?</w:t>
      </w:r>
    </w:p>
  </w:comment>
  <w:comment w:id="44" w:author="Microsoft Office User" w:date="2023-04-17T09:28:00Z" w:initials="MOU">
    <w:p w14:paraId="4879598D" w14:textId="77777777" w:rsidR="00A073C0" w:rsidRDefault="00A073C0" w:rsidP="00A073C0">
      <w:r>
        <w:rPr>
          <w:rStyle w:val="CommentReference"/>
        </w:rPr>
        <w:annotationRef/>
      </w:r>
      <w:r>
        <w:rPr>
          <w:color w:val="000000"/>
          <w:sz w:val="20"/>
          <w:szCs w:val="20"/>
        </w:rPr>
        <w:t>This is good motivation.</w:t>
      </w:r>
    </w:p>
  </w:comment>
  <w:comment w:id="68" w:author="Microsoft Office User" w:date="2023-04-20T15:25:00Z" w:initials="MOU">
    <w:p w14:paraId="186AAEA2" w14:textId="77777777" w:rsidR="003C4612" w:rsidRDefault="003C4612" w:rsidP="005E4D49">
      <w:r>
        <w:rPr>
          <w:rStyle w:val="CommentReference"/>
        </w:rPr>
        <w:annotationRef/>
      </w:r>
      <w:r>
        <w:rPr>
          <w:color w:val="000000"/>
          <w:sz w:val="20"/>
          <w:szCs w:val="20"/>
        </w:rPr>
        <w:t>Name the field…</w:t>
      </w:r>
    </w:p>
  </w:comment>
  <w:comment w:id="77" w:author="Microsoft Office User" w:date="2023-04-20T15:29:00Z" w:initials="MOU">
    <w:p w14:paraId="411F1CF3" w14:textId="77777777" w:rsidR="003C4612" w:rsidRDefault="003C4612" w:rsidP="003633CF">
      <w:r>
        <w:rPr>
          <w:rStyle w:val="CommentReference"/>
        </w:rPr>
        <w:annotationRef/>
      </w:r>
      <w:r>
        <w:rPr>
          <w:color w:val="000000"/>
          <w:sz w:val="20"/>
          <w:szCs w:val="20"/>
        </w:rPr>
        <w:t>Please find a better description of vector.  _normally data made of points lines and polygons that references locations on the earth in 2D or 3D</w:t>
      </w:r>
    </w:p>
  </w:comment>
  <w:comment w:id="69" w:author="Microsoft Office User" w:date="2023-03-20T13:30:00Z" w:initials="MOU">
    <w:p w14:paraId="4CF16919" w14:textId="0B562FAF" w:rsidR="00563756" w:rsidRDefault="00563756" w:rsidP="00563756">
      <w:r>
        <w:rPr>
          <w:rStyle w:val="CommentReference"/>
        </w:rPr>
        <w:annotationRef/>
      </w:r>
      <w:r>
        <w:rPr>
          <w:color w:val="000000"/>
          <w:sz w:val="20"/>
          <w:szCs w:val="20"/>
        </w:rPr>
        <w:t>Should this not be discussed earlier?</w:t>
      </w:r>
    </w:p>
  </w:comment>
  <w:comment w:id="70" w:author="Punit Gupta" w:date="2023-04-10T16:56:00Z" w:initials="PG">
    <w:p w14:paraId="6459B5C1" w14:textId="77777777" w:rsidR="00563756" w:rsidRDefault="00563756" w:rsidP="00563756">
      <w:pPr>
        <w:pStyle w:val="CommentText"/>
      </w:pPr>
      <w:r>
        <w:rPr>
          <w:rStyle w:val="CommentReference"/>
        </w:rPr>
        <w:annotationRef/>
      </w:r>
      <w:r>
        <w:rPr>
          <w:lang w:val="en-IE"/>
        </w:rPr>
        <w:t>Done</w:t>
      </w:r>
      <w:r>
        <w:rPr>
          <w:lang w:val="en-IE"/>
        </w:rPr>
        <w:br/>
      </w:r>
    </w:p>
  </w:comment>
  <w:comment w:id="81" w:author="Microsoft Office User" w:date="2023-04-20T15:28:00Z" w:initials="MOU">
    <w:p w14:paraId="68CF0955" w14:textId="77777777" w:rsidR="003C4612" w:rsidRDefault="003C4612" w:rsidP="009C4AAC">
      <w:r>
        <w:rPr>
          <w:rStyle w:val="CommentReference"/>
        </w:rPr>
        <w:annotationRef/>
      </w:r>
      <w:r>
        <w:rPr>
          <w:color w:val="000000"/>
          <w:sz w:val="20"/>
          <w:szCs w:val="20"/>
        </w:rPr>
        <w:t>This figure does not tell much, unless it further gives examples of raster and vector.</w:t>
      </w:r>
    </w:p>
  </w:comment>
  <w:comment w:id="83" w:author="Microsoft Office User" w:date="2023-04-20T15:29:00Z" w:initials="MOU">
    <w:p w14:paraId="29CEF460" w14:textId="77777777" w:rsidR="003C4612" w:rsidRDefault="003C4612" w:rsidP="001F0907">
      <w:r>
        <w:rPr>
          <w:rStyle w:val="CommentReference"/>
        </w:rPr>
        <w:annotationRef/>
      </w:r>
      <w:r>
        <w:rPr>
          <w:color w:val="000000"/>
          <w:sz w:val="20"/>
          <w:szCs w:val="20"/>
        </w:rPr>
        <w:t>Can you add a reference(s) for this?  Where it came from.</w:t>
      </w:r>
    </w:p>
  </w:comment>
  <w:comment w:id="87" w:author="Microsoft Office User" w:date="2023-04-20T15:31:00Z" w:initials="MOU">
    <w:p w14:paraId="52023BFA" w14:textId="77777777" w:rsidR="00C210A2" w:rsidRDefault="00C210A2" w:rsidP="007E614C">
      <w:r>
        <w:rPr>
          <w:rStyle w:val="CommentReference"/>
        </w:rPr>
        <w:annotationRef/>
      </w:r>
      <w:r>
        <w:rPr>
          <w:color w:val="000000"/>
          <w:sz w:val="20"/>
          <w:szCs w:val="20"/>
        </w:rPr>
        <w:t>Should be spelled out and mentioned earlier.</w:t>
      </w:r>
    </w:p>
  </w:comment>
  <w:comment w:id="85" w:author="Microsoft Office User" w:date="2023-04-20T15:32:00Z" w:initials="MOU">
    <w:p w14:paraId="3BC6BDD9" w14:textId="77777777" w:rsidR="00C210A2" w:rsidRDefault="00C210A2" w:rsidP="002D02AC">
      <w:r>
        <w:rPr>
          <w:rStyle w:val="CommentReference"/>
        </w:rPr>
        <w:annotationRef/>
      </w:r>
      <w:r>
        <w:rPr>
          <w:color w:val="000000"/>
          <w:sz w:val="20"/>
          <w:szCs w:val="20"/>
        </w:rPr>
        <w:t>This is not super clear to me.</w:t>
      </w:r>
    </w:p>
  </w:comment>
  <w:comment w:id="94" w:author="Microsoft Office User" w:date="2023-03-20T13:56:00Z" w:initials="MOU">
    <w:p w14:paraId="5198219A" w14:textId="44D9F92E" w:rsidR="00D558D0" w:rsidRDefault="00D558D0" w:rsidP="00D558D0">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95" w:author="Punit Gupta" w:date="2023-04-11T16:12:00Z" w:initials="PG">
    <w:p w14:paraId="544DF7F9" w14:textId="77777777" w:rsidR="00D558D0" w:rsidRDefault="00D558D0" w:rsidP="00D558D0">
      <w:pPr>
        <w:pStyle w:val="CommentText"/>
      </w:pPr>
      <w:r>
        <w:rPr>
          <w:rStyle w:val="CommentReference"/>
        </w:rPr>
        <w:annotationRef/>
      </w:r>
      <w:r>
        <w:rPr>
          <w:lang w:val="en-IE"/>
        </w:rPr>
        <w:t>Done</w:t>
      </w:r>
    </w:p>
  </w:comment>
  <w:comment w:id="124" w:author="Microsoft Office User" w:date="2023-03-20T13:56:00Z" w:initials="MOU">
    <w:p w14:paraId="74BD69D9" w14:textId="77777777" w:rsidR="006E40D8" w:rsidRDefault="006E40D8" w:rsidP="006E40D8">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125" w:author="Punit Gupta" w:date="2023-04-11T16:12:00Z" w:initials="PG">
    <w:p w14:paraId="21929163" w14:textId="77777777" w:rsidR="006E40D8" w:rsidRDefault="006E40D8" w:rsidP="006E40D8">
      <w:pPr>
        <w:pStyle w:val="CommentText"/>
      </w:pPr>
      <w:r>
        <w:rPr>
          <w:rStyle w:val="CommentReference"/>
        </w:rPr>
        <w:annotationRef/>
      </w:r>
      <w:r>
        <w:rPr>
          <w:lang w:val="en-IE"/>
        </w:rPr>
        <w:t>Done</w:t>
      </w:r>
    </w:p>
  </w:comment>
  <w:comment w:id="158" w:author="Microsoft Office User" w:date="2023-04-20T15:36:00Z" w:initials="MOU">
    <w:p w14:paraId="392E0F0A" w14:textId="77777777" w:rsidR="00C210A2" w:rsidRDefault="00C210A2" w:rsidP="004C5384">
      <w:r>
        <w:rPr>
          <w:rStyle w:val="CommentReference"/>
        </w:rPr>
        <w:annotationRef/>
      </w:r>
      <w:r>
        <w:rPr>
          <w:color w:val="000000"/>
          <w:sz w:val="20"/>
          <w:szCs w:val="20"/>
        </w:rPr>
        <w:t>Is there a ref for this?</w:t>
      </w:r>
    </w:p>
  </w:comment>
  <w:comment w:id="159" w:author="Microsoft Office User" w:date="2023-04-20T15:38:00Z" w:initials="MOU">
    <w:p w14:paraId="6D3A452E" w14:textId="77777777" w:rsidR="00C210A2" w:rsidRDefault="00C210A2" w:rsidP="002E14D3">
      <w:r>
        <w:rPr>
          <w:rStyle w:val="CommentReference"/>
        </w:rPr>
        <w:annotationRef/>
      </w:r>
      <w:r>
        <w:rPr>
          <w:color w:val="000000"/>
          <w:sz w:val="20"/>
          <w:szCs w:val="20"/>
        </w:rPr>
        <w:t>Accuracy is talked about later. This should focus on precision and what that means.</w:t>
      </w:r>
    </w:p>
  </w:comment>
  <w:comment w:id="163" w:author="Microsoft Office User" w:date="2023-04-20T15:38:00Z" w:initials="MOU">
    <w:p w14:paraId="0400A7C5" w14:textId="77777777" w:rsidR="00C210A2" w:rsidRDefault="00C210A2" w:rsidP="0021779D">
      <w:r>
        <w:rPr>
          <w:rStyle w:val="CommentReference"/>
        </w:rPr>
        <w:annotationRef/>
      </w:r>
      <w:r>
        <w:rPr>
          <w:color w:val="000000"/>
          <w:sz w:val="20"/>
          <w:szCs w:val="20"/>
        </w:rPr>
        <w:t>As a reader I expected this to be about precision.</w:t>
      </w:r>
    </w:p>
  </w:comment>
  <w:comment w:id="167" w:author="Microsoft Office User" w:date="2023-03-20T13:44:00Z" w:initials="MOU">
    <w:p w14:paraId="4D31B0A3" w14:textId="19FC36DB" w:rsidR="00D830C7" w:rsidRDefault="00D830C7" w:rsidP="00D830C7">
      <w:r>
        <w:rPr>
          <w:rStyle w:val="CommentReference"/>
        </w:rPr>
        <w:annotationRef/>
      </w:r>
      <w:r>
        <w:rPr>
          <w:color w:val="000000"/>
          <w:sz w:val="20"/>
          <w:szCs w:val="20"/>
        </w:rPr>
        <w:t>Might need to explain what these are.</w:t>
      </w:r>
    </w:p>
  </w:comment>
  <w:comment w:id="168" w:author="Punit Gupta" w:date="2023-04-11T16:15:00Z" w:initials="PG">
    <w:p w14:paraId="06524A9D" w14:textId="77777777" w:rsidR="00D830C7" w:rsidRDefault="00D830C7" w:rsidP="00D830C7">
      <w:pPr>
        <w:pStyle w:val="CommentText"/>
      </w:pPr>
      <w:r>
        <w:rPr>
          <w:rStyle w:val="CommentReference"/>
        </w:rPr>
        <w:annotationRef/>
      </w:r>
      <w:r>
        <w:rPr>
          <w:lang w:val="en-IE"/>
        </w:rPr>
        <w:t>resolved</w:t>
      </w:r>
    </w:p>
  </w:comment>
  <w:comment w:id="172" w:author="Microsoft Office User" w:date="2023-04-20T15:40:00Z" w:initials="MOU">
    <w:p w14:paraId="60B22039" w14:textId="77777777" w:rsidR="00C210A2" w:rsidRDefault="00C210A2" w:rsidP="009F6E9D">
      <w:r>
        <w:rPr>
          <w:rStyle w:val="CommentReference"/>
        </w:rPr>
        <w:annotationRef/>
      </w:r>
      <w:r>
        <w:rPr>
          <w:color w:val="000000"/>
          <w:sz w:val="20"/>
          <w:szCs w:val="20"/>
        </w:rPr>
        <w:t>Vector or raster?</w:t>
      </w:r>
    </w:p>
  </w:comment>
  <w:comment w:id="177" w:author="Microsoft Office User" w:date="2023-04-20T15:41:00Z" w:initials="MOU">
    <w:p w14:paraId="217FB187" w14:textId="77777777" w:rsidR="00C210A2" w:rsidRDefault="00C210A2" w:rsidP="0031520B">
      <w:r>
        <w:rPr>
          <w:rStyle w:val="CommentReference"/>
        </w:rPr>
        <w:annotationRef/>
      </w:r>
      <w:r>
        <w:rPr>
          <w:color w:val="000000"/>
          <w:sz w:val="20"/>
          <w:szCs w:val="20"/>
        </w:rPr>
        <w:t>Need to reference source of these images.</w:t>
      </w:r>
    </w:p>
  </w:comment>
  <w:comment w:id="186" w:author="Microsoft Office User" w:date="2023-04-20T15:41:00Z" w:initials="MOU">
    <w:p w14:paraId="4610E298" w14:textId="77777777" w:rsidR="00C210A2" w:rsidRDefault="00C210A2" w:rsidP="00790890">
      <w:r>
        <w:rPr>
          <w:rStyle w:val="CommentReference"/>
        </w:rPr>
        <w:annotationRef/>
      </w:r>
      <w:r>
        <w:rPr>
          <w:color w:val="000000"/>
          <w:sz w:val="20"/>
          <w:szCs w:val="20"/>
        </w:rPr>
        <w:t>Need a reference for this.</w:t>
      </w:r>
    </w:p>
  </w:comment>
  <w:comment w:id="188" w:author="Microsoft Office User" w:date="2023-04-20T15:43:00Z" w:initials="MOU">
    <w:p w14:paraId="5F005AAA" w14:textId="77777777" w:rsidR="00C30F39" w:rsidRDefault="00C30F39" w:rsidP="0004201E">
      <w:r>
        <w:rPr>
          <w:rStyle w:val="CommentReference"/>
        </w:rPr>
        <w:annotationRef/>
      </w:r>
      <w:r>
        <w:rPr>
          <w:color w:val="000000"/>
          <w:sz w:val="20"/>
          <w:szCs w:val="20"/>
        </w:rPr>
        <w:t>Again I am not sure if accuracy is the right term?</w:t>
      </w:r>
    </w:p>
  </w:comment>
  <w:comment w:id="189" w:author="Microsoft Office User" w:date="2023-04-17T09:35:00Z" w:initials="MOU">
    <w:p w14:paraId="7ACD5C6E" w14:textId="6BC803E3" w:rsidR="00D830C7" w:rsidRDefault="00D830C7" w:rsidP="00D830C7">
      <w:r>
        <w:rPr>
          <w:rStyle w:val="CommentReference"/>
        </w:rPr>
        <w:annotationRef/>
      </w:r>
      <w:r>
        <w:rPr>
          <w:color w:val="000000"/>
          <w:sz w:val="20"/>
          <w:szCs w:val="20"/>
        </w:rPr>
        <w:t>Need text to say why cloud cover contributes to SDQ.</w:t>
      </w:r>
    </w:p>
  </w:comment>
  <w:comment w:id="193" w:author="Microsoft Office User" w:date="2023-04-20T15:45:00Z" w:initials="MOU">
    <w:p w14:paraId="12E4FB5D" w14:textId="77777777" w:rsidR="00C30F39" w:rsidRDefault="00C30F39" w:rsidP="006C44C7">
      <w:r>
        <w:rPr>
          <w:rStyle w:val="CommentReference"/>
        </w:rPr>
        <w:annotationRef/>
      </w:r>
      <w:r>
        <w:rPr>
          <w:color w:val="000000"/>
          <w:sz w:val="20"/>
          <w:szCs w:val="20"/>
        </w:rPr>
        <w:t>Ref source of image.</w:t>
      </w:r>
    </w:p>
  </w:comment>
  <w:comment w:id="202" w:author="Microsoft Office User" w:date="2023-04-20T15:48:00Z" w:initials="MOU">
    <w:p w14:paraId="02A59725" w14:textId="77777777" w:rsidR="00C30F39" w:rsidRDefault="00C30F39" w:rsidP="009D1C60">
      <w:r>
        <w:rPr>
          <w:rStyle w:val="CommentReference"/>
        </w:rPr>
        <w:annotationRef/>
      </w:r>
      <w:r>
        <w:rPr>
          <w:color w:val="000000"/>
          <w:sz w:val="20"/>
          <w:szCs w:val="20"/>
        </w:rPr>
        <w:t>Don’t forget to fix</w:t>
      </w:r>
    </w:p>
  </w:comment>
  <w:comment w:id="206" w:author="Microsoft Office User" w:date="2023-04-20T15:48:00Z" w:initials="MOU">
    <w:p w14:paraId="6CF4E7C0" w14:textId="77777777" w:rsidR="00C30F39" w:rsidRDefault="00C30F39" w:rsidP="00117565">
      <w:r>
        <w:rPr>
          <w:rStyle w:val="CommentReference"/>
        </w:rPr>
        <w:annotationRef/>
      </w:r>
      <w:r>
        <w:rPr>
          <w:color w:val="000000"/>
          <w:sz w:val="20"/>
          <w:szCs w:val="20"/>
        </w:rPr>
        <w:t>Fix label and reference image.</w:t>
      </w:r>
    </w:p>
  </w:comment>
  <w:comment w:id="210" w:author="Microsoft Office User" w:date="2023-04-20T15:48:00Z" w:initials="MOU">
    <w:p w14:paraId="4D312B12" w14:textId="77777777" w:rsidR="00C30F39" w:rsidRDefault="00C30F39" w:rsidP="00332B67">
      <w:r>
        <w:rPr>
          <w:rStyle w:val="CommentReference"/>
        </w:rPr>
        <w:annotationRef/>
      </w:r>
      <w:r>
        <w:rPr>
          <w:color w:val="000000"/>
          <w:sz w:val="20"/>
          <w:szCs w:val="20"/>
        </w:rPr>
        <w:t>For what.</w:t>
      </w:r>
    </w:p>
  </w:comment>
  <w:comment w:id="214" w:author="Microsoft Office User" w:date="2023-04-17T09:37:00Z" w:initials="MOU">
    <w:p w14:paraId="3CDD7B8D" w14:textId="25E8B2DF" w:rsidR="00D830C7" w:rsidRDefault="00D830C7" w:rsidP="00D830C7">
      <w:r>
        <w:rPr>
          <w:rStyle w:val="CommentReference"/>
        </w:rPr>
        <w:annotationRef/>
      </w:r>
      <w:r>
        <w:rPr>
          <w:color w:val="000000"/>
          <w:sz w:val="20"/>
          <w:szCs w:val="20"/>
        </w:rPr>
        <w:t>What model?</w:t>
      </w:r>
    </w:p>
  </w:comment>
  <w:comment w:id="217" w:author="Microsoft Office User" w:date="2023-04-20T15:49:00Z" w:initials="MOU">
    <w:p w14:paraId="42F35DC1" w14:textId="77777777" w:rsidR="00C30F39" w:rsidRDefault="00C30F39" w:rsidP="00D022BD">
      <w:r>
        <w:rPr>
          <w:rStyle w:val="CommentReference"/>
        </w:rPr>
        <w:annotationRef/>
      </w:r>
      <w:r>
        <w:rPr>
          <w:color w:val="000000"/>
          <w:sz w:val="20"/>
          <w:szCs w:val="20"/>
        </w:rPr>
        <w:t>Measured how? - what is meant by performance here?</w:t>
      </w:r>
    </w:p>
  </w:comment>
  <w:comment w:id="218" w:author="Microsoft Office User" w:date="2023-03-20T13:39:00Z" w:initials="MOU">
    <w:p w14:paraId="17D9AB1D" w14:textId="767B5FB4" w:rsidR="00D830C7" w:rsidRDefault="00D830C7" w:rsidP="00D830C7">
      <w:r>
        <w:rPr>
          <w:rStyle w:val="CommentReference"/>
        </w:rPr>
        <w:annotationRef/>
      </w:r>
      <w:r>
        <w:rPr>
          <w:color w:val="000000"/>
          <w:sz w:val="20"/>
          <w:szCs w:val="20"/>
        </w:rPr>
        <w:t>I think these could be interesting to discuss in the paper.</w:t>
      </w:r>
    </w:p>
  </w:comment>
  <w:comment w:id="221" w:author="Microsoft Office User" w:date="2023-04-20T15:50:00Z" w:initials="MOU">
    <w:p w14:paraId="7CCB6335" w14:textId="77777777" w:rsidR="00C30F39" w:rsidRDefault="00C30F39" w:rsidP="00687B96">
      <w:r>
        <w:rPr>
          <w:rStyle w:val="CommentReference"/>
        </w:rPr>
        <w:annotationRef/>
      </w:r>
      <w:r>
        <w:rPr>
          <w:color w:val="000000"/>
          <w:sz w:val="20"/>
          <w:szCs w:val="20"/>
        </w:rPr>
        <w:t>Is it a dataset for cloud removal? Or a  method?</w:t>
      </w:r>
    </w:p>
  </w:comment>
  <w:comment w:id="222" w:author="Microsoft Office User" w:date="2023-04-17T09:41:00Z" w:initials="MOU">
    <w:p w14:paraId="14864610" w14:textId="4182EB64" w:rsidR="00D830C7" w:rsidRDefault="00D830C7" w:rsidP="00D830C7">
      <w:r>
        <w:rPr>
          <w:rStyle w:val="CommentReference"/>
        </w:rPr>
        <w:annotationRef/>
      </w:r>
      <w:r>
        <w:rPr>
          <w:color w:val="000000"/>
          <w:sz w:val="20"/>
          <w:szCs w:val="20"/>
        </w:rPr>
        <w:t>This should be in the introduction paragraph of this section.</w:t>
      </w:r>
    </w:p>
  </w:comment>
  <w:comment w:id="225" w:author="Microsoft Office User" w:date="2023-04-17T09:44:00Z" w:initials="MOU">
    <w:p w14:paraId="7E3A9512" w14:textId="77777777" w:rsidR="00D830C7" w:rsidRDefault="00D830C7" w:rsidP="00D830C7">
      <w:r>
        <w:rPr>
          <w:rStyle w:val="CommentReference"/>
        </w:rPr>
        <w:annotationRef/>
      </w:r>
      <w:r>
        <w:rPr>
          <w:color w:val="000000"/>
          <w:sz w:val="20"/>
          <w:szCs w:val="20"/>
        </w:rPr>
        <w:t>They need to be discussed together./grouped into a narrative.</w:t>
      </w:r>
    </w:p>
  </w:comment>
  <w:comment w:id="265" w:author="Microsoft Office User" w:date="2023-04-20T15:58:00Z" w:initials="MOU">
    <w:p w14:paraId="711E793C" w14:textId="77777777" w:rsidR="00B709E6" w:rsidRDefault="00B709E6" w:rsidP="00AF65FD">
      <w:r>
        <w:rPr>
          <w:rStyle w:val="CommentReference"/>
        </w:rPr>
        <w:annotationRef/>
      </w:r>
      <w:r>
        <w:rPr>
          <w:color w:val="000000"/>
          <w:sz w:val="20"/>
          <w:szCs w:val="20"/>
        </w:rPr>
        <w:t>Should follow same structure for precisions and completeness.  Accuracy should be defined..</w:t>
      </w:r>
    </w:p>
  </w:comment>
  <w:comment w:id="267" w:author="Microsoft Office User" w:date="2023-04-20T15:58:00Z" w:initials="MOU">
    <w:p w14:paraId="4C75A75D" w14:textId="1DC7522F" w:rsidR="00B709E6" w:rsidRDefault="00B709E6" w:rsidP="00BA47C0">
      <w:r>
        <w:rPr>
          <w:rStyle w:val="CommentReference"/>
        </w:rPr>
        <w:annotationRef/>
      </w:r>
      <w:r>
        <w:rPr>
          <w:color w:val="000000"/>
          <w:sz w:val="20"/>
          <w:szCs w:val="20"/>
        </w:rPr>
        <w:t>Why time series data here?</w:t>
      </w:r>
    </w:p>
  </w:comment>
  <w:comment w:id="281" w:author="Microsoft Office User" w:date="2022-12-12T16:51:00Z" w:initials="MOU">
    <w:p w14:paraId="11507D8E" w14:textId="1AB7C5FC" w:rsidR="00D830C7" w:rsidRDefault="00D830C7" w:rsidP="00D830C7">
      <w:r>
        <w:rPr>
          <w:rStyle w:val="CommentReference"/>
        </w:rPr>
        <w:annotationRef/>
      </w:r>
      <w:r>
        <w:rPr>
          <w:sz w:val="20"/>
          <w:szCs w:val="20"/>
        </w:rPr>
        <w:t>Overuse of this word.</w:t>
      </w:r>
    </w:p>
  </w:comment>
  <w:comment w:id="271" w:author="Microsoft Office User" w:date="2023-03-20T13:30:00Z" w:initials="MOU">
    <w:p w14:paraId="57ED6ABB" w14:textId="77777777" w:rsidR="00D830C7" w:rsidRDefault="00D830C7" w:rsidP="00D830C7">
      <w:r>
        <w:rPr>
          <w:rStyle w:val="CommentReference"/>
        </w:rPr>
        <w:annotationRef/>
      </w:r>
      <w:r>
        <w:rPr>
          <w:color w:val="000000"/>
          <w:sz w:val="20"/>
          <w:szCs w:val="20"/>
        </w:rPr>
        <w:t>The purpose of these paragraphs is unclear.</w:t>
      </w:r>
    </w:p>
  </w:comment>
  <w:comment w:id="272" w:author="Punit Gupta" w:date="2023-04-10T16:56:00Z" w:initials="PG">
    <w:p w14:paraId="4A245FF9" w14:textId="77777777" w:rsidR="00D830C7" w:rsidRDefault="00D830C7" w:rsidP="00D830C7">
      <w:pPr>
        <w:pStyle w:val="CommentText"/>
      </w:pPr>
      <w:r>
        <w:rPr>
          <w:rStyle w:val="CommentReference"/>
        </w:rPr>
        <w:annotationRef/>
      </w:r>
      <w:r>
        <w:rPr>
          <w:lang w:val="en-IE"/>
        </w:rPr>
        <w:t>These paragraphs are just intro to what SDQ can be</w:t>
      </w:r>
    </w:p>
  </w:comment>
  <w:comment w:id="282" w:author="Microsoft Office User" w:date="2023-04-17T09:31:00Z" w:initials="MOU">
    <w:p w14:paraId="7082BDB4" w14:textId="77777777" w:rsidR="00D830C7" w:rsidRDefault="00D830C7" w:rsidP="00D830C7">
      <w:r>
        <w:rPr>
          <w:rStyle w:val="CommentReference"/>
        </w:rPr>
        <w:annotationRef/>
      </w:r>
      <w:r>
        <w:rPr>
          <w:color w:val="000000"/>
          <w:sz w:val="20"/>
          <w:szCs w:val="20"/>
        </w:rPr>
        <w:t>The purpose of having these here is not stated…</w:t>
      </w:r>
    </w:p>
  </w:comment>
  <w:comment w:id="283" w:author="Microsoft Office User" w:date="2023-04-17T09:48:00Z" w:initials="MOU">
    <w:p w14:paraId="47C7290F" w14:textId="77777777" w:rsidR="00D830C7" w:rsidRDefault="00D830C7" w:rsidP="00D830C7">
      <w:r>
        <w:rPr>
          <w:rStyle w:val="CommentReference"/>
        </w:rPr>
        <w:annotationRef/>
      </w:r>
      <w:r>
        <w:rPr>
          <w:color w:val="000000"/>
          <w:sz w:val="20"/>
          <w:szCs w:val="20"/>
        </w:rPr>
        <w:t>Again an introduction to what this means.</w:t>
      </w:r>
    </w:p>
  </w:comment>
  <w:comment w:id="286" w:author="Microsoft Office User" w:date="2023-04-17T09:49:00Z" w:initials="MOU">
    <w:p w14:paraId="5B6703D7" w14:textId="77777777" w:rsidR="00D830C7" w:rsidRDefault="00D830C7" w:rsidP="00D830C7">
      <w:r>
        <w:rPr>
          <w:rStyle w:val="CommentReference"/>
        </w:rPr>
        <w:annotationRef/>
      </w:r>
      <w:r>
        <w:rPr>
          <w:color w:val="000000"/>
          <w:sz w:val="20"/>
          <w:szCs w:val="20"/>
        </w:rPr>
        <w:t>Should this be a separate subsection.</w:t>
      </w:r>
    </w:p>
  </w:comment>
  <w:comment w:id="284" w:author="Microsoft Office User" w:date="2023-03-20T13:40:00Z" w:initials="MOU">
    <w:p w14:paraId="1A0B2F64" w14:textId="77777777" w:rsidR="00D830C7" w:rsidRDefault="00D830C7" w:rsidP="00D830C7">
      <w:r>
        <w:rPr>
          <w:rStyle w:val="CommentReference"/>
        </w:rPr>
        <w:annotationRef/>
      </w:r>
      <w:r>
        <w:rPr>
          <w:color w:val="000000"/>
          <w:sz w:val="20"/>
          <w:szCs w:val="20"/>
        </w:rPr>
        <w:t>Why vector maps discussed now?</w:t>
      </w:r>
    </w:p>
  </w:comment>
  <w:comment w:id="285" w:author="Punit Gupta" w:date="2023-04-11T10:19:00Z" w:initials="PG">
    <w:p w14:paraId="3A25D277" w14:textId="77777777" w:rsidR="00D830C7" w:rsidRDefault="00D830C7" w:rsidP="00D830C7">
      <w:pPr>
        <w:pStyle w:val="CommentText"/>
      </w:pPr>
      <w:r>
        <w:rPr>
          <w:rStyle w:val="CommentReference"/>
        </w:rPr>
        <w:annotationRef/>
      </w:r>
      <w:r>
        <w:rPr>
          <w:lang w:val="en-IE"/>
        </w:rPr>
        <w:t>To study how accuracy can be evaluated in various formas</w:t>
      </w:r>
    </w:p>
  </w:comment>
  <w:comment w:id="287" w:author="Microsoft Office User" w:date="2023-03-20T13:40:00Z" w:initials="MOU">
    <w:p w14:paraId="5807EF7A" w14:textId="77777777" w:rsidR="00D830C7" w:rsidRDefault="00D830C7" w:rsidP="00D830C7">
      <w:r>
        <w:rPr>
          <w:rStyle w:val="CommentReference"/>
        </w:rPr>
        <w:annotationRef/>
      </w:r>
      <w:r>
        <w:rPr>
          <w:color w:val="000000"/>
          <w:sz w:val="20"/>
          <w:szCs w:val="20"/>
        </w:rPr>
        <w:t>Indicate what is meant by accuracy here.</w:t>
      </w:r>
    </w:p>
  </w:comment>
  <w:comment w:id="301" w:author="Microsoft Office User" w:date="2023-04-17T16:11:00Z" w:initials="MOU">
    <w:p w14:paraId="437B09C4" w14:textId="77777777" w:rsidR="00D830C7" w:rsidRDefault="00D830C7" w:rsidP="00D830C7">
      <w:r>
        <w:rPr>
          <w:rStyle w:val="CommentReference"/>
        </w:rPr>
        <w:annotationRef/>
      </w:r>
      <w:r>
        <w:rPr>
          <w:color w:val="000000"/>
          <w:sz w:val="20"/>
          <w:szCs w:val="20"/>
        </w:rPr>
        <w:t>Diff section for image v vector?</w:t>
      </w:r>
    </w:p>
  </w:comment>
  <w:comment w:id="303" w:author="Microsoft Office User" w:date="2023-03-20T13:42:00Z" w:initials="MOU">
    <w:p w14:paraId="62327400" w14:textId="77777777" w:rsidR="00D830C7" w:rsidRDefault="00D830C7" w:rsidP="00D830C7">
      <w:r>
        <w:rPr>
          <w:rStyle w:val="CommentReference"/>
        </w:rPr>
        <w:annotationRef/>
      </w:r>
      <w:r>
        <w:rPr>
          <w:color w:val="000000"/>
          <w:sz w:val="20"/>
          <w:szCs w:val="20"/>
        </w:rPr>
        <w:t>Lower accuracy when compared to what?</w:t>
      </w:r>
    </w:p>
  </w:comment>
  <w:comment w:id="305" w:author="Microsoft Office User" w:date="2023-04-20T16:02:00Z" w:initials="MOU">
    <w:p w14:paraId="6B6FF7E4" w14:textId="77777777" w:rsidR="00B709E6" w:rsidRDefault="00B709E6" w:rsidP="00B11FAF">
      <w:r>
        <w:rPr>
          <w:rStyle w:val="CommentReference"/>
        </w:rPr>
        <w:annotationRef/>
      </w:r>
      <w:r>
        <w:rPr>
          <w:color w:val="000000"/>
          <w:sz w:val="20"/>
          <w:szCs w:val="20"/>
        </w:rPr>
        <w:t>Provide.a caption and ref the table source. Also it is hard to read…</w:t>
      </w:r>
    </w:p>
  </w:comment>
  <w:comment w:id="307" w:author="Microsoft Office User" w:date="2023-03-20T13:42:00Z" w:initials="MOU">
    <w:p w14:paraId="44990EFF" w14:textId="3216E328" w:rsidR="00D830C7" w:rsidRDefault="00D830C7" w:rsidP="00D830C7">
      <w:r>
        <w:rPr>
          <w:rStyle w:val="CommentReference"/>
        </w:rPr>
        <w:annotationRef/>
      </w:r>
      <w:r>
        <w:rPr>
          <w:color w:val="000000"/>
          <w:sz w:val="20"/>
          <w:szCs w:val="20"/>
        </w:rPr>
        <w:t>Fuse one image?  Can you please fix this up.</w:t>
      </w:r>
    </w:p>
  </w:comment>
  <w:comment w:id="314" w:author="Microsoft Office User" w:date="2023-04-20T16:03:00Z" w:initials="MOU">
    <w:p w14:paraId="50845443" w14:textId="77777777" w:rsidR="00912193" w:rsidRDefault="00912193" w:rsidP="00806E3F">
      <w:r>
        <w:rPr>
          <w:rStyle w:val="CommentReference"/>
        </w:rPr>
        <w:annotationRef/>
      </w:r>
      <w:r>
        <w:rPr>
          <w:color w:val="000000"/>
          <w:sz w:val="20"/>
          <w:szCs w:val="20"/>
        </w:rPr>
        <w:t>Caption and ref the source</w:t>
      </w:r>
    </w:p>
  </w:comment>
  <w:comment w:id="320" w:author="Microsoft Office User" w:date="2023-03-20T13:45:00Z" w:initials="MOU">
    <w:p w14:paraId="14C3153A" w14:textId="0579FC93" w:rsidR="00D830C7" w:rsidRDefault="00D830C7" w:rsidP="00D830C7">
      <w:r>
        <w:rPr>
          <w:rStyle w:val="CommentReference"/>
        </w:rPr>
        <w:annotationRef/>
      </w:r>
      <w:r>
        <w:rPr>
          <w:color w:val="000000"/>
          <w:sz w:val="20"/>
          <w:szCs w:val="20"/>
        </w:rPr>
        <w:t>What was the outcome?</w:t>
      </w:r>
    </w:p>
  </w:comment>
  <w:comment w:id="351" w:author="Microsoft Office User" w:date="2023-03-20T13:53:00Z" w:initials="MOU">
    <w:p w14:paraId="27858B31" w14:textId="77777777" w:rsidR="00393664" w:rsidRDefault="00393664" w:rsidP="00393664">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 w:id="361" w:author="Microsoft Office User" w:date="2023-04-20T16:10:00Z" w:initials="MOU">
    <w:p w14:paraId="1C33DE0D" w14:textId="77777777" w:rsidR="00912193" w:rsidRDefault="00912193" w:rsidP="007B03DF">
      <w:r>
        <w:rPr>
          <w:rStyle w:val="CommentReference"/>
        </w:rPr>
        <w:annotationRef/>
      </w:r>
      <w:r>
        <w:rPr>
          <w:color w:val="000000"/>
          <w:sz w:val="20"/>
          <w:szCs w:val="20"/>
        </w:rPr>
        <w:t>Need a reference for this.</w:t>
      </w:r>
    </w:p>
  </w:comment>
  <w:comment w:id="372" w:author="Microsoft Office User" w:date="2023-04-20T16:12:00Z" w:initials="MOU">
    <w:p w14:paraId="16C3187B" w14:textId="77777777" w:rsidR="00912193" w:rsidRDefault="00912193" w:rsidP="00410FD9">
      <w:r>
        <w:rPr>
          <w:rStyle w:val="CommentReference"/>
        </w:rPr>
        <w:annotationRef/>
      </w:r>
      <w:r>
        <w:rPr>
          <w:color w:val="000000"/>
          <w:sz w:val="20"/>
          <w:szCs w:val="20"/>
        </w:rPr>
        <w:t>Should this be table 3?</w:t>
      </w:r>
    </w:p>
  </w:comment>
  <w:comment w:id="373" w:author="Microsoft Office User" w:date="2023-04-20T16:12:00Z" w:initials="MOU">
    <w:p w14:paraId="403FB604" w14:textId="77777777" w:rsidR="00912193" w:rsidRDefault="00912193" w:rsidP="003926F5">
      <w:r>
        <w:rPr>
          <w:rStyle w:val="CommentReference"/>
        </w:rPr>
        <w:annotationRef/>
      </w:r>
      <w:r>
        <w:rPr>
          <w:color w:val="000000"/>
          <w:sz w:val="20"/>
          <w:szCs w:val="20"/>
        </w:rPr>
        <w:t>Table 3?</w:t>
      </w:r>
    </w:p>
  </w:comment>
  <w:comment w:id="374" w:author="Microsoft Office User" w:date="2023-04-20T16:12:00Z" w:initials="MOU">
    <w:p w14:paraId="5454CF1F" w14:textId="77777777" w:rsidR="00912193" w:rsidRDefault="00912193" w:rsidP="00D62136">
      <w:r>
        <w:rPr>
          <w:rStyle w:val="CommentReference"/>
        </w:rPr>
        <w:annotationRef/>
      </w:r>
      <w:r>
        <w:rPr>
          <w:color w:val="000000"/>
          <w:sz w:val="20"/>
          <w:szCs w:val="20"/>
        </w:rPr>
        <w:t>Needs some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84B9E" w15:done="1"/>
  <w15:commentEx w15:paraId="7179A99D" w15:done="1"/>
  <w15:commentEx w15:paraId="636CD53C" w15:paraIdParent="7179A99D" w15:done="1"/>
  <w15:commentEx w15:paraId="641CE954" w15:done="1"/>
  <w15:commentEx w15:paraId="04231090" w15:done="1"/>
  <w15:commentEx w15:paraId="73E4D835" w15:done="0"/>
  <w15:commentEx w15:paraId="169D6B55" w15:done="0"/>
  <w15:commentEx w15:paraId="5252866E" w15:done="1"/>
  <w15:commentEx w15:paraId="42FC14CF" w15:paraIdParent="5252866E" w15:done="1"/>
  <w15:commentEx w15:paraId="5BB723C9" w15:done="1"/>
  <w15:commentEx w15:paraId="1BE4C704" w15:done="1"/>
  <w15:commentEx w15:paraId="32B394A2" w15:paraIdParent="1BE4C704" w15:done="1"/>
  <w15:commentEx w15:paraId="2E59DCD3" w15:done="1"/>
  <w15:commentEx w15:paraId="4879598D" w15:done="1"/>
  <w15:commentEx w15:paraId="186AAEA2" w15:done="0"/>
  <w15:commentEx w15:paraId="411F1CF3" w15:done="0"/>
  <w15:commentEx w15:paraId="4CF16919" w15:done="1"/>
  <w15:commentEx w15:paraId="6459B5C1" w15:paraIdParent="4CF16919" w15:done="1"/>
  <w15:commentEx w15:paraId="68CF0955" w15:done="0"/>
  <w15:commentEx w15:paraId="29CEF460" w15:done="0"/>
  <w15:commentEx w15:paraId="52023BFA" w15:done="0"/>
  <w15:commentEx w15:paraId="3BC6BDD9" w15:done="0"/>
  <w15:commentEx w15:paraId="5198219A" w15:done="1"/>
  <w15:commentEx w15:paraId="544DF7F9" w15:paraIdParent="5198219A" w15:done="1"/>
  <w15:commentEx w15:paraId="74BD69D9" w15:done="1"/>
  <w15:commentEx w15:paraId="21929163" w15:paraIdParent="74BD69D9" w15:done="1"/>
  <w15:commentEx w15:paraId="392E0F0A" w15:done="0"/>
  <w15:commentEx w15:paraId="6D3A452E" w15:done="0"/>
  <w15:commentEx w15:paraId="0400A7C5" w15:done="0"/>
  <w15:commentEx w15:paraId="4D31B0A3" w15:done="1"/>
  <w15:commentEx w15:paraId="06524A9D" w15:paraIdParent="4D31B0A3" w15:done="1"/>
  <w15:commentEx w15:paraId="60B22039" w15:done="0"/>
  <w15:commentEx w15:paraId="217FB187" w15:done="0"/>
  <w15:commentEx w15:paraId="4610E298" w15:done="0"/>
  <w15:commentEx w15:paraId="5F005AAA" w15:done="0"/>
  <w15:commentEx w15:paraId="7ACD5C6E" w15:done="0"/>
  <w15:commentEx w15:paraId="12E4FB5D" w15:done="0"/>
  <w15:commentEx w15:paraId="02A59725" w15:done="0"/>
  <w15:commentEx w15:paraId="6CF4E7C0" w15:done="0"/>
  <w15:commentEx w15:paraId="4D312B12" w15:done="0"/>
  <w15:commentEx w15:paraId="3CDD7B8D" w15:done="0"/>
  <w15:commentEx w15:paraId="42F35DC1" w15:done="0"/>
  <w15:commentEx w15:paraId="17D9AB1D" w15:done="1"/>
  <w15:commentEx w15:paraId="7CCB6335" w15:done="0"/>
  <w15:commentEx w15:paraId="14864610" w15:done="1"/>
  <w15:commentEx w15:paraId="7E3A9512" w15:done="0"/>
  <w15:commentEx w15:paraId="711E793C" w15:done="0"/>
  <w15:commentEx w15:paraId="4C75A75D" w15:done="0"/>
  <w15:commentEx w15:paraId="11507D8E" w15:done="1"/>
  <w15:commentEx w15:paraId="57ED6ABB" w15:done="1"/>
  <w15:commentEx w15:paraId="4A245FF9" w15:paraIdParent="57ED6ABB" w15:done="1"/>
  <w15:commentEx w15:paraId="7082BDB4" w15:done="0"/>
  <w15:commentEx w15:paraId="47C7290F" w15:done="1"/>
  <w15:commentEx w15:paraId="5B6703D7" w15:done="1"/>
  <w15:commentEx w15:paraId="1A0B2F64" w15:done="1"/>
  <w15:commentEx w15:paraId="3A25D277" w15:paraIdParent="1A0B2F64" w15:done="1"/>
  <w15:commentEx w15:paraId="5807EF7A" w15:done="1"/>
  <w15:commentEx w15:paraId="437B09C4" w15:done="1"/>
  <w15:commentEx w15:paraId="62327400" w15:done="1"/>
  <w15:commentEx w15:paraId="6B6FF7E4" w15:done="0"/>
  <w15:commentEx w15:paraId="44990EFF" w15:done="1"/>
  <w15:commentEx w15:paraId="50845443" w15:done="0"/>
  <w15:commentEx w15:paraId="14C3153A" w15:done="1"/>
  <w15:commentEx w15:paraId="27858B31" w15:done="0"/>
  <w15:commentEx w15:paraId="1C33DE0D" w15:done="0"/>
  <w15:commentEx w15:paraId="16C3187B" w15:done="0"/>
  <w15:commentEx w15:paraId="403FB604" w15:done="0"/>
  <w15:commentEx w15:paraId="5454C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C53" w16cex:dateUtc="2022-12-12T16:58:00Z"/>
  <w16cex:commentExtensible w16cex:durableId="27C2E458" w16cex:dateUtc="2023-03-20T13:55:00Z"/>
  <w16cex:commentExtensible w16cex:durableId="27C2E4DC" w16cex:dateUtc="2023-03-20T13:57:00Z"/>
  <w16cex:commentExtensible w16cex:durableId="27E3FF97" w16cex:dateUtc="2023-04-14T15:36:00Z"/>
  <w16cex:commentExtensible w16cex:durableId="2741DA49" w16cex:dateUtc="2022-12-12T16:50:00Z"/>
  <w16cex:commentExtensible w16cex:durableId="27EBD5C5" w16cex:dateUtc="2023-04-20T14:16:00Z"/>
  <w16cex:commentExtensible w16cex:durableId="27EBD7F0" w16cex:dateUtc="2023-04-20T14:25:00Z"/>
  <w16cex:commentExtensible w16cex:durableId="27BD7C38" w16cex:dateUtc="2023-03-16T11:29:00Z"/>
  <w16cex:commentExtensible w16cex:durableId="27D697E6" w16cex:dateUtc="2023-04-04T11:34:00Z"/>
  <w16cex:commentExtensible w16cex:durableId="27BD7C37" w16cex:dateUtc="2023-03-16T11:29:00Z"/>
  <w16cex:commentExtensible w16cex:durableId="27BD7C36" w16cex:dateUtc="2023-03-16T11:29:00Z"/>
  <w16cex:commentExtensible w16cex:durableId="27D69800" w16cex:dateUtc="2023-04-04T11:35:00Z"/>
  <w16cex:commentExtensible w16cex:durableId="27E78FBD" w16cex:dateUtc="2023-04-17T08:28:00Z"/>
  <w16cex:commentExtensible w16cex:durableId="27E78FD0" w16cex:dateUtc="2023-04-17T08:28:00Z"/>
  <w16cex:commentExtensible w16cex:durableId="27EBD805" w16cex:dateUtc="2023-04-20T14:25:00Z"/>
  <w16cex:commentExtensible w16cex:durableId="27EBD8C0" w16cex:dateUtc="2023-04-20T14:29:00Z"/>
  <w16cex:commentExtensible w16cex:durableId="27C2DE5D" w16cex:dateUtc="2023-03-20T13:30:00Z"/>
  <w16cex:commentExtensible w16cex:durableId="27DEBE2D" w16cex:dateUtc="2023-04-10T15:56:00Z"/>
  <w16cex:commentExtensible w16cex:durableId="27EBD892" w16cex:dateUtc="2023-04-20T14:28:00Z"/>
  <w16cex:commentExtensible w16cex:durableId="27EBD8E7" w16cex:dateUtc="2023-04-20T14:29:00Z"/>
  <w16cex:commentExtensible w16cex:durableId="27EBD96B" w16cex:dateUtc="2023-04-20T14:31:00Z"/>
  <w16cex:commentExtensible w16cex:durableId="27EBD979" w16cex:dateUtc="2023-04-20T14:32:00Z"/>
  <w16cex:commentExtensible w16cex:durableId="27C2E4AB" w16cex:dateUtc="2023-03-20T13:56:00Z"/>
  <w16cex:commentExtensible w16cex:durableId="27E00578" w16cex:dateUtc="2023-04-11T15:12:00Z"/>
  <w16cex:commentExtensible w16cex:durableId="27EAC2A2" w16cex:dateUtc="2023-03-20T13:56:00Z"/>
  <w16cex:commentExtensible w16cex:durableId="27EAC2A1" w16cex:dateUtc="2023-04-11T15:12:00Z"/>
  <w16cex:commentExtensible w16cex:durableId="27EBDA60" w16cex:dateUtc="2023-04-20T14:36:00Z"/>
  <w16cex:commentExtensible w16cex:durableId="27EBDAF1" w16cex:dateUtc="2023-04-20T14:38:00Z"/>
  <w16cex:commentExtensible w16cex:durableId="27EBDB05" w16cex:dateUtc="2023-04-20T14:38:00Z"/>
  <w16cex:commentExtensible w16cex:durableId="27C2E1C6" w16cex:dateUtc="2023-03-20T13:44:00Z"/>
  <w16cex:commentExtensible w16cex:durableId="27E0061A" w16cex:dateUtc="2023-04-11T15:15:00Z"/>
  <w16cex:commentExtensible w16cex:durableId="27EBDB8B" w16cex:dateUtc="2023-04-20T14:40:00Z"/>
  <w16cex:commentExtensible w16cex:durableId="27EBDB9F" w16cex:dateUtc="2023-04-20T14:41:00Z"/>
  <w16cex:commentExtensible w16cex:durableId="27EBDBBA" w16cex:dateUtc="2023-04-20T14:41:00Z"/>
  <w16cex:commentExtensible w16cex:durableId="27EBDC23" w16cex:dateUtc="2023-04-20T14:43:00Z"/>
  <w16cex:commentExtensible w16cex:durableId="27E7914C" w16cex:dateUtc="2023-04-17T08:35:00Z"/>
  <w16cex:commentExtensible w16cex:durableId="27EBDC7F" w16cex:dateUtc="2023-04-20T14:45:00Z"/>
  <w16cex:commentExtensible w16cex:durableId="27EBDD3A" w16cex:dateUtc="2023-04-20T14:48:00Z"/>
  <w16cex:commentExtensible w16cex:durableId="27EBDD4E" w16cex:dateUtc="2023-04-20T14:48:00Z"/>
  <w16cex:commentExtensible w16cex:durableId="27EBDD68" w16cex:dateUtc="2023-04-20T14:48:00Z"/>
  <w16cex:commentExtensible w16cex:durableId="27E791C4" w16cex:dateUtc="2023-04-17T08:37:00Z"/>
  <w16cex:commentExtensible w16cex:durableId="27EBDD90" w16cex:dateUtc="2023-04-20T14:49:00Z"/>
  <w16cex:commentExtensible w16cex:durableId="27C2E084" w16cex:dateUtc="2023-03-20T13:39:00Z"/>
  <w16cex:commentExtensible w16cex:durableId="27EBDDDA" w16cex:dateUtc="2023-04-20T14:50:00Z"/>
  <w16cex:commentExtensible w16cex:durableId="27E792E5" w16cex:dateUtc="2023-04-17T08:41:00Z"/>
  <w16cex:commentExtensible w16cex:durableId="27E79386" w16cex:dateUtc="2023-04-17T08:44:00Z"/>
  <w16cex:commentExtensible w16cex:durableId="27EBDFBF" w16cex:dateUtc="2023-04-20T14:58:00Z"/>
  <w16cex:commentExtensible w16cex:durableId="27EBDF9A" w16cex:dateUtc="2023-04-20T14:58:00Z"/>
  <w16cex:commentExtensible w16cex:durableId="2741DA81" w16cex:dateUtc="2022-12-12T16:51:00Z"/>
  <w16cex:commentExtensible w16cex:durableId="27C2DE70" w16cex:dateUtc="2023-03-20T13:30:00Z"/>
  <w16cex:commentExtensible w16cex:durableId="27DEBE47" w16cex:dateUtc="2023-04-10T15:56:00Z"/>
  <w16cex:commentExtensible w16cex:durableId="27E79074" w16cex:dateUtc="2023-04-17T08:31:00Z"/>
  <w16cex:commentExtensible w16cex:durableId="27E79474" w16cex:dateUtc="2023-04-17T08:48:00Z"/>
  <w16cex:commentExtensible w16cex:durableId="27E7948D" w16cex:dateUtc="2023-04-17T08:4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E7EE38" w16cex:dateUtc="2023-04-17T15:11:00Z"/>
  <w16cex:commentExtensible w16cex:durableId="27C2E12D" w16cex:dateUtc="2023-03-20T13:42:00Z"/>
  <w16cex:commentExtensible w16cex:durableId="27EBE083" w16cex:dateUtc="2023-04-20T15:02:00Z"/>
  <w16cex:commentExtensible w16cex:durableId="27C2E160" w16cex:dateUtc="2023-03-20T13:42:00Z"/>
  <w16cex:commentExtensible w16cex:durableId="27EBE0DA" w16cex:dateUtc="2023-04-20T15:03:00Z"/>
  <w16cex:commentExtensible w16cex:durableId="27C2E215" w16cex:dateUtc="2023-03-20T13:45:00Z"/>
  <w16cex:commentExtensible w16cex:durableId="27C2E3DF" w16cex:dateUtc="2023-03-20T13:53:00Z"/>
  <w16cex:commentExtensible w16cex:durableId="27EBE28F" w16cex:dateUtc="2023-04-20T15:10:00Z"/>
  <w16cex:commentExtensible w16cex:durableId="27EBE2E4" w16cex:dateUtc="2023-04-20T15:12:00Z"/>
  <w16cex:commentExtensible w16cex:durableId="27EBE2EE" w16cex:dateUtc="2023-04-20T15:12:00Z"/>
  <w16cex:commentExtensible w16cex:durableId="27EBE2FB" w16cex:dateUtc="2023-04-2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84B9E" w16cid:durableId="2741DC53"/>
  <w16cid:commentId w16cid:paraId="7179A99D" w16cid:durableId="27C2E458"/>
  <w16cid:commentId w16cid:paraId="636CD53C" w16cid:durableId="27C2E4DC"/>
  <w16cid:commentId w16cid:paraId="641CE954" w16cid:durableId="27E3FF97"/>
  <w16cid:commentId w16cid:paraId="04231090" w16cid:durableId="2741DA49"/>
  <w16cid:commentId w16cid:paraId="73E4D835" w16cid:durableId="27EBD5C5"/>
  <w16cid:commentId w16cid:paraId="169D6B55" w16cid:durableId="27EBD7F0"/>
  <w16cid:commentId w16cid:paraId="5252866E" w16cid:durableId="27BD7C38"/>
  <w16cid:commentId w16cid:paraId="42FC14CF" w16cid:durableId="27D697E6"/>
  <w16cid:commentId w16cid:paraId="5BB723C9" w16cid:durableId="27BD7C37"/>
  <w16cid:commentId w16cid:paraId="1BE4C704" w16cid:durableId="27BD7C36"/>
  <w16cid:commentId w16cid:paraId="32B394A2" w16cid:durableId="27D69800"/>
  <w16cid:commentId w16cid:paraId="2E59DCD3" w16cid:durableId="27E78FBD"/>
  <w16cid:commentId w16cid:paraId="4879598D" w16cid:durableId="27E78FD0"/>
  <w16cid:commentId w16cid:paraId="186AAEA2" w16cid:durableId="27EBD805"/>
  <w16cid:commentId w16cid:paraId="411F1CF3" w16cid:durableId="27EBD8C0"/>
  <w16cid:commentId w16cid:paraId="4CF16919" w16cid:durableId="27C2DE5D"/>
  <w16cid:commentId w16cid:paraId="6459B5C1" w16cid:durableId="27DEBE2D"/>
  <w16cid:commentId w16cid:paraId="68CF0955" w16cid:durableId="27EBD892"/>
  <w16cid:commentId w16cid:paraId="29CEF460" w16cid:durableId="27EBD8E7"/>
  <w16cid:commentId w16cid:paraId="52023BFA" w16cid:durableId="27EBD96B"/>
  <w16cid:commentId w16cid:paraId="3BC6BDD9" w16cid:durableId="27EBD979"/>
  <w16cid:commentId w16cid:paraId="5198219A" w16cid:durableId="27C2E4AB"/>
  <w16cid:commentId w16cid:paraId="544DF7F9" w16cid:durableId="27E00578"/>
  <w16cid:commentId w16cid:paraId="74BD69D9" w16cid:durableId="27EAC2A2"/>
  <w16cid:commentId w16cid:paraId="21929163" w16cid:durableId="27EAC2A1"/>
  <w16cid:commentId w16cid:paraId="392E0F0A" w16cid:durableId="27EBDA60"/>
  <w16cid:commentId w16cid:paraId="6D3A452E" w16cid:durableId="27EBDAF1"/>
  <w16cid:commentId w16cid:paraId="0400A7C5" w16cid:durableId="27EBDB05"/>
  <w16cid:commentId w16cid:paraId="4D31B0A3" w16cid:durableId="27C2E1C6"/>
  <w16cid:commentId w16cid:paraId="06524A9D" w16cid:durableId="27E0061A"/>
  <w16cid:commentId w16cid:paraId="60B22039" w16cid:durableId="27EBDB8B"/>
  <w16cid:commentId w16cid:paraId="217FB187" w16cid:durableId="27EBDB9F"/>
  <w16cid:commentId w16cid:paraId="4610E298" w16cid:durableId="27EBDBBA"/>
  <w16cid:commentId w16cid:paraId="5F005AAA" w16cid:durableId="27EBDC23"/>
  <w16cid:commentId w16cid:paraId="7ACD5C6E" w16cid:durableId="27E7914C"/>
  <w16cid:commentId w16cid:paraId="12E4FB5D" w16cid:durableId="27EBDC7F"/>
  <w16cid:commentId w16cid:paraId="02A59725" w16cid:durableId="27EBDD3A"/>
  <w16cid:commentId w16cid:paraId="6CF4E7C0" w16cid:durableId="27EBDD4E"/>
  <w16cid:commentId w16cid:paraId="4D312B12" w16cid:durableId="27EBDD68"/>
  <w16cid:commentId w16cid:paraId="3CDD7B8D" w16cid:durableId="27E791C4"/>
  <w16cid:commentId w16cid:paraId="42F35DC1" w16cid:durableId="27EBDD90"/>
  <w16cid:commentId w16cid:paraId="17D9AB1D" w16cid:durableId="27C2E084"/>
  <w16cid:commentId w16cid:paraId="7CCB6335" w16cid:durableId="27EBDDDA"/>
  <w16cid:commentId w16cid:paraId="14864610" w16cid:durableId="27E792E5"/>
  <w16cid:commentId w16cid:paraId="7E3A9512" w16cid:durableId="27E79386"/>
  <w16cid:commentId w16cid:paraId="711E793C" w16cid:durableId="27EBDFBF"/>
  <w16cid:commentId w16cid:paraId="4C75A75D" w16cid:durableId="27EBDF9A"/>
  <w16cid:commentId w16cid:paraId="11507D8E" w16cid:durableId="2741DA81"/>
  <w16cid:commentId w16cid:paraId="57ED6ABB" w16cid:durableId="27C2DE70"/>
  <w16cid:commentId w16cid:paraId="4A245FF9" w16cid:durableId="27DEBE47"/>
  <w16cid:commentId w16cid:paraId="7082BDB4" w16cid:durableId="27E79074"/>
  <w16cid:commentId w16cid:paraId="47C7290F" w16cid:durableId="27E79474"/>
  <w16cid:commentId w16cid:paraId="5B6703D7" w16cid:durableId="27E7948D"/>
  <w16cid:commentId w16cid:paraId="1A0B2F64" w16cid:durableId="27C2E0C6"/>
  <w16cid:commentId w16cid:paraId="3A25D277" w16cid:durableId="27DFB2C6"/>
  <w16cid:commentId w16cid:paraId="5807EF7A" w16cid:durableId="27C2E0DE"/>
  <w16cid:commentId w16cid:paraId="437B09C4" w16cid:durableId="27E7EE38"/>
  <w16cid:commentId w16cid:paraId="62327400" w16cid:durableId="27C2E12D"/>
  <w16cid:commentId w16cid:paraId="6B6FF7E4" w16cid:durableId="27EBE083"/>
  <w16cid:commentId w16cid:paraId="44990EFF" w16cid:durableId="27C2E160"/>
  <w16cid:commentId w16cid:paraId="50845443" w16cid:durableId="27EBE0DA"/>
  <w16cid:commentId w16cid:paraId="14C3153A" w16cid:durableId="27C2E215"/>
  <w16cid:commentId w16cid:paraId="27858B31" w16cid:durableId="27C2E3DF"/>
  <w16cid:commentId w16cid:paraId="1C33DE0D" w16cid:durableId="27EBE28F"/>
  <w16cid:commentId w16cid:paraId="16C3187B" w16cid:durableId="27EBE2E4"/>
  <w16cid:commentId w16cid:paraId="403FB604" w16cid:durableId="27EBE2EE"/>
  <w16cid:commentId w16cid:paraId="5454CF1F" w16cid:durableId="27EBE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1A5E5B"/>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384D73"/>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C21192"/>
    <w:multiLevelType w:val="hybridMultilevel"/>
    <w:tmpl w:val="927645FC"/>
    <w:lvl w:ilvl="0" w:tplc="3DBCAE22">
      <w:start w:val="1"/>
      <w:numFmt w:val="bullet"/>
      <w:lvlText w:val="•"/>
      <w:lvlJc w:val="left"/>
      <w:pPr>
        <w:tabs>
          <w:tab w:val="num" w:pos="720"/>
        </w:tabs>
        <w:ind w:left="720" w:hanging="360"/>
      </w:pPr>
      <w:rPr>
        <w:rFonts w:ascii="Arial" w:hAnsi="Arial" w:hint="default"/>
      </w:rPr>
    </w:lvl>
    <w:lvl w:ilvl="1" w:tplc="C1AC8008" w:tentative="1">
      <w:start w:val="1"/>
      <w:numFmt w:val="bullet"/>
      <w:lvlText w:val="•"/>
      <w:lvlJc w:val="left"/>
      <w:pPr>
        <w:tabs>
          <w:tab w:val="num" w:pos="1440"/>
        </w:tabs>
        <w:ind w:left="1440" w:hanging="360"/>
      </w:pPr>
      <w:rPr>
        <w:rFonts w:ascii="Arial" w:hAnsi="Arial" w:hint="default"/>
      </w:rPr>
    </w:lvl>
    <w:lvl w:ilvl="2" w:tplc="5518EF78" w:tentative="1">
      <w:start w:val="1"/>
      <w:numFmt w:val="bullet"/>
      <w:lvlText w:val="•"/>
      <w:lvlJc w:val="left"/>
      <w:pPr>
        <w:tabs>
          <w:tab w:val="num" w:pos="2160"/>
        </w:tabs>
        <w:ind w:left="2160" w:hanging="360"/>
      </w:pPr>
      <w:rPr>
        <w:rFonts w:ascii="Arial" w:hAnsi="Arial" w:hint="default"/>
      </w:rPr>
    </w:lvl>
    <w:lvl w:ilvl="3" w:tplc="8DB02CCE" w:tentative="1">
      <w:start w:val="1"/>
      <w:numFmt w:val="bullet"/>
      <w:lvlText w:val="•"/>
      <w:lvlJc w:val="left"/>
      <w:pPr>
        <w:tabs>
          <w:tab w:val="num" w:pos="2880"/>
        </w:tabs>
        <w:ind w:left="2880" w:hanging="360"/>
      </w:pPr>
      <w:rPr>
        <w:rFonts w:ascii="Arial" w:hAnsi="Arial" w:hint="default"/>
      </w:rPr>
    </w:lvl>
    <w:lvl w:ilvl="4" w:tplc="44CA8014" w:tentative="1">
      <w:start w:val="1"/>
      <w:numFmt w:val="bullet"/>
      <w:lvlText w:val="•"/>
      <w:lvlJc w:val="left"/>
      <w:pPr>
        <w:tabs>
          <w:tab w:val="num" w:pos="3600"/>
        </w:tabs>
        <w:ind w:left="3600" w:hanging="360"/>
      </w:pPr>
      <w:rPr>
        <w:rFonts w:ascii="Arial" w:hAnsi="Arial" w:hint="default"/>
      </w:rPr>
    </w:lvl>
    <w:lvl w:ilvl="5" w:tplc="019E55F8" w:tentative="1">
      <w:start w:val="1"/>
      <w:numFmt w:val="bullet"/>
      <w:lvlText w:val="•"/>
      <w:lvlJc w:val="left"/>
      <w:pPr>
        <w:tabs>
          <w:tab w:val="num" w:pos="4320"/>
        </w:tabs>
        <w:ind w:left="4320" w:hanging="360"/>
      </w:pPr>
      <w:rPr>
        <w:rFonts w:ascii="Arial" w:hAnsi="Arial" w:hint="default"/>
      </w:rPr>
    </w:lvl>
    <w:lvl w:ilvl="6" w:tplc="7DD8344C" w:tentative="1">
      <w:start w:val="1"/>
      <w:numFmt w:val="bullet"/>
      <w:lvlText w:val="•"/>
      <w:lvlJc w:val="left"/>
      <w:pPr>
        <w:tabs>
          <w:tab w:val="num" w:pos="5040"/>
        </w:tabs>
        <w:ind w:left="5040" w:hanging="360"/>
      </w:pPr>
      <w:rPr>
        <w:rFonts w:ascii="Arial" w:hAnsi="Arial" w:hint="default"/>
      </w:rPr>
    </w:lvl>
    <w:lvl w:ilvl="7" w:tplc="AF9219E4">
      <w:numFmt w:val="bullet"/>
      <w:lvlText w:val="•"/>
      <w:lvlJc w:val="left"/>
      <w:pPr>
        <w:tabs>
          <w:tab w:val="num" w:pos="5760"/>
        </w:tabs>
        <w:ind w:left="5760" w:hanging="360"/>
      </w:pPr>
      <w:rPr>
        <w:rFonts w:ascii="Arial" w:hAnsi="Arial" w:hint="default"/>
      </w:rPr>
    </w:lvl>
    <w:lvl w:ilvl="8" w:tplc="831C59BE" w:tentative="1">
      <w:start w:val="1"/>
      <w:numFmt w:val="bullet"/>
      <w:lvlText w:val="•"/>
      <w:lvlJc w:val="left"/>
      <w:pPr>
        <w:tabs>
          <w:tab w:val="num" w:pos="6480"/>
        </w:tabs>
        <w:ind w:left="6480" w:hanging="360"/>
      </w:pPr>
      <w:rPr>
        <w:rFonts w:ascii="Arial" w:hAnsi="Arial" w:hint="default"/>
      </w:rPr>
    </w:lvl>
  </w:abstractNum>
  <w:num w:numId="1" w16cid:durableId="498732590">
    <w:abstractNumId w:val="0"/>
  </w:num>
  <w:num w:numId="2" w16cid:durableId="129833607">
    <w:abstractNumId w:val="1"/>
  </w:num>
  <w:num w:numId="3" w16cid:durableId="1357272659">
    <w:abstractNumId w:val="3"/>
  </w:num>
  <w:num w:numId="4" w16cid:durableId="18624682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tDQ1MbM0MrYwMjZQ0lEKTi0uzszPAykwrAUARtNs4CwAAAA="/>
  </w:docVars>
  <w:rsids>
    <w:rsidRoot w:val="005B3B53"/>
    <w:rsid w:val="001438EC"/>
    <w:rsid w:val="0026492A"/>
    <w:rsid w:val="00393664"/>
    <w:rsid w:val="003A3E94"/>
    <w:rsid w:val="003C4612"/>
    <w:rsid w:val="0046339C"/>
    <w:rsid w:val="004E04FA"/>
    <w:rsid w:val="00563756"/>
    <w:rsid w:val="005B3B53"/>
    <w:rsid w:val="006C56CF"/>
    <w:rsid w:val="006E40D8"/>
    <w:rsid w:val="006F3ABA"/>
    <w:rsid w:val="0072172E"/>
    <w:rsid w:val="00775AAD"/>
    <w:rsid w:val="0081221C"/>
    <w:rsid w:val="008F7B2B"/>
    <w:rsid w:val="00912193"/>
    <w:rsid w:val="009A0724"/>
    <w:rsid w:val="009E06C6"/>
    <w:rsid w:val="00A073C0"/>
    <w:rsid w:val="00B0603E"/>
    <w:rsid w:val="00B709E6"/>
    <w:rsid w:val="00B969DF"/>
    <w:rsid w:val="00BD17D9"/>
    <w:rsid w:val="00BE0E68"/>
    <w:rsid w:val="00C15FE9"/>
    <w:rsid w:val="00C210A2"/>
    <w:rsid w:val="00C30F39"/>
    <w:rsid w:val="00D558D0"/>
    <w:rsid w:val="00D830C7"/>
    <w:rsid w:val="00E25BFC"/>
    <w:rsid w:val="00EC1ED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5621"/>
  <w15:chartTrackingRefBased/>
  <w15:docId w15:val="{A57323A7-895F-4C8B-A701-466B6325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C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73C0"/>
    <w:rPr>
      <w:sz w:val="16"/>
      <w:szCs w:val="16"/>
    </w:rPr>
  </w:style>
  <w:style w:type="paragraph" w:styleId="ListParagraph">
    <w:name w:val="List Paragraph"/>
    <w:basedOn w:val="Normal"/>
    <w:uiPriority w:val="34"/>
    <w:qFormat/>
    <w:rsid w:val="00A073C0"/>
    <w:pPr>
      <w:ind w:left="720"/>
      <w:contextualSpacing/>
    </w:pPr>
  </w:style>
  <w:style w:type="paragraph" w:styleId="CommentText">
    <w:name w:val="annotation text"/>
    <w:basedOn w:val="Normal"/>
    <w:link w:val="CommentTextChar"/>
    <w:uiPriority w:val="99"/>
    <w:unhideWhenUsed/>
    <w:rsid w:val="00A073C0"/>
    <w:pPr>
      <w:spacing w:line="240" w:lineRule="auto"/>
    </w:pPr>
    <w:rPr>
      <w:sz w:val="20"/>
      <w:szCs w:val="20"/>
    </w:rPr>
  </w:style>
  <w:style w:type="character" w:customStyle="1" w:styleId="CommentTextChar">
    <w:name w:val="Comment Text Char"/>
    <w:basedOn w:val="DefaultParagraphFont"/>
    <w:link w:val="CommentText"/>
    <w:uiPriority w:val="99"/>
    <w:rsid w:val="00A073C0"/>
    <w:rPr>
      <w:kern w:val="0"/>
      <w:sz w:val="20"/>
      <w:szCs w:val="20"/>
      <w:lang w:val="en-IN"/>
      <w14:ligatures w14:val="none"/>
    </w:rPr>
  </w:style>
  <w:style w:type="table" w:styleId="TableGrid">
    <w:name w:val="Table Grid"/>
    <w:basedOn w:val="TableNormal"/>
    <w:uiPriority w:val="39"/>
    <w:rsid w:val="00D83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B2B"/>
    <w:pPr>
      <w:spacing w:after="0" w:line="240" w:lineRule="auto"/>
    </w:pPr>
    <w:rPr>
      <w:kern w:val="0"/>
      <w:lang w:val="en-IN"/>
      <w14:ligatures w14:val="none"/>
    </w:rPr>
  </w:style>
  <w:style w:type="paragraph" w:styleId="CommentSubject">
    <w:name w:val="annotation subject"/>
    <w:basedOn w:val="CommentText"/>
    <w:next w:val="CommentText"/>
    <w:link w:val="CommentSubjectChar"/>
    <w:uiPriority w:val="99"/>
    <w:semiHidden/>
    <w:unhideWhenUsed/>
    <w:rsid w:val="008F7B2B"/>
    <w:rPr>
      <w:b/>
      <w:bCs/>
    </w:rPr>
  </w:style>
  <w:style w:type="character" w:customStyle="1" w:styleId="CommentSubjectChar">
    <w:name w:val="Comment Subject Char"/>
    <w:basedOn w:val="CommentTextChar"/>
    <w:link w:val="CommentSubject"/>
    <w:uiPriority w:val="99"/>
    <w:semiHidden/>
    <w:rsid w:val="008F7B2B"/>
    <w:rPr>
      <w:b/>
      <w:bCs/>
      <w:kern w:val="0"/>
      <w:sz w:val="20"/>
      <w:szCs w:val="2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284">
      <w:bodyDiv w:val="1"/>
      <w:marLeft w:val="0"/>
      <w:marRight w:val="0"/>
      <w:marTop w:val="0"/>
      <w:marBottom w:val="0"/>
      <w:divBdr>
        <w:top w:val="none" w:sz="0" w:space="0" w:color="auto"/>
        <w:left w:val="none" w:sz="0" w:space="0" w:color="auto"/>
        <w:bottom w:val="none" w:sz="0" w:space="0" w:color="auto"/>
        <w:right w:val="none" w:sz="0" w:space="0" w:color="auto"/>
      </w:divBdr>
      <w:divsChild>
        <w:div w:id="773283950">
          <w:marLeft w:val="547"/>
          <w:marRight w:val="0"/>
          <w:marTop w:val="0"/>
          <w:marBottom w:val="0"/>
          <w:divBdr>
            <w:top w:val="none" w:sz="0" w:space="0" w:color="auto"/>
            <w:left w:val="none" w:sz="0" w:space="0" w:color="auto"/>
            <w:bottom w:val="none" w:sz="0" w:space="0" w:color="auto"/>
            <w:right w:val="none" w:sz="0" w:space="0" w:color="auto"/>
          </w:divBdr>
        </w:div>
        <w:div w:id="475298352">
          <w:marLeft w:val="547"/>
          <w:marRight w:val="0"/>
          <w:marTop w:val="0"/>
          <w:marBottom w:val="0"/>
          <w:divBdr>
            <w:top w:val="none" w:sz="0" w:space="0" w:color="auto"/>
            <w:left w:val="none" w:sz="0" w:space="0" w:color="auto"/>
            <w:bottom w:val="none" w:sz="0" w:space="0" w:color="auto"/>
            <w:right w:val="none" w:sz="0" w:space="0" w:color="auto"/>
          </w:divBdr>
        </w:div>
        <w:div w:id="963729211">
          <w:marLeft w:val="547"/>
          <w:marRight w:val="0"/>
          <w:marTop w:val="0"/>
          <w:marBottom w:val="0"/>
          <w:divBdr>
            <w:top w:val="none" w:sz="0" w:space="0" w:color="auto"/>
            <w:left w:val="none" w:sz="0" w:space="0" w:color="auto"/>
            <w:bottom w:val="none" w:sz="0" w:space="0" w:color="auto"/>
            <w:right w:val="none" w:sz="0" w:space="0" w:color="auto"/>
          </w:divBdr>
        </w:div>
        <w:div w:id="710492246">
          <w:marLeft w:val="547"/>
          <w:marRight w:val="0"/>
          <w:marTop w:val="0"/>
          <w:marBottom w:val="0"/>
          <w:divBdr>
            <w:top w:val="none" w:sz="0" w:space="0" w:color="auto"/>
            <w:left w:val="none" w:sz="0" w:space="0" w:color="auto"/>
            <w:bottom w:val="none" w:sz="0" w:space="0" w:color="auto"/>
            <w:right w:val="none" w:sz="0" w:space="0" w:color="auto"/>
          </w:divBdr>
        </w:div>
        <w:div w:id="7264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glossaryDocument" Target="glossary/document.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DD3D70CC242F8997131F93A8A8B0B"/>
        <w:category>
          <w:name w:val="General"/>
          <w:gallery w:val="placeholder"/>
        </w:category>
        <w:types>
          <w:type w:val="bbPlcHdr"/>
        </w:types>
        <w:behaviors>
          <w:behavior w:val="content"/>
        </w:behaviors>
        <w:guid w:val="{50B83CEE-AB8D-41C0-9F7F-8497B7226445}"/>
      </w:docPartPr>
      <w:docPartBody>
        <w:p w:rsidR="00C11BE2" w:rsidRDefault="005E4090" w:rsidP="005E4090">
          <w:pPr>
            <w:pStyle w:val="BB1DD3D70CC242F8997131F93A8A8B0B"/>
          </w:pPr>
          <w:r w:rsidRPr="00E17658">
            <w:rPr>
              <w:rStyle w:val="PlaceholderText"/>
            </w:rPr>
            <w:t>Click or tap here to enter text.</w:t>
          </w:r>
        </w:p>
      </w:docPartBody>
    </w:docPart>
    <w:docPart>
      <w:docPartPr>
        <w:name w:val="187BCC2AC2C146D89CE5C20DFFE07835"/>
        <w:category>
          <w:name w:val="General"/>
          <w:gallery w:val="placeholder"/>
        </w:category>
        <w:types>
          <w:type w:val="bbPlcHdr"/>
        </w:types>
        <w:behaviors>
          <w:behavior w:val="content"/>
        </w:behaviors>
        <w:guid w:val="{AB9D10E9-E09C-4E08-A6DE-A3A825133A77}"/>
      </w:docPartPr>
      <w:docPartBody>
        <w:p w:rsidR="00C11BE2" w:rsidRDefault="005E4090" w:rsidP="005E4090">
          <w:pPr>
            <w:pStyle w:val="187BCC2AC2C146D89CE5C20DFFE07835"/>
          </w:pPr>
          <w:r w:rsidRPr="00E17658">
            <w:rPr>
              <w:rStyle w:val="PlaceholderText"/>
            </w:rPr>
            <w:t>Click or tap here to enter text.</w:t>
          </w:r>
        </w:p>
      </w:docPartBody>
    </w:docPart>
    <w:docPart>
      <w:docPartPr>
        <w:name w:val="77681F6961D7154CA5D1649C50009557"/>
        <w:category>
          <w:name w:val="General"/>
          <w:gallery w:val="placeholder"/>
        </w:category>
        <w:types>
          <w:type w:val="bbPlcHdr"/>
        </w:types>
        <w:behaviors>
          <w:behavior w:val="content"/>
        </w:behaviors>
        <w:guid w:val="{B5ED14A5-1913-5C49-96AE-0F0F7915B19C}"/>
      </w:docPartPr>
      <w:docPartBody>
        <w:p w:rsidR="00000000" w:rsidRDefault="00C11BE2" w:rsidP="00C11BE2">
          <w:pPr>
            <w:pStyle w:val="77681F6961D7154CA5D1649C50009557"/>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0"/>
    <w:rsid w:val="005E4090"/>
    <w:rsid w:val="009038DF"/>
    <w:rsid w:val="009272A4"/>
    <w:rsid w:val="00C11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BE2"/>
    <w:rPr>
      <w:color w:val="808080"/>
    </w:rPr>
  </w:style>
  <w:style w:type="paragraph" w:customStyle="1" w:styleId="BB1DD3D70CC242F8997131F93A8A8B0B">
    <w:name w:val="BB1DD3D70CC242F8997131F93A8A8B0B"/>
    <w:rsid w:val="005E4090"/>
  </w:style>
  <w:style w:type="paragraph" w:customStyle="1" w:styleId="77681F6961D7154CA5D1649C50009557">
    <w:name w:val="77681F6961D7154CA5D1649C50009557"/>
    <w:rsid w:val="00C11BE2"/>
    <w:pPr>
      <w:spacing w:after="0" w:line="240" w:lineRule="auto"/>
    </w:pPr>
    <w:rPr>
      <w:kern w:val="2"/>
      <w:sz w:val="24"/>
      <w:szCs w:val="24"/>
      <w:lang w:val="en-IE" w:eastAsia="en-GB"/>
      <w14:ligatures w14:val="standardContextual"/>
    </w:rPr>
  </w:style>
  <w:style w:type="paragraph" w:customStyle="1" w:styleId="187BCC2AC2C146D89CE5C20DFFE07835">
    <w:name w:val="187BCC2AC2C146D89CE5C20DFFE07835"/>
    <w:rsid w:val="005E4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5411</Words>
  <Characters>30849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Microsoft Office User</cp:lastModifiedBy>
  <cp:revision>18</cp:revision>
  <dcterms:created xsi:type="dcterms:W3CDTF">2023-04-19T17:39:00Z</dcterms:created>
  <dcterms:modified xsi:type="dcterms:W3CDTF">2023-04-20T15:14:00Z</dcterms:modified>
</cp:coreProperties>
</file>